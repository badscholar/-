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52"/>
      </w:tblGrid>
      <w:tr w:rsidR="003763BF" w:rsidRPr="003763BF" w:rsidTr="00624316">
        <w:trPr>
          <w:trHeight w:val="6400"/>
        </w:trPr>
        <w:tc>
          <w:tcPr>
            <w:tcW w:w="8280" w:type="dxa"/>
          </w:tcPr>
          <w:p w:rsidR="003763BF" w:rsidRPr="003763BF" w:rsidRDefault="003763BF">
            <w:pPr>
              <w:spacing w:line="360" w:lineRule="auto"/>
              <w:ind w:firstLineChars="200" w:firstLine="422"/>
              <w:rPr>
                <w:ins w:id="0" w:author="zhu yohon" w:date="2020-10-26T21:45:00Z"/>
                <w:rFonts w:ascii="宋体" w:eastAsia="宋体" w:hAnsi="宋体" w:cs="Times New Roman"/>
                <w:b/>
                <w:szCs w:val="21"/>
                <w:rPrChange w:id="1" w:author="zhu yohon" w:date="2020-10-26T21:45:00Z">
                  <w:rPr>
                    <w:ins w:id="2" w:author="zhu yohon" w:date="2020-10-26T21:45:00Z"/>
                    <w:rFonts w:ascii="宋体" w:hAnsi="宋体"/>
                    <w:szCs w:val="21"/>
                  </w:rPr>
                </w:rPrChange>
              </w:rPr>
              <w:pPrChange w:id="3" w:author="zhu yohon" w:date="2020-10-27T05:13:00Z">
                <w:pPr/>
              </w:pPrChange>
            </w:pPr>
            <w:ins w:id="4" w:author="zhu yohon" w:date="2020-10-26T21:45:00Z">
              <w:r w:rsidRPr="003763BF">
                <w:rPr>
                  <w:rFonts w:ascii="宋体" w:eastAsia="宋体" w:hAnsi="宋体" w:cs="Times New Roman" w:hint="eastAsia"/>
                  <w:b/>
                  <w:szCs w:val="21"/>
                  <w:rPrChange w:id="5" w:author="zhu yohon" w:date="2020-10-26T21:45:00Z">
                    <w:rPr>
                      <w:rFonts w:ascii="宋体" w:hAnsi="宋体" w:hint="eastAsia"/>
                      <w:szCs w:val="21"/>
                    </w:rPr>
                  </w:rPrChange>
                </w:rPr>
                <w:t>（一）选题背景</w:t>
              </w:r>
            </w:ins>
          </w:p>
          <w:p w:rsidR="003763BF" w:rsidRPr="003763BF" w:rsidRDefault="003763BF" w:rsidP="003763BF">
            <w:pPr>
              <w:spacing w:line="360" w:lineRule="auto"/>
              <w:ind w:firstLineChars="200" w:firstLine="422"/>
              <w:rPr>
                <w:ins w:id="6" w:author="zhu yohon" w:date="2020-10-26T21:45:00Z"/>
                <w:rFonts w:ascii="宋体" w:eastAsia="宋体" w:hAnsi="宋体" w:cs="Times New Roman"/>
                <w:b/>
                <w:szCs w:val="21"/>
                <w:rPrChange w:id="7" w:author="zhu yohon" w:date="2020-10-26T21:45:00Z">
                  <w:rPr>
                    <w:ins w:id="8" w:author="zhu yohon" w:date="2020-10-26T21:45:00Z"/>
                    <w:rFonts w:ascii="宋体" w:hAnsi="宋体"/>
                    <w:szCs w:val="21"/>
                  </w:rPr>
                </w:rPrChange>
              </w:rPr>
            </w:pPr>
            <w:ins w:id="9" w:author="zhu yohon" w:date="2020-10-26T21:45:00Z">
              <w:r w:rsidRPr="003763BF">
                <w:rPr>
                  <w:rFonts w:ascii="宋体" w:eastAsia="宋体" w:hAnsi="宋体" w:cs="Times New Roman"/>
                  <w:b/>
                  <w:szCs w:val="21"/>
                  <w:rPrChange w:id="10" w:author="zhu yohon" w:date="2020-10-26T21:45:00Z">
                    <w:rPr>
                      <w:rFonts w:ascii="宋体" w:hAnsi="宋体"/>
                      <w:szCs w:val="21"/>
                    </w:rPr>
                  </w:rPrChange>
                </w:rPr>
                <w:t>1、现实背景</w:t>
              </w:r>
            </w:ins>
          </w:p>
          <w:p w:rsidR="003763BF" w:rsidRPr="003763BF" w:rsidRDefault="003763BF" w:rsidP="003763BF">
            <w:pPr>
              <w:spacing w:line="360" w:lineRule="auto"/>
              <w:ind w:firstLineChars="200" w:firstLine="420"/>
              <w:rPr>
                <w:rFonts w:ascii="宋体" w:eastAsia="宋体" w:hAnsi="宋体" w:cs="Times New Roman"/>
                <w:szCs w:val="21"/>
              </w:rPr>
            </w:pPr>
            <w:ins w:id="11" w:author="zhu yohon" w:date="2020-10-26T20:06:00Z">
              <w:r w:rsidRPr="003763BF">
                <w:rPr>
                  <w:rFonts w:ascii="宋体" w:eastAsia="宋体" w:hAnsi="宋体" w:cs="Times New Roman" w:hint="eastAsia"/>
                  <w:szCs w:val="21"/>
                </w:rPr>
                <w:t>2</w:t>
              </w:r>
            </w:ins>
            <w:r w:rsidRPr="003763BF">
              <w:rPr>
                <w:rFonts w:ascii="宋体" w:eastAsia="宋体" w:hAnsi="宋体" w:cs="Times New Roman" w:hint="eastAsia"/>
                <w:szCs w:val="21"/>
              </w:rPr>
              <w:t>019年12月，新冠肺炎疫情自武汉开始爆发，并逐渐向全国快速扩散。从历史统计资料来看，历次重大疫情均对人类社会各个层面产生巨大影响，本次疫情亦不例外，人类健康、经济发展面临着极大挑战。尤其在现代化发展的今天，交通便利、信息发达、社会经济一体化使得劳动力、资本等要素可以实现跨地区甚至跨国界的自由流动，加之春节期间春运大潮产生的春节效应，无疑进一步助推了疫情的传播，在加剧各地人员传染的同时，也极大的限制了企业和经济的发展。</w:t>
            </w:r>
            <w:ins w:id="12" w:author="zhu yohon" w:date="2020-10-26T20:06:00Z">
              <w:r w:rsidRPr="003763BF">
                <w:rPr>
                  <w:rFonts w:ascii="宋体" w:eastAsia="宋体" w:hAnsi="宋体" w:cs="Times New Roman" w:hint="eastAsia"/>
                  <w:szCs w:val="21"/>
                  <w:rPrChange w:id="13" w:author="zhu yohon" w:date="2020-10-26T20:06:00Z">
                    <w:rPr>
                      <w:rFonts w:ascii="宋体" w:hAnsi="宋体" w:hint="eastAsia"/>
                      <w:sz w:val="32"/>
                      <w:szCs w:val="32"/>
                    </w:rPr>
                  </w:rPrChange>
                </w:rPr>
                <w:t>新冠肺炎疫情不仅对人类的生命健康造成严重威胁，也使全球经济遭受重大损失。为遏制疫情，全球各地都逐渐采取隔离措施，部分经济体出现短暂的停摆，而金融市场也</w:t>
              </w:r>
              <w:r w:rsidRPr="003763BF">
                <w:rPr>
                  <w:rFonts w:ascii="宋体" w:eastAsia="宋体" w:hAnsi="宋体" w:cs="Times New Roman" w:hint="eastAsia"/>
                  <w:szCs w:val="21"/>
                </w:rPr>
                <w:t>一度陷入持续走低的状态。</w:t>
              </w:r>
            </w:ins>
          </w:p>
          <w:p w:rsidR="003763BF" w:rsidRPr="003763BF" w:rsidRDefault="003763BF" w:rsidP="003763BF">
            <w:pPr>
              <w:spacing w:line="360" w:lineRule="auto"/>
              <w:ind w:firstLineChars="200" w:firstLine="420"/>
              <w:rPr>
                <w:rFonts w:ascii="宋体" w:eastAsia="宋体" w:hAnsi="宋体" w:cs="Times New Roman"/>
                <w:szCs w:val="21"/>
              </w:rPr>
            </w:pPr>
            <w:r w:rsidRPr="003763BF">
              <w:rPr>
                <w:rFonts w:ascii="宋体" w:eastAsia="宋体" w:hAnsi="宋体" w:cs="Times New Roman"/>
                <w:szCs w:val="21"/>
              </w:rPr>
              <w:t>国家统计局的数据显示，一季度我国</w:t>
            </w:r>
            <w:r w:rsidRPr="003763BF">
              <w:rPr>
                <w:rFonts w:ascii="宋体" w:eastAsia="宋体" w:hAnsi="宋体" w:cs="Times New Roman" w:hint="eastAsia"/>
                <w:szCs w:val="21"/>
              </w:rPr>
              <w:t>G</w:t>
            </w:r>
            <w:r w:rsidRPr="003763BF">
              <w:rPr>
                <w:rFonts w:ascii="宋体" w:eastAsia="宋体" w:hAnsi="宋体" w:cs="Times New Roman"/>
                <w:szCs w:val="21"/>
              </w:rPr>
              <w:t>DP为</w:t>
            </w:r>
            <w:r w:rsidRPr="003763BF">
              <w:rPr>
                <w:rFonts w:ascii="宋体" w:eastAsia="宋体" w:hAnsi="宋体" w:cs="Times New Roman" w:hint="eastAsia"/>
                <w:szCs w:val="21"/>
              </w:rPr>
              <w:t>2</w:t>
            </w:r>
            <w:r w:rsidRPr="003763BF">
              <w:rPr>
                <w:rFonts w:ascii="宋体" w:eastAsia="宋体" w:hAnsi="宋体" w:cs="Times New Roman"/>
                <w:szCs w:val="21"/>
              </w:rPr>
              <w:t>06504亿元，同比下降</w:t>
            </w:r>
            <w:r w:rsidRPr="003763BF">
              <w:rPr>
                <w:rFonts w:ascii="宋体" w:eastAsia="宋体" w:hAnsi="宋体" w:cs="Times New Roman" w:hint="eastAsia"/>
                <w:szCs w:val="21"/>
              </w:rPr>
              <w:t>6</w:t>
            </w:r>
            <w:r w:rsidRPr="003763BF">
              <w:rPr>
                <w:rFonts w:ascii="宋体" w:eastAsia="宋体" w:hAnsi="宋体" w:cs="Times New Roman"/>
                <w:szCs w:val="21"/>
              </w:rPr>
              <w:t>.8%，这是自</w:t>
            </w:r>
            <w:r w:rsidRPr="003763BF">
              <w:rPr>
                <w:rFonts w:ascii="宋体" w:eastAsia="宋体" w:hAnsi="宋体" w:cs="Times New Roman" w:hint="eastAsia"/>
                <w:szCs w:val="21"/>
              </w:rPr>
              <w:t>1</w:t>
            </w:r>
            <w:r w:rsidRPr="003763BF">
              <w:rPr>
                <w:rFonts w:ascii="宋体" w:eastAsia="宋体" w:hAnsi="宋体" w:cs="Times New Roman"/>
                <w:szCs w:val="21"/>
              </w:rPr>
              <w:t>992年我国开始采用累计核算方式进行季度</w:t>
            </w:r>
            <w:r w:rsidRPr="003763BF">
              <w:rPr>
                <w:rFonts w:ascii="宋体" w:eastAsia="宋体" w:hAnsi="宋体" w:cs="Times New Roman" w:hint="eastAsia"/>
                <w:szCs w:val="21"/>
              </w:rPr>
              <w:t>GDP</w:t>
            </w:r>
            <w:r w:rsidRPr="003763BF">
              <w:rPr>
                <w:rFonts w:ascii="宋体" w:eastAsia="宋体" w:hAnsi="宋体" w:cs="Times New Roman"/>
                <w:szCs w:val="21"/>
              </w:rPr>
              <w:t>核算以来首次出现负增长；消费、投资和外贸</w:t>
            </w:r>
            <w:r w:rsidRPr="003763BF">
              <w:rPr>
                <w:rFonts w:ascii="宋体" w:eastAsia="宋体" w:hAnsi="宋体" w:cs="Times New Roman"/>
                <w:szCs w:val="21"/>
              </w:rPr>
              <w:br/>
              <w:t>作为拉动我国经济增长的“ 三驾马车”，均受到新冠肺炎疫情的重创，可见此次疫情对我国宏观经济运行的冲击之大、影响之深。</w:t>
            </w:r>
          </w:p>
          <w:p w:rsidR="003763BF" w:rsidRPr="003763BF" w:rsidRDefault="003763BF" w:rsidP="003763BF">
            <w:pPr>
              <w:spacing w:line="360" w:lineRule="auto"/>
              <w:ind w:firstLineChars="200" w:firstLine="420"/>
              <w:rPr>
                <w:ins w:id="14" w:author="zhu yohon" w:date="2020-10-27T02:51:00Z"/>
                <w:rFonts w:ascii="宋体" w:eastAsia="宋体" w:hAnsi="宋体" w:cs="Times New Roman"/>
                <w:szCs w:val="21"/>
              </w:rPr>
            </w:pPr>
            <w:r w:rsidRPr="003763BF">
              <w:rPr>
                <w:rFonts w:ascii="宋体" w:eastAsia="宋体" w:hAnsi="宋体" w:cs="Times New Roman" w:hint="eastAsia"/>
                <w:szCs w:val="21"/>
              </w:rPr>
              <w:t>疫情下，除了人群感染和生产停摆等现实影响之外，反应最为剧烈的则是股票市场，我国股票市场指数在2020年1月下旬、2月下旬及3月上旬，出现持续性大幅下跌的情况，随后股市频繁震荡，回暖速度缓慢。股票市场是经济发展的晴雨表，股价变动不仅能够反映经济表现，同时也一定程度上预示着未来经济发展的形势，因此关注新冠肺炎疫情对我国股票市</w:t>
            </w:r>
            <w:r w:rsidRPr="003763BF">
              <w:rPr>
                <w:rFonts w:ascii="Times New Roman" w:eastAsia="宋体" w:hAnsi="Times New Roman" w:cs="Times New Roman"/>
                <w:szCs w:val="21"/>
              </w:rPr>
              <w:t>场的影响，具有重要的现实意义</w:t>
            </w:r>
            <w:r w:rsidRPr="003763BF">
              <w:rPr>
                <w:rFonts w:ascii="Times New Roman" w:eastAsia="宋体" w:hAnsi="Times New Roman" w:cs="Times New Roman" w:hint="eastAsia"/>
                <w:szCs w:val="21"/>
              </w:rPr>
              <w:t>。</w:t>
            </w:r>
            <w:ins w:id="15" w:author="zhu yohon" w:date="2020-10-26T20:10:00Z">
              <w:r w:rsidRPr="003763BF">
                <w:rPr>
                  <w:rFonts w:ascii="宋体" w:eastAsia="宋体" w:hAnsi="宋体" w:cs="Times New Roman" w:hint="eastAsia"/>
                  <w:szCs w:val="21"/>
                </w:rPr>
                <w:t>新冠</w:t>
              </w:r>
              <w:r w:rsidRPr="003763BF">
                <w:rPr>
                  <w:rFonts w:ascii="宋体" w:eastAsia="宋体" w:hAnsi="宋体" w:cs="Times New Roman"/>
                  <w:szCs w:val="21"/>
                </w:rPr>
                <w:t>疫情对</w:t>
              </w:r>
            </w:ins>
            <w:r w:rsidRPr="003763BF">
              <w:rPr>
                <w:rFonts w:ascii="宋体" w:eastAsia="宋体" w:hAnsi="宋体" w:cs="Times New Roman" w:hint="eastAsia"/>
                <w:szCs w:val="21"/>
              </w:rPr>
              <w:t>我国</w:t>
            </w:r>
            <w:ins w:id="16" w:author="zhu yohon" w:date="2020-10-26T20:10:00Z">
              <w:r w:rsidRPr="003763BF">
                <w:rPr>
                  <w:rFonts w:ascii="宋体" w:eastAsia="宋体" w:hAnsi="宋体" w:cs="Times New Roman"/>
                  <w:szCs w:val="21"/>
                </w:rPr>
                <w:t>股票市场</w:t>
              </w:r>
              <w:r w:rsidRPr="003763BF">
                <w:rPr>
                  <w:rFonts w:ascii="宋体" w:eastAsia="宋体" w:hAnsi="宋体" w:cs="Times New Roman" w:hint="eastAsia"/>
                  <w:szCs w:val="21"/>
                </w:rPr>
                <w:t>产生</w:t>
              </w:r>
              <w:r w:rsidRPr="003763BF">
                <w:rPr>
                  <w:rFonts w:ascii="宋体" w:eastAsia="宋体" w:hAnsi="宋体" w:cs="Times New Roman"/>
                  <w:szCs w:val="21"/>
                </w:rPr>
                <w:t>了巨大的冲击</w:t>
              </w:r>
            </w:ins>
            <w:ins w:id="17" w:author="zhu yohon" w:date="2020-10-26T21:55:00Z">
              <w:r w:rsidRPr="003763BF">
                <w:rPr>
                  <w:rFonts w:ascii="宋体" w:eastAsia="宋体" w:hAnsi="宋体" w:cs="Times New Roman" w:hint="eastAsia"/>
                  <w:szCs w:val="21"/>
                </w:rPr>
                <w:t>，那</w:t>
              </w:r>
            </w:ins>
            <w:r w:rsidRPr="003763BF">
              <w:rPr>
                <w:rFonts w:ascii="宋体" w:eastAsia="宋体" w:hAnsi="宋体" w:cs="Times New Roman" w:hint="eastAsia"/>
                <w:szCs w:val="21"/>
              </w:rPr>
              <w:t>么关于</w:t>
            </w:r>
            <w:r w:rsidRPr="003763BF">
              <w:rPr>
                <w:rFonts w:ascii="宋体" w:eastAsia="宋体" w:hAnsi="宋体" w:cs="Times New Roman"/>
                <w:szCs w:val="21"/>
              </w:rPr>
              <w:t>具体的</w:t>
            </w:r>
            <w:ins w:id="18" w:author="zhu yohon" w:date="2020-10-26T21:55:00Z">
              <w:r w:rsidRPr="003763BF">
                <w:rPr>
                  <w:rFonts w:ascii="宋体" w:eastAsia="宋体" w:hAnsi="宋体" w:cs="Times New Roman"/>
                  <w:szCs w:val="21"/>
                </w:rPr>
                <w:t>这次灾难</w:t>
              </w:r>
              <w:r w:rsidRPr="003763BF">
                <w:rPr>
                  <w:rFonts w:ascii="宋体" w:eastAsia="宋体" w:hAnsi="宋体" w:cs="Times New Roman" w:hint="eastAsia"/>
                  <w:szCs w:val="21"/>
                </w:rPr>
                <w:t>是</w:t>
              </w:r>
            </w:ins>
            <w:r w:rsidRPr="003763BF">
              <w:rPr>
                <w:rFonts w:ascii="宋体" w:eastAsia="宋体" w:hAnsi="宋体" w:cs="Times New Roman" w:hint="eastAsia"/>
                <w:szCs w:val="21"/>
              </w:rPr>
              <w:t>如何</w:t>
            </w:r>
            <w:r w:rsidRPr="003763BF">
              <w:rPr>
                <w:rFonts w:ascii="宋体" w:eastAsia="宋体" w:hAnsi="宋体" w:cs="Times New Roman"/>
                <w:szCs w:val="21"/>
              </w:rPr>
              <w:t>对</w:t>
            </w:r>
            <w:ins w:id="19" w:author="zhu yohon" w:date="2020-10-27T01:05:00Z">
              <w:r w:rsidRPr="003763BF">
                <w:rPr>
                  <w:rFonts w:ascii="宋体" w:eastAsia="宋体" w:hAnsi="宋体" w:cs="Times New Roman"/>
                  <w:szCs w:val="21"/>
                </w:rPr>
                <w:t>实体经济</w:t>
              </w:r>
            </w:ins>
            <w:r w:rsidRPr="003763BF">
              <w:rPr>
                <w:rFonts w:ascii="宋体" w:eastAsia="宋体" w:hAnsi="宋体" w:cs="Times New Roman" w:hint="eastAsia"/>
                <w:szCs w:val="21"/>
              </w:rPr>
              <w:t>产生</w:t>
            </w:r>
            <w:ins w:id="20" w:author="zhu yohon" w:date="2020-10-27T01:05:00Z">
              <w:r w:rsidRPr="003763BF">
                <w:rPr>
                  <w:rFonts w:ascii="宋体" w:eastAsia="宋体" w:hAnsi="宋体" w:cs="Times New Roman"/>
                  <w:szCs w:val="21"/>
                </w:rPr>
                <w:t>冲击</w:t>
              </w:r>
            </w:ins>
            <w:r w:rsidRPr="003763BF">
              <w:rPr>
                <w:rFonts w:ascii="宋体" w:eastAsia="宋体" w:hAnsi="宋体" w:cs="Times New Roman" w:hint="eastAsia"/>
                <w:szCs w:val="21"/>
              </w:rPr>
              <w:t>的，</w:t>
            </w:r>
            <w:r w:rsidRPr="003763BF">
              <w:rPr>
                <w:rFonts w:ascii="宋体" w:eastAsia="宋体" w:hAnsi="宋体" w:cs="Times New Roman"/>
                <w:szCs w:val="21"/>
              </w:rPr>
              <w:t>又是</w:t>
            </w:r>
            <w:r w:rsidRPr="003763BF">
              <w:rPr>
                <w:rFonts w:ascii="宋体" w:eastAsia="宋体" w:hAnsi="宋体" w:cs="Times New Roman" w:hint="eastAsia"/>
                <w:szCs w:val="21"/>
              </w:rPr>
              <w:t>如何</w:t>
            </w:r>
            <w:r w:rsidRPr="003763BF">
              <w:rPr>
                <w:rFonts w:ascii="宋体" w:eastAsia="宋体" w:hAnsi="宋体" w:cs="Times New Roman"/>
                <w:szCs w:val="21"/>
              </w:rPr>
              <w:t>对</w:t>
            </w:r>
            <w:r w:rsidRPr="003763BF">
              <w:rPr>
                <w:rFonts w:ascii="宋体" w:eastAsia="宋体" w:hAnsi="宋体" w:cs="Times New Roman" w:hint="eastAsia"/>
                <w:szCs w:val="21"/>
              </w:rPr>
              <w:t>股票</w:t>
            </w:r>
            <w:r w:rsidRPr="003763BF">
              <w:rPr>
                <w:rFonts w:ascii="宋体" w:eastAsia="宋体" w:hAnsi="宋体" w:cs="Times New Roman"/>
                <w:szCs w:val="21"/>
              </w:rPr>
              <w:t>市场产生冲击的</w:t>
            </w:r>
            <w:r w:rsidRPr="003763BF">
              <w:rPr>
                <w:rFonts w:ascii="宋体" w:eastAsia="宋体" w:hAnsi="宋体" w:cs="Times New Roman" w:hint="eastAsia"/>
                <w:szCs w:val="21"/>
              </w:rPr>
              <w:t>，</w:t>
            </w:r>
            <w:r w:rsidRPr="003763BF">
              <w:rPr>
                <w:rFonts w:ascii="宋体" w:eastAsia="宋体" w:hAnsi="宋体" w:cs="Times New Roman"/>
                <w:szCs w:val="21"/>
              </w:rPr>
              <w:t>具体</w:t>
            </w:r>
            <w:r w:rsidRPr="003763BF">
              <w:rPr>
                <w:rFonts w:ascii="宋体" w:eastAsia="宋体" w:hAnsi="宋体" w:cs="Times New Roman" w:hint="eastAsia"/>
                <w:szCs w:val="21"/>
              </w:rPr>
              <w:t>的</w:t>
            </w:r>
            <w:r w:rsidRPr="003763BF">
              <w:rPr>
                <w:rFonts w:ascii="宋体" w:eastAsia="宋体" w:hAnsi="宋体" w:cs="Times New Roman"/>
                <w:szCs w:val="21"/>
              </w:rPr>
              <w:t>传导路径是什么</w:t>
            </w:r>
            <w:r w:rsidRPr="003763BF">
              <w:rPr>
                <w:rFonts w:ascii="宋体" w:eastAsia="宋体" w:hAnsi="宋体" w:cs="Times New Roman" w:hint="eastAsia"/>
                <w:szCs w:val="21"/>
              </w:rPr>
              <w:t>，</w:t>
            </w:r>
            <w:ins w:id="21" w:author="zhu yohon" w:date="2020-10-27T01:06:00Z">
              <w:r w:rsidRPr="003763BF">
                <w:rPr>
                  <w:rFonts w:ascii="宋体" w:eastAsia="宋体" w:hAnsi="宋体" w:cs="Times New Roman" w:hint="eastAsia"/>
                  <w:szCs w:val="21"/>
                </w:rPr>
                <w:t>投资者</w:t>
              </w:r>
              <w:r w:rsidRPr="003763BF">
                <w:rPr>
                  <w:rFonts w:ascii="宋体" w:eastAsia="宋体" w:hAnsi="宋体" w:cs="Times New Roman"/>
                  <w:szCs w:val="21"/>
                </w:rPr>
                <w:t>情绪</w:t>
              </w:r>
            </w:ins>
            <w:r w:rsidRPr="003763BF">
              <w:rPr>
                <w:rFonts w:ascii="宋体" w:eastAsia="宋体" w:hAnsi="宋体" w:cs="Times New Roman" w:hint="eastAsia"/>
                <w:szCs w:val="21"/>
              </w:rPr>
              <w:t>在</w:t>
            </w:r>
            <w:r w:rsidRPr="003763BF">
              <w:rPr>
                <w:rFonts w:ascii="宋体" w:eastAsia="宋体" w:hAnsi="宋体" w:cs="Times New Roman"/>
                <w:szCs w:val="21"/>
              </w:rPr>
              <w:t>新冠疫情对股票市场的冲击中扮演的是什么角色</w:t>
            </w:r>
            <w:r w:rsidRPr="003763BF">
              <w:rPr>
                <w:rFonts w:ascii="宋体" w:eastAsia="宋体" w:hAnsi="宋体" w:cs="Times New Roman" w:hint="eastAsia"/>
                <w:szCs w:val="21"/>
              </w:rPr>
              <w:t>，</w:t>
            </w:r>
            <w:r w:rsidRPr="003763BF">
              <w:rPr>
                <w:rFonts w:ascii="宋体" w:eastAsia="宋体" w:hAnsi="宋体" w:cs="Times New Roman"/>
                <w:szCs w:val="21"/>
              </w:rPr>
              <w:t>它又</w:t>
            </w:r>
            <w:r w:rsidRPr="003763BF">
              <w:rPr>
                <w:rFonts w:ascii="宋体" w:eastAsia="宋体" w:hAnsi="宋体" w:cs="Times New Roman" w:hint="eastAsia"/>
                <w:szCs w:val="21"/>
              </w:rPr>
              <w:t>对</w:t>
            </w:r>
            <w:ins w:id="22" w:author="zhu yohon" w:date="2020-10-27T01:07:00Z">
              <w:r w:rsidRPr="003763BF">
                <w:rPr>
                  <w:rFonts w:ascii="宋体" w:eastAsia="宋体" w:hAnsi="宋体" w:cs="Times New Roman" w:hint="eastAsia"/>
                  <w:szCs w:val="21"/>
                </w:rPr>
                <w:t>股票</w:t>
              </w:r>
              <w:r w:rsidRPr="003763BF">
                <w:rPr>
                  <w:rFonts w:ascii="宋体" w:eastAsia="宋体" w:hAnsi="宋体" w:cs="Times New Roman"/>
                  <w:szCs w:val="21"/>
                </w:rPr>
                <w:t>市场收益率</w:t>
              </w:r>
            </w:ins>
            <w:r w:rsidRPr="003763BF">
              <w:rPr>
                <w:rFonts w:ascii="宋体" w:eastAsia="宋体" w:hAnsi="宋体" w:cs="Times New Roman" w:hint="eastAsia"/>
                <w:szCs w:val="21"/>
              </w:rPr>
              <w:t>变动</w:t>
            </w:r>
            <w:r w:rsidRPr="003763BF">
              <w:rPr>
                <w:rFonts w:ascii="宋体" w:eastAsia="宋体" w:hAnsi="宋体" w:cs="Times New Roman"/>
                <w:szCs w:val="21"/>
              </w:rPr>
              <w:t>中</w:t>
            </w:r>
            <w:r w:rsidRPr="003763BF">
              <w:rPr>
                <w:rFonts w:ascii="宋体" w:eastAsia="宋体" w:hAnsi="宋体" w:cs="Times New Roman" w:hint="eastAsia"/>
                <w:szCs w:val="21"/>
              </w:rPr>
              <w:t>产生</w:t>
            </w:r>
            <w:r w:rsidRPr="003763BF">
              <w:rPr>
                <w:rFonts w:ascii="宋体" w:eastAsia="宋体" w:hAnsi="宋体" w:cs="Times New Roman"/>
                <w:szCs w:val="21"/>
              </w:rPr>
              <w:t>了多大的影响</w:t>
            </w:r>
            <w:r w:rsidRPr="003763BF">
              <w:rPr>
                <w:rFonts w:ascii="宋体" w:eastAsia="宋体" w:hAnsi="宋体" w:cs="Times New Roman" w:hint="eastAsia"/>
                <w:szCs w:val="21"/>
              </w:rPr>
              <w:t>，</w:t>
            </w:r>
            <w:ins w:id="23" w:author="zhu yohon" w:date="2020-10-26T21:54:00Z">
              <w:r w:rsidRPr="003763BF">
                <w:rPr>
                  <w:rFonts w:ascii="宋体" w:eastAsia="宋体" w:hAnsi="宋体" w:cs="Times New Roman"/>
                  <w:szCs w:val="21"/>
                </w:rPr>
                <w:t>许多学者已就</w:t>
              </w:r>
            </w:ins>
            <w:r w:rsidRPr="003763BF">
              <w:rPr>
                <w:rFonts w:ascii="宋体" w:eastAsia="宋体" w:hAnsi="宋体" w:cs="Times New Roman" w:hint="eastAsia"/>
                <w:szCs w:val="21"/>
              </w:rPr>
              <w:t>新冠</w:t>
            </w:r>
            <w:ins w:id="24" w:author="zhu yohon" w:date="2020-10-26T21:54:00Z">
              <w:r w:rsidRPr="003763BF">
                <w:rPr>
                  <w:rFonts w:ascii="宋体" w:eastAsia="宋体" w:hAnsi="宋体" w:cs="Times New Roman"/>
                  <w:szCs w:val="21"/>
                </w:rPr>
                <w:t>灾难本身、国家的宏观调控、政策发布</w:t>
              </w:r>
            </w:ins>
            <w:r w:rsidRPr="003763BF">
              <w:rPr>
                <w:rFonts w:ascii="宋体" w:eastAsia="宋体" w:hAnsi="宋体" w:cs="Times New Roman" w:hint="eastAsia"/>
                <w:szCs w:val="21"/>
              </w:rPr>
              <w:t>、</w:t>
            </w:r>
            <w:r w:rsidRPr="003763BF">
              <w:rPr>
                <w:rFonts w:ascii="宋体" w:eastAsia="宋体" w:hAnsi="宋体" w:cs="Times New Roman"/>
                <w:szCs w:val="21"/>
              </w:rPr>
              <w:t>经济冲击</w:t>
            </w:r>
            <w:ins w:id="25" w:author="zhu yohon" w:date="2020-10-26T21:54:00Z">
              <w:r w:rsidRPr="003763BF">
                <w:rPr>
                  <w:rFonts w:ascii="宋体" w:eastAsia="宋体" w:hAnsi="宋体" w:cs="Times New Roman"/>
                  <w:szCs w:val="21"/>
                </w:rPr>
                <w:t>等类似问题进行了研究，而就</w:t>
              </w:r>
            </w:ins>
            <w:ins w:id="26" w:author="zhu yohon" w:date="2020-10-26T21:56:00Z">
              <w:r w:rsidRPr="003763BF">
                <w:rPr>
                  <w:rFonts w:ascii="宋体" w:eastAsia="宋体" w:hAnsi="宋体" w:cs="Times New Roman" w:hint="eastAsia"/>
                  <w:szCs w:val="21"/>
                </w:rPr>
                <w:t>疫情</w:t>
              </w:r>
            </w:ins>
            <w:ins w:id="27" w:author="zhu yohon" w:date="2020-10-26T21:54:00Z">
              <w:r w:rsidRPr="003763BF">
                <w:rPr>
                  <w:rFonts w:ascii="宋体" w:eastAsia="宋体" w:hAnsi="宋体" w:cs="Times New Roman"/>
                  <w:szCs w:val="21"/>
                </w:rPr>
                <w:t>灾难对中国股市的影响状况</w:t>
              </w:r>
            </w:ins>
            <w:r w:rsidRPr="003763BF">
              <w:rPr>
                <w:rFonts w:ascii="宋体" w:eastAsia="宋体" w:hAnsi="宋体" w:cs="Times New Roman" w:hint="eastAsia"/>
                <w:szCs w:val="21"/>
              </w:rPr>
              <w:t>及</w:t>
            </w:r>
            <w:r w:rsidRPr="003763BF">
              <w:rPr>
                <w:rFonts w:ascii="宋体" w:eastAsia="宋体" w:hAnsi="宋体" w:cs="Times New Roman"/>
                <w:szCs w:val="21"/>
              </w:rPr>
              <w:t>影响途径的</w:t>
            </w:r>
            <w:ins w:id="28" w:author="zhu yohon" w:date="2020-10-26T21:54:00Z">
              <w:r w:rsidRPr="003763BF">
                <w:rPr>
                  <w:rFonts w:ascii="宋体" w:eastAsia="宋体" w:hAnsi="宋体" w:cs="Times New Roman"/>
                  <w:szCs w:val="21"/>
                </w:rPr>
                <w:t>研究却</w:t>
              </w:r>
            </w:ins>
            <w:ins w:id="29" w:author="zhu yohon" w:date="2020-10-26T21:56:00Z">
              <w:r w:rsidRPr="003763BF">
                <w:rPr>
                  <w:rFonts w:ascii="宋体" w:eastAsia="宋体" w:hAnsi="宋体" w:cs="Times New Roman" w:hint="eastAsia"/>
                  <w:szCs w:val="21"/>
                </w:rPr>
                <w:t>基本还未</w:t>
              </w:r>
              <w:r w:rsidRPr="003763BF">
                <w:rPr>
                  <w:rFonts w:ascii="宋体" w:eastAsia="宋体" w:hAnsi="宋体" w:cs="Times New Roman"/>
                  <w:szCs w:val="21"/>
                </w:rPr>
                <w:t>出现</w:t>
              </w:r>
            </w:ins>
            <w:ins w:id="30" w:author="zhu yohon" w:date="2020-10-26T21:54:00Z">
              <w:r w:rsidRPr="003763BF">
                <w:rPr>
                  <w:rFonts w:ascii="宋体" w:eastAsia="宋体" w:hAnsi="宋体" w:cs="Times New Roman"/>
                  <w:szCs w:val="21"/>
                </w:rPr>
                <w:t>。为此，</w:t>
              </w:r>
            </w:ins>
            <w:ins w:id="31" w:author="zhu yohon" w:date="2020-10-26T21:56:00Z">
              <w:r w:rsidRPr="003763BF">
                <w:rPr>
                  <w:rFonts w:ascii="宋体" w:eastAsia="宋体" w:hAnsi="宋体" w:cs="Times New Roman" w:hint="eastAsia"/>
                  <w:szCs w:val="21"/>
                </w:rPr>
                <w:t>我们</w:t>
              </w:r>
            </w:ins>
            <w:ins w:id="32" w:author="zhu yohon" w:date="2020-10-26T21:54:00Z">
              <w:r w:rsidRPr="003763BF">
                <w:rPr>
                  <w:rFonts w:ascii="宋体" w:eastAsia="宋体" w:hAnsi="宋体" w:cs="Times New Roman"/>
                  <w:szCs w:val="21"/>
                </w:rPr>
                <w:t>将试图对这一问题进行探索。对这一问题的研究，不仅可以了解股市价格变化受</w:t>
              </w:r>
            </w:ins>
            <w:ins w:id="33" w:author="zhu yohon" w:date="2020-10-26T21:56:00Z">
              <w:r w:rsidRPr="003763BF">
                <w:rPr>
                  <w:rFonts w:ascii="宋体" w:eastAsia="宋体" w:hAnsi="宋体" w:cs="Times New Roman" w:hint="eastAsia"/>
                  <w:szCs w:val="21"/>
                </w:rPr>
                <w:t>疫情</w:t>
              </w:r>
            </w:ins>
            <w:ins w:id="34" w:author="zhu yohon" w:date="2020-10-26T21:54:00Z">
              <w:r w:rsidRPr="003763BF">
                <w:rPr>
                  <w:rFonts w:ascii="宋体" w:eastAsia="宋体" w:hAnsi="宋体" w:cs="Times New Roman"/>
                  <w:szCs w:val="21"/>
                </w:rPr>
                <w:t>灾难影响的程度及其敏感性，还可以揭示股票市场的微观结构及其信息效率，也可为完善股票市场的风险管理体系、股票市场交易者的投融资决策等提供必要的证据支持</w:t>
              </w:r>
            </w:ins>
            <w:ins w:id="35" w:author="zhu yohon" w:date="2020-10-26T21:57:00Z">
              <w:r w:rsidRPr="003763BF">
                <w:rPr>
                  <w:rFonts w:ascii="宋体" w:eastAsia="宋体" w:hAnsi="宋体" w:cs="Times New Roman" w:hint="eastAsia"/>
                  <w:szCs w:val="21"/>
                </w:rPr>
                <w:t>，</w:t>
              </w:r>
              <w:r w:rsidRPr="003763BF">
                <w:rPr>
                  <w:rFonts w:ascii="宋体" w:eastAsia="宋体" w:hAnsi="宋体" w:cs="Times New Roman"/>
                  <w:szCs w:val="21"/>
                </w:rPr>
                <w:t>同时</w:t>
              </w:r>
            </w:ins>
            <w:ins w:id="36" w:author="zhu yohon" w:date="2020-10-26T21:46:00Z">
              <w:r w:rsidRPr="003763BF">
                <w:rPr>
                  <w:rFonts w:ascii="宋体" w:eastAsia="宋体" w:hAnsi="宋体" w:cs="Times New Roman" w:hint="eastAsia"/>
                  <w:szCs w:val="21"/>
                </w:rPr>
                <w:t>为投资者情绪如何影响投资者的投资行为</w:t>
              </w:r>
            </w:ins>
            <w:r w:rsidRPr="003763BF">
              <w:rPr>
                <w:rFonts w:ascii="宋体" w:eastAsia="宋体" w:hAnsi="宋体" w:cs="Times New Roman" w:hint="eastAsia"/>
                <w:szCs w:val="21"/>
              </w:rPr>
              <w:t>，</w:t>
            </w:r>
            <w:r w:rsidRPr="003763BF">
              <w:rPr>
                <w:rFonts w:ascii="宋体" w:eastAsia="宋体" w:hAnsi="宋体" w:cs="Times New Roman"/>
                <w:szCs w:val="21"/>
              </w:rPr>
              <w:t>影响股票市场变动</w:t>
            </w:r>
            <w:ins w:id="37" w:author="zhu yohon" w:date="2020-10-26T21:46:00Z">
              <w:r w:rsidRPr="003763BF">
                <w:rPr>
                  <w:rFonts w:ascii="宋体" w:eastAsia="宋体" w:hAnsi="宋体" w:cs="Times New Roman" w:hint="eastAsia"/>
                  <w:szCs w:val="21"/>
                </w:rPr>
                <w:t>这个方面的文献提供新的经验证据，</w:t>
              </w:r>
            </w:ins>
            <w:ins w:id="38" w:author="zhu yohon" w:date="2020-10-26T21:47:00Z">
              <w:r w:rsidRPr="003763BF">
                <w:rPr>
                  <w:rFonts w:ascii="宋体" w:eastAsia="宋体" w:hAnsi="宋体" w:cs="Times New Roman" w:hint="eastAsia"/>
                  <w:szCs w:val="21"/>
                </w:rPr>
                <w:t>也可以为政府部门或机构在未来发生灾害时估计灾害影响，制定政策和决策时提供参考。</w:t>
              </w:r>
            </w:ins>
          </w:p>
          <w:p w:rsidR="003763BF" w:rsidRPr="003763BF" w:rsidRDefault="003763BF" w:rsidP="003763BF">
            <w:pPr>
              <w:spacing w:line="360" w:lineRule="auto"/>
              <w:rPr>
                <w:rFonts w:ascii="Times New Roman" w:eastAsia="宋体" w:hAnsi="Times New Roman" w:cs="Times New Roman"/>
                <w:noProof/>
                <w:szCs w:val="24"/>
              </w:rPr>
            </w:pPr>
            <w:r w:rsidRPr="003763BF">
              <w:rPr>
                <w:rFonts w:ascii="Times New Roman" w:eastAsia="宋体" w:hAnsi="Times New Roman" w:cs="Times New Roman"/>
                <w:noProof/>
                <w:szCs w:val="24"/>
              </w:rPr>
              <w:lastRenderedPageBreak/>
              <w:drawing>
                <wp:inline distT="0" distB="0" distL="0" distR="0">
                  <wp:extent cx="4488180" cy="2385060"/>
                  <wp:effectExtent l="0" t="0" r="762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88180" cy="2385060"/>
                          </a:xfrm>
                          <a:prstGeom prst="rect">
                            <a:avLst/>
                          </a:prstGeom>
                          <a:noFill/>
                          <a:ln>
                            <a:noFill/>
                          </a:ln>
                        </pic:spPr>
                      </pic:pic>
                    </a:graphicData>
                  </a:graphic>
                </wp:inline>
              </w:drawing>
            </w:r>
          </w:p>
          <w:p w:rsidR="003763BF" w:rsidRPr="003763BF" w:rsidRDefault="003763BF" w:rsidP="003763BF">
            <w:pPr>
              <w:spacing w:line="360" w:lineRule="auto"/>
              <w:ind w:firstLineChars="900" w:firstLine="1897"/>
              <w:rPr>
                <w:rFonts w:ascii="Times New Roman" w:eastAsia="宋体" w:hAnsi="Times New Roman" w:cs="Times New Roman"/>
                <w:b/>
                <w:noProof/>
                <w:szCs w:val="24"/>
              </w:rPr>
            </w:pPr>
            <w:r w:rsidRPr="003763BF">
              <w:rPr>
                <w:rFonts w:ascii="Times New Roman" w:eastAsia="宋体" w:hAnsi="Times New Roman" w:cs="Times New Roman" w:hint="eastAsia"/>
                <w:b/>
                <w:noProof/>
                <w:szCs w:val="24"/>
              </w:rPr>
              <w:t>图</w:t>
            </w:r>
            <w:r w:rsidRPr="003763BF">
              <w:rPr>
                <w:rFonts w:ascii="Times New Roman" w:eastAsia="宋体" w:hAnsi="Times New Roman" w:cs="Times New Roman" w:hint="eastAsia"/>
                <w:b/>
                <w:noProof/>
                <w:szCs w:val="24"/>
              </w:rPr>
              <w:t>1</w:t>
            </w:r>
            <w:r w:rsidRPr="003763BF">
              <w:rPr>
                <w:rFonts w:ascii="Times New Roman" w:eastAsia="宋体" w:hAnsi="Times New Roman" w:cs="Times New Roman" w:hint="eastAsia"/>
                <w:b/>
                <w:noProof/>
                <w:szCs w:val="24"/>
              </w:rPr>
              <w:t>：</w:t>
            </w:r>
            <w:r w:rsidRPr="003763BF">
              <w:rPr>
                <w:rFonts w:ascii="Times New Roman" w:eastAsia="宋体" w:hAnsi="Times New Roman" w:cs="Times New Roman" w:hint="eastAsia"/>
                <w:b/>
                <w:noProof/>
                <w:szCs w:val="24"/>
              </w:rPr>
              <w:t>2020</w:t>
            </w:r>
            <w:r w:rsidRPr="003763BF">
              <w:rPr>
                <w:rFonts w:ascii="Times New Roman" w:eastAsia="宋体" w:hAnsi="Times New Roman" w:cs="Times New Roman" w:hint="eastAsia"/>
                <w:b/>
                <w:noProof/>
                <w:szCs w:val="24"/>
              </w:rPr>
              <w:t>年</w:t>
            </w:r>
            <w:r w:rsidRPr="003763BF">
              <w:rPr>
                <w:rFonts w:ascii="Times New Roman" w:eastAsia="宋体" w:hAnsi="Times New Roman" w:cs="Times New Roman" w:hint="eastAsia"/>
                <w:b/>
                <w:noProof/>
                <w:szCs w:val="24"/>
              </w:rPr>
              <w:t>1-4</w:t>
            </w:r>
            <w:r w:rsidRPr="003763BF">
              <w:rPr>
                <w:rFonts w:ascii="Times New Roman" w:eastAsia="宋体" w:hAnsi="Times New Roman" w:cs="Times New Roman" w:hint="eastAsia"/>
                <w:b/>
                <w:noProof/>
                <w:szCs w:val="24"/>
              </w:rPr>
              <w:t>月</w:t>
            </w:r>
            <w:r w:rsidRPr="003763BF">
              <w:rPr>
                <w:rFonts w:ascii="Times New Roman" w:eastAsia="宋体" w:hAnsi="Times New Roman" w:cs="Times New Roman"/>
                <w:b/>
                <w:noProof/>
                <w:szCs w:val="24"/>
              </w:rPr>
              <w:t>的</w:t>
            </w:r>
            <w:r w:rsidRPr="003763BF">
              <w:rPr>
                <w:rFonts w:ascii="Times New Roman" w:eastAsia="宋体" w:hAnsi="Times New Roman" w:cs="Times New Roman" w:hint="eastAsia"/>
                <w:b/>
                <w:noProof/>
                <w:szCs w:val="24"/>
              </w:rPr>
              <w:t>上证指数曲线</w:t>
            </w:r>
          </w:p>
          <w:p w:rsidR="003763BF" w:rsidRPr="003763BF" w:rsidRDefault="003763BF" w:rsidP="003763BF">
            <w:pPr>
              <w:spacing w:line="360" w:lineRule="auto"/>
              <w:ind w:firstLineChars="900" w:firstLine="1890"/>
              <w:rPr>
                <w:ins w:id="39" w:author="zhu yohon" w:date="2020-10-26T20:06:00Z"/>
                <w:rFonts w:ascii="宋体" w:eastAsia="宋体" w:hAnsi="宋体" w:cs="Times New Roman"/>
                <w:szCs w:val="21"/>
                <w:rPrChange w:id="40" w:author="zhu yohon" w:date="2020-10-26T21:47:00Z">
                  <w:rPr>
                    <w:ins w:id="41" w:author="zhu yohon" w:date="2020-10-26T20:06:00Z"/>
                    <w:rFonts w:ascii="宋体" w:hAnsi="宋体"/>
                    <w:sz w:val="32"/>
                    <w:szCs w:val="32"/>
                  </w:rPr>
                </w:rPrChange>
              </w:rPr>
            </w:pPr>
          </w:p>
          <w:p w:rsidR="003763BF" w:rsidRPr="003763BF" w:rsidRDefault="003763BF" w:rsidP="003763BF">
            <w:pPr>
              <w:spacing w:line="360" w:lineRule="auto"/>
              <w:ind w:firstLineChars="200" w:firstLine="420"/>
              <w:rPr>
                <w:rFonts w:ascii="宋体" w:eastAsia="宋体" w:hAnsi="宋体" w:cs="Times New Roman"/>
                <w:szCs w:val="21"/>
              </w:rPr>
            </w:pPr>
            <w:r w:rsidRPr="003763BF">
              <w:rPr>
                <w:rFonts w:ascii="宋体" w:eastAsia="宋体" w:hAnsi="宋体" w:cs="Times New Roman" w:hint="eastAsia"/>
                <w:szCs w:val="21"/>
              </w:rPr>
              <w:t>新</w:t>
            </w:r>
            <w:ins w:id="42" w:author="zhu yohon" w:date="2020-10-27T02:29:00Z">
              <w:r w:rsidRPr="003763BF">
                <w:rPr>
                  <w:rFonts w:ascii="宋体" w:eastAsia="宋体" w:hAnsi="宋体" w:cs="Times New Roman" w:hint="eastAsia"/>
                  <w:szCs w:val="21"/>
                </w:rPr>
                <w:t>冠肺炎疫情作为国际性突发公共卫生事件引发了社会媒体的高度关注。</w:t>
              </w:r>
            </w:ins>
            <w:ins w:id="43" w:author="zhu yohon" w:date="2020-10-27T02:35:00Z">
              <w:r w:rsidRPr="003763BF">
                <w:rPr>
                  <w:rFonts w:ascii="宋体" w:eastAsia="宋体" w:hAnsi="宋体" w:cs="Times New Roman" w:hint="eastAsia"/>
                  <w:szCs w:val="21"/>
                </w:rPr>
                <w:t>地区</w:t>
              </w:r>
              <w:r w:rsidRPr="003763BF">
                <w:rPr>
                  <w:rFonts w:ascii="宋体" w:eastAsia="宋体" w:hAnsi="宋体" w:cs="Times New Roman"/>
                  <w:szCs w:val="21"/>
                </w:rPr>
                <w:t>新冠疫情的严重化</w:t>
              </w:r>
            </w:ins>
            <w:ins w:id="44" w:author="zhu yohon" w:date="2020-10-27T02:38:00Z">
              <w:r w:rsidRPr="003763BF">
                <w:rPr>
                  <w:rFonts w:ascii="宋体" w:eastAsia="宋体" w:hAnsi="宋体" w:cs="Times New Roman" w:hint="eastAsia"/>
                  <w:szCs w:val="21"/>
                </w:rPr>
                <w:t>使投资者</w:t>
              </w:r>
            </w:ins>
            <w:ins w:id="45" w:author="zhu yohon" w:date="2020-10-27T02:35:00Z">
              <w:r w:rsidRPr="003763BF">
                <w:rPr>
                  <w:rFonts w:ascii="宋体" w:eastAsia="宋体" w:hAnsi="宋体" w:cs="Times New Roman"/>
                  <w:szCs w:val="21"/>
                </w:rPr>
                <w:t>产生</w:t>
              </w:r>
            </w:ins>
            <w:ins w:id="46" w:author="zhu yohon" w:date="2020-10-27T02:38:00Z">
              <w:r w:rsidRPr="003763BF">
                <w:rPr>
                  <w:rFonts w:ascii="宋体" w:eastAsia="宋体" w:hAnsi="宋体" w:cs="Times New Roman" w:hint="eastAsia"/>
                  <w:szCs w:val="21"/>
                </w:rPr>
                <w:t>明显</w:t>
              </w:r>
              <w:r w:rsidRPr="003763BF">
                <w:rPr>
                  <w:rFonts w:ascii="宋体" w:eastAsia="宋体" w:hAnsi="宋体" w:cs="Times New Roman"/>
                  <w:szCs w:val="21"/>
                </w:rPr>
                <w:t>的</w:t>
              </w:r>
            </w:ins>
            <w:ins w:id="47" w:author="zhu yohon" w:date="2020-10-27T02:35:00Z">
              <w:r w:rsidRPr="003763BF">
                <w:rPr>
                  <w:rFonts w:ascii="宋体" w:eastAsia="宋体" w:hAnsi="宋体" w:cs="Times New Roman"/>
                  <w:szCs w:val="21"/>
                </w:rPr>
                <w:t>消极</w:t>
              </w:r>
            </w:ins>
            <w:ins w:id="48" w:author="zhu yohon" w:date="2020-10-27T02:39:00Z">
              <w:r w:rsidRPr="003763BF">
                <w:rPr>
                  <w:rFonts w:ascii="宋体" w:eastAsia="宋体" w:hAnsi="宋体" w:cs="Times New Roman" w:hint="eastAsia"/>
                  <w:szCs w:val="21"/>
                </w:rPr>
                <w:t>情绪</w:t>
              </w:r>
            </w:ins>
            <w:ins w:id="49" w:author="zhu yohon" w:date="2020-10-27T02:44:00Z">
              <w:r w:rsidRPr="003763BF">
                <w:rPr>
                  <w:rFonts w:ascii="宋体" w:eastAsia="宋体" w:hAnsi="宋体" w:cs="Times New Roman" w:hint="eastAsia"/>
                  <w:szCs w:val="21"/>
                </w:rPr>
                <w:t>，我国股票市场指数在2020年1月下旬、2月下旬及3月上旬，出现持续性大幅下跌的情况，随后股市频繁震荡，回暖速度缓慢，新冠疫情对全球股票市场产生了巨大的冲击</w:t>
              </w:r>
            </w:ins>
            <w:ins w:id="50" w:author="zhu yohon" w:date="2020-10-27T02:35:00Z">
              <w:r w:rsidRPr="003763BF">
                <w:rPr>
                  <w:rFonts w:ascii="宋体" w:eastAsia="宋体" w:hAnsi="宋体" w:cs="Times New Roman"/>
                  <w:szCs w:val="21"/>
                </w:rPr>
                <w:t>。</w:t>
              </w:r>
            </w:ins>
          </w:p>
          <w:p w:rsidR="003763BF" w:rsidRPr="003763BF" w:rsidRDefault="003763BF">
            <w:pPr>
              <w:spacing w:line="360" w:lineRule="auto"/>
              <w:ind w:firstLineChars="200" w:firstLine="420"/>
              <w:rPr>
                <w:rFonts w:ascii="宋体" w:eastAsia="宋体" w:hAnsi="宋体" w:cs="Times New Roman"/>
                <w:b/>
                <w:szCs w:val="21"/>
              </w:rPr>
              <w:pPrChange w:id="51" w:author="zhu yohon" w:date="2020-10-27T05:13:00Z">
                <w:pPr/>
              </w:pPrChange>
            </w:pPr>
            <w:r w:rsidRPr="003763BF">
              <w:rPr>
                <w:rFonts w:ascii="宋体" w:eastAsia="宋体" w:hAnsi="宋体" w:cs="Times New Roman" w:hint="eastAsia"/>
                <w:szCs w:val="21"/>
              </w:rPr>
              <w:t>纵观有关此次疫情的相关文献，多数学者均从疫情的宏观经济影响层面展开研究，且多数研究仅为定性分析。具体来看，Fang等(2020)研究了武汉“封城”策略的具体效应，采用DID方法有效排除了恐慌效应、春节效应等混淆因素，识别出“封城”对限制人员流动进而减少病毒传播的影响;何诚颖等(2020)利用比较静态分析、路径分析等方法测度并分析了新冠肺炎疫情的发生对中国宏观经济和产业发展的负面影响;吴婷婷和朱昂昂(2020)通过类比非典疫情，分析了新冠肺炎疫情对我国供给侧、需求侧、产业链、供应链、逆全球化的影响;芦千文等(2020)以调查数据为依据，研究了新冠肺炎疫情对农村居民收入的影响，进而判断农村居民增收的不稳定性及</w:t>
            </w:r>
            <w:r w:rsidRPr="003763BF">
              <w:rPr>
                <w:rFonts w:ascii="宋体" w:eastAsia="宋体" w:hAnsi="宋体" w:cs="Times New Roman"/>
                <w:szCs w:val="21"/>
              </w:rPr>
              <w:t>原因机制</w:t>
            </w:r>
            <w:r w:rsidRPr="003763BF">
              <w:rPr>
                <w:rFonts w:ascii="宋体" w:eastAsia="宋体" w:hAnsi="宋体" w:cs="Times New Roman" w:hint="eastAsia"/>
                <w:szCs w:val="21"/>
              </w:rPr>
              <w:t>。新冠疫情</w:t>
            </w:r>
            <w:r w:rsidRPr="003763BF">
              <w:rPr>
                <w:rFonts w:ascii="宋体" w:eastAsia="宋体" w:hAnsi="宋体" w:cs="Times New Roman"/>
                <w:szCs w:val="21"/>
              </w:rPr>
              <w:t>对我国</w:t>
            </w:r>
            <w:r w:rsidRPr="003763BF">
              <w:rPr>
                <w:rFonts w:ascii="宋体" w:eastAsia="宋体" w:hAnsi="宋体" w:cs="Times New Roman" w:hint="eastAsia"/>
                <w:szCs w:val="21"/>
              </w:rPr>
              <w:t>宏观经济</w:t>
            </w:r>
            <w:r w:rsidRPr="003763BF">
              <w:rPr>
                <w:rFonts w:ascii="宋体" w:eastAsia="宋体" w:hAnsi="宋体" w:cs="Times New Roman"/>
                <w:szCs w:val="21"/>
              </w:rPr>
              <w:t>产生了巨大的冲击，而这一</w:t>
            </w:r>
            <w:r w:rsidRPr="003763BF">
              <w:rPr>
                <w:rFonts w:ascii="宋体" w:eastAsia="宋体" w:hAnsi="宋体" w:cs="Times New Roman" w:hint="eastAsia"/>
                <w:szCs w:val="21"/>
              </w:rPr>
              <w:t>冲击</w:t>
            </w:r>
            <w:r w:rsidRPr="003763BF">
              <w:rPr>
                <w:rFonts w:ascii="宋体" w:eastAsia="宋体" w:hAnsi="宋体" w:cs="Times New Roman"/>
                <w:szCs w:val="21"/>
              </w:rPr>
              <w:t>会直接反</w:t>
            </w:r>
            <w:r w:rsidRPr="003763BF">
              <w:rPr>
                <w:rFonts w:ascii="宋体" w:eastAsia="宋体" w:hAnsi="宋体" w:cs="Times New Roman" w:hint="eastAsia"/>
                <w:szCs w:val="21"/>
              </w:rPr>
              <w:t>映</w:t>
            </w:r>
            <w:r w:rsidRPr="003763BF">
              <w:rPr>
                <w:rFonts w:ascii="宋体" w:eastAsia="宋体" w:hAnsi="宋体" w:cs="Times New Roman"/>
                <w:szCs w:val="21"/>
              </w:rPr>
              <w:t>在以实体经济为基础的股票市场上</w:t>
            </w:r>
            <w:r w:rsidRPr="003763BF">
              <w:rPr>
                <w:rFonts w:ascii="宋体" w:eastAsia="宋体" w:hAnsi="宋体" w:cs="Times New Roman"/>
                <w:b/>
                <w:szCs w:val="21"/>
              </w:rPr>
              <w:t>。</w:t>
            </w:r>
            <w:r w:rsidRPr="003763BF">
              <w:rPr>
                <w:rFonts w:ascii="宋体" w:eastAsia="宋体" w:hAnsi="宋体" w:cs="Times New Roman" w:hint="eastAsia"/>
                <w:szCs w:val="21"/>
              </w:rPr>
              <w:t>而疫情的爆发和在全球的不断扩散，直接对我国投资者的情绪产生极大冲击，情绪恐慌和交叉感染导致投资预期发生改变，进而影响交易决策和行为(Barberis等，1998;王美今和孙建军，2004;张宗新和王海亮，</w:t>
            </w:r>
            <w:r w:rsidRPr="003763BF">
              <w:rPr>
                <w:rFonts w:ascii="宋体" w:eastAsia="宋体" w:hAnsi="宋体" w:cs="Times New Roman"/>
                <w:szCs w:val="21"/>
              </w:rPr>
              <w:t>2013)</w:t>
            </w:r>
            <w:r w:rsidRPr="003763BF">
              <w:rPr>
                <w:rFonts w:ascii="宋体" w:eastAsia="宋体" w:hAnsi="宋体" w:cs="Times New Roman" w:hint="eastAsia"/>
                <w:szCs w:val="21"/>
              </w:rPr>
              <w:t>，</w:t>
            </w:r>
            <w:r w:rsidRPr="003763BF">
              <w:rPr>
                <w:rFonts w:ascii="宋体" w:eastAsia="宋体" w:hAnsi="宋体" w:cs="Times New Roman"/>
                <w:szCs w:val="21"/>
              </w:rPr>
              <w:t>投资预期受投资者情绪和实体经济实际冲击</w:t>
            </w:r>
            <w:r w:rsidRPr="003763BF">
              <w:rPr>
                <w:rFonts w:ascii="宋体" w:eastAsia="宋体" w:hAnsi="宋体" w:cs="Times New Roman" w:hint="eastAsia"/>
                <w:szCs w:val="21"/>
              </w:rPr>
              <w:t>共同影响</w:t>
            </w:r>
            <w:r w:rsidRPr="003763BF">
              <w:rPr>
                <w:rFonts w:ascii="宋体" w:eastAsia="宋体" w:hAnsi="宋体" w:cs="Times New Roman"/>
                <w:szCs w:val="21"/>
              </w:rPr>
              <w:t>，进一步</w:t>
            </w:r>
            <w:r w:rsidRPr="003763BF">
              <w:rPr>
                <w:rFonts w:ascii="宋体" w:eastAsia="宋体" w:hAnsi="宋体" w:cs="Times New Roman" w:hint="eastAsia"/>
                <w:szCs w:val="21"/>
              </w:rPr>
              <w:t>对各</w:t>
            </w:r>
            <w:r w:rsidRPr="003763BF">
              <w:rPr>
                <w:rFonts w:ascii="宋体" w:eastAsia="宋体" w:hAnsi="宋体" w:cs="Times New Roman"/>
                <w:szCs w:val="21"/>
              </w:rPr>
              <w:t>上市企业股价产生冲击，从而影响</w:t>
            </w:r>
            <w:r w:rsidRPr="003763BF">
              <w:rPr>
                <w:rFonts w:ascii="宋体" w:eastAsia="宋体" w:hAnsi="宋体" w:cs="Times New Roman" w:hint="eastAsia"/>
                <w:szCs w:val="21"/>
              </w:rPr>
              <w:t>股市</w:t>
            </w:r>
            <w:r w:rsidRPr="003763BF">
              <w:rPr>
                <w:rFonts w:ascii="宋体" w:eastAsia="宋体" w:hAnsi="宋体" w:cs="Times New Roman"/>
                <w:szCs w:val="21"/>
              </w:rPr>
              <w:t>收益率变动。</w:t>
            </w:r>
          </w:p>
          <w:p w:rsidR="003763BF" w:rsidRPr="003763BF" w:rsidRDefault="003763BF" w:rsidP="003763BF">
            <w:pPr>
              <w:spacing w:line="360" w:lineRule="auto"/>
              <w:ind w:firstLineChars="200" w:firstLine="420"/>
              <w:rPr>
                <w:rFonts w:ascii="宋体" w:eastAsia="宋体" w:hAnsi="宋体" w:cs="Times New Roman"/>
                <w:szCs w:val="21"/>
              </w:rPr>
            </w:pPr>
            <w:r w:rsidRPr="003763BF">
              <w:rPr>
                <w:rFonts w:ascii="宋体" w:eastAsia="宋体" w:hAnsi="宋体" w:cs="Times New Roman" w:hint="eastAsia"/>
                <w:szCs w:val="21"/>
              </w:rPr>
              <w:t>但对于中国股票市场的直接分析，目前尚无可查文献，仅有少数国外学者以美股为研究对象进行了初步分析，如Baker等(2020)利用基于文本的方法研究历次重大流行性传染病对股票市场的影响，具体利用了每次疫情爆发时新闻报道的数量进行了量化分析，发现与历次疫情相比，新</w:t>
            </w:r>
            <w:r w:rsidRPr="003763BF">
              <w:rPr>
                <w:rFonts w:ascii="宋体" w:eastAsia="宋体" w:hAnsi="宋体" w:cs="Times New Roman" w:hint="eastAsia"/>
                <w:szCs w:val="21"/>
              </w:rPr>
              <w:lastRenderedPageBreak/>
              <w:t>冠肺炎疫情的相关新闻报导占据了压倒性的地位，成为股市波动的强大推动力;Alfaro等(2020)研究发现疫情期间感染人数的非预期变化能够预测股票市场的总体回报，前一日预测新增感染人数的增加与下一交易日的股市回报率下降有关;Giglio等(2020)利用散户投资者的调查数据，研究了疫情最严重时期美股崩盘以及随后复苏时期投资者对股市和经济增长的预期变化，发现股市崩盘后普通投资者对短期经济和股市表现变得更加悲观。</w:t>
            </w:r>
          </w:p>
          <w:p w:rsidR="003763BF" w:rsidRPr="003763BF" w:rsidRDefault="003763BF" w:rsidP="003763BF">
            <w:pPr>
              <w:spacing w:line="360" w:lineRule="auto"/>
              <w:ind w:firstLineChars="200" w:firstLine="420"/>
              <w:rPr>
                <w:rFonts w:ascii="宋体" w:eastAsia="宋体" w:hAnsi="宋体" w:cs="Times New Roman"/>
                <w:szCs w:val="21"/>
              </w:rPr>
            </w:pPr>
            <w:r w:rsidRPr="003763BF">
              <w:rPr>
                <w:rFonts w:ascii="宋体" w:eastAsia="宋体" w:hAnsi="宋体" w:cs="Times New Roman" w:hint="eastAsia"/>
                <w:szCs w:val="21"/>
              </w:rPr>
              <w:t>此次全球范围内的“黑天鹅事件”具有一定的持续性，中国作为世界第二大经济体、第一贸易大国，在全球生产价值链受限、全球贸易活动受挫的背景下，中国企业难以独善其身。具体来看，美股自1997年第一次触发熔断机制以来，在2020年3月连续4次触发熔断机制，世界其他国家股市也大部分触发了熔断或遭遇了暴跌。相比之下，虽然A股表现出相对顽强的韧性，但也呈现出剧烈震荡的态势，反映了经济形势的不稳定性。从金融市场的联动性关系来看，不同国家的股票市场之间可能存在一定的联动性。董燕(2018)选取2001～2017年间上证综指和道琼斯股指的收益率数据，通过格兰杰因果分析得出长期趋势下，美股对中国股市具有显著影响，而中国股市对美股影响甚微。短期分阶段分析可知，2001～2007年底中美股市几乎不存在联动性，2007年后两国股市联动性逐渐增强。李怡芳(2018)选取2013～2018年间上证指数和标普500指数的数据，从相关性分析得出，中美股市长期不存在显著相关性，短期存在阶段性相关;而且上证指数开盘价与标普500收益率的相关性显著高于上证指数收益率与标普500收益率的相关性。从格兰杰因果检验分析，各个阶段标普500指数都是上证指数的的格兰杰原因，但上证指数不一定是标普500的格兰杰原因。从Garch模型分析，A股开盘价与美股收益率之间的联动性高于中美股市收益率之间的联动性。张双妮和张双兰(2019)选取2018年1月1日至2018年11月8日间的上证指数、深证指数、道琼斯指数和纳斯达克指数，通过GARCH(1，1)模型得出美股对中国股市具有持久冲击的影响，并对中国股市未来的波动产生影响的结论;通过</w:t>
            </w:r>
            <w:r w:rsidRPr="003763BF">
              <w:rPr>
                <w:rFonts w:ascii="宋体" w:eastAsia="宋体" w:hAnsi="宋体" w:cs="Times New Roman"/>
                <w:szCs w:val="21"/>
              </w:rPr>
              <w:t>VAR</w:t>
            </w:r>
            <w:r w:rsidRPr="003763BF">
              <w:rPr>
                <w:rFonts w:ascii="宋体" w:eastAsia="宋体" w:hAnsi="宋体" w:cs="Times New Roman" w:hint="eastAsia"/>
                <w:szCs w:val="21"/>
              </w:rPr>
              <w:t>模型证实美股对中国股具有较弱的传导效应;通过格兰杰因果检验可知，道琼斯指数和纳斯达克指数是上证指数波动的原因，只有道琼斯指数是深证指数波动的原因。</w:t>
            </w:r>
          </w:p>
          <w:p w:rsidR="003763BF" w:rsidRPr="003763BF" w:rsidRDefault="003763BF" w:rsidP="003763BF">
            <w:pPr>
              <w:spacing w:line="360" w:lineRule="auto"/>
              <w:ind w:firstLineChars="200" w:firstLine="420"/>
              <w:rPr>
                <w:rFonts w:ascii="宋体" w:eastAsia="宋体" w:hAnsi="宋体" w:cs="Times New Roman"/>
                <w:szCs w:val="21"/>
              </w:rPr>
            </w:pPr>
            <w:r w:rsidRPr="003763BF">
              <w:rPr>
                <w:rFonts w:ascii="宋体" w:eastAsia="宋体" w:hAnsi="宋体" w:cs="Times New Roman" w:hint="eastAsia"/>
                <w:szCs w:val="21"/>
              </w:rPr>
              <w:t>因此，我</w:t>
            </w:r>
            <w:r w:rsidRPr="003763BF">
              <w:rPr>
                <w:rFonts w:ascii="宋体" w:eastAsia="宋体" w:hAnsi="宋体" w:cs="Times New Roman"/>
                <w:szCs w:val="21"/>
              </w:rPr>
              <w:t>认为</w:t>
            </w:r>
            <w:r w:rsidRPr="003763BF">
              <w:rPr>
                <w:rFonts w:ascii="宋体" w:eastAsia="宋体" w:hAnsi="宋体" w:cs="Times New Roman" w:hint="eastAsia"/>
                <w:szCs w:val="21"/>
              </w:rPr>
              <w:t>此次</w:t>
            </w:r>
            <w:r w:rsidRPr="003763BF">
              <w:rPr>
                <w:rFonts w:ascii="宋体" w:eastAsia="宋体" w:hAnsi="宋体" w:cs="Times New Roman"/>
                <w:szCs w:val="21"/>
              </w:rPr>
              <w:t>疫情</w:t>
            </w:r>
            <w:r w:rsidRPr="003763BF">
              <w:rPr>
                <w:rFonts w:ascii="宋体" w:eastAsia="宋体" w:hAnsi="宋体" w:cs="Times New Roman" w:hint="eastAsia"/>
                <w:szCs w:val="21"/>
              </w:rPr>
              <w:t>对</w:t>
            </w:r>
            <w:r w:rsidRPr="003763BF">
              <w:rPr>
                <w:rFonts w:ascii="宋体" w:eastAsia="宋体" w:hAnsi="宋体" w:cs="Times New Roman"/>
                <w:szCs w:val="21"/>
              </w:rPr>
              <w:t>中国股票市场的影响</w:t>
            </w:r>
            <w:r w:rsidRPr="003763BF">
              <w:rPr>
                <w:rFonts w:ascii="宋体" w:eastAsia="宋体" w:hAnsi="宋体" w:cs="Times New Roman" w:hint="eastAsia"/>
                <w:szCs w:val="21"/>
              </w:rPr>
              <w:t>可以</w:t>
            </w:r>
            <w:r w:rsidRPr="003763BF">
              <w:rPr>
                <w:rFonts w:ascii="宋体" w:eastAsia="宋体" w:hAnsi="宋体" w:cs="Times New Roman"/>
                <w:szCs w:val="21"/>
              </w:rPr>
              <w:t>分为两个阶段来进行研究，首先是国内疫情爆发</w:t>
            </w:r>
            <w:r w:rsidRPr="003763BF">
              <w:rPr>
                <w:rFonts w:ascii="宋体" w:eastAsia="宋体" w:hAnsi="宋体" w:cs="Times New Roman" w:hint="eastAsia"/>
                <w:szCs w:val="21"/>
              </w:rPr>
              <w:t>阶段</w:t>
            </w:r>
            <w:r w:rsidRPr="003763BF">
              <w:rPr>
                <w:rFonts w:ascii="宋体" w:eastAsia="宋体" w:hAnsi="宋体" w:cs="Times New Roman"/>
                <w:szCs w:val="21"/>
              </w:rPr>
              <w:t>，国内</w:t>
            </w:r>
            <w:r w:rsidRPr="003763BF">
              <w:rPr>
                <w:rFonts w:ascii="宋体" w:eastAsia="宋体" w:hAnsi="宋体" w:cs="Times New Roman" w:hint="eastAsia"/>
                <w:szCs w:val="21"/>
              </w:rPr>
              <w:t>疫情</w:t>
            </w:r>
            <w:r w:rsidRPr="003763BF">
              <w:rPr>
                <w:rFonts w:ascii="宋体" w:eastAsia="宋体" w:hAnsi="宋体" w:cs="Times New Roman"/>
                <w:szCs w:val="21"/>
              </w:rPr>
              <w:t>对中国股票市场的影响；第二阶段，国内</w:t>
            </w:r>
            <w:r w:rsidRPr="003763BF">
              <w:rPr>
                <w:rFonts w:ascii="宋体" w:eastAsia="宋体" w:hAnsi="宋体" w:cs="Times New Roman" w:hint="eastAsia"/>
                <w:szCs w:val="21"/>
              </w:rPr>
              <w:t>疫情</w:t>
            </w:r>
            <w:r w:rsidRPr="003763BF">
              <w:rPr>
                <w:rFonts w:ascii="宋体" w:eastAsia="宋体" w:hAnsi="宋体" w:cs="Times New Roman"/>
                <w:szCs w:val="21"/>
              </w:rPr>
              <w:t>缓和，</w:t>
            </w:r>
            <w:r w:rsidRPr="003763BF">
              <w:rPr>
                <w:rFonts w:ascii="宋体" w:eastAsia="宋体" w:hAnsi="宋体" w:cs="Times New Roman" w:hint="eastAsia"/>
                <w:szCs w:val="21"/>
              </w:rPr>
              <w:t>国内疫情</w:t>
            </w:r>
            <w:r w:rsidRPr="003763BF">
              <w:rPr>
                <w:rFonts w:ascii="宋体" w:eastAsia="宋体" w:hAnsi="宋体" w:cs="Times New Roman"/>
                <w:szCs w:val="21"/>
              </w:rPr>
              <w:t>与国外疫情对中国股票市场的</w:t>
            </w:r>
            <w:r w:rsidRPr="003763BF">
              <w:rPr>
                <w:rFonts w:ascii="宋体" w:eastAsia="宋体" w:hAnsi="宋体" w:cs="Times New Roman" w:hint="eastAsia"/>
                <w:szCs w:val="21"/>
              </w:rPr>
              <w:t>复合</w:t>
            </w:r>
            <w:r w:rsidRPr="003763BF">
              <w:rPr>
                <w:rFonts w:ascii="宋体" w:eastAsia="宋体" w:hAnsi="宋体" w:cs="Times New Roman"/>
                <w:szCs w:val="21"/>
              </w:rPr>
              <w:t>冲击。</w:t>
            </w:r>
          </w:p>
          <w:p w:rsidR="003763BF" w:rsidRPr="003763BF" w:rsidRDefault="003763BF" w:rsidP="003763BF">
            <w:pPr>
              <w:spacing w:line="360" w:lineRule="auto"/>
              <w:ind w:firstLineChars="200" w:firstLine="420"/>
              <w:rPr>
                <w:ins w:id="52" w:author="zhu yohon" w:date="2020-10-27T01:40:00Z"/>
                <w:rFonts w:ascii="宋体" w:eastAsia="宋体" w:hAnsi="宋体" w:cs="Times New Roman"/>
                <w:szCs w:val="21"/>
              </w:rPr>
            </w:pPr>
            <w:ins w:id="53" w:author="zhu yohon" w:date="2020-10-27T02:41:00Z">
              <w:r w:rsidRPr="003763BF">
                <w:rPr>
                  <w:rFonts w:ascii="宋体" w:eastAsia="宋体" w:hAnsi="宋体" w:cs="Times New Roman" w:hint="eastAsia"/>
                  <w:szCs w:val="21"/>
                </w:rPr>
                <w:t>张</w:t>
              </w:r>
            </w:ins>
            <w:ins w:id="54" w:author="zhu yohon" w:date="2020-10-27T02:25:00Z">
              <w:r w:rsidRPr="003763BF">
                <w:rPr>
                  <w:rFonts w:ascii="宋体" w:eastAsia="宋体" w:hAnsi="宋体" w:cs="Times New Roman"/>
                  <w:szCs w:val="21"/>
                </w:rPr>
                <w:t>琛等（</w:t>
              </w:r>
              <w:r w:rsidRPr="003763BF">
                <w:rPr>
                  <w:rFonts w:ascii="宋体" w:eastAsia="宋体" w:hAnsi="宋体" w:cs="Times New Roman" w:hint="eastAsia"/>
                  <w:szCs w:val="21"/>
                </w:rPr>
                <w:t>2020</w:t>
              </w:r>
              <w:r w:rsidRPr="003763BF">
                <w:rPr>
                  <w:rFonts w:ascii="宋体" w:eastAsia="宋体" w:hAnsi="宋体" w:cs="Times New Roman"/>
                  <w:szCs w:val="21"/>
                </w:rPr>
                <w:t>）</w:t>
              </w:r>
              <w:r w:rsidRPr="003763BF">
                <w:rPr>
                  <w:rFonts w:ascii="宋体" w:eastAsia="宋体" w:hAnsi="宋体" w:cs="Times New Roman" w:hint="eastAsia"/>
                  <w:szCs w:val="21"/>
                </w:rPr>
                <w:t>认为</w:t>
              </w:r>
            </w:ins>
            <w:ins w:id="55" w:author="zhu yohon" w:date="2020-10-27T02:26:00Z">
              <w:r w:rsidRPr="003763BF">
                <w:rPr>
                  <w:rFonts w:ascii="宋体" w:eastAsia="宋体" w:hAnsi="宋体" w:cs="Times New Roman" w:hint="eastAsia"/>
                  <w:szCs w:val="21"/>
                </w:rPr>
                <w:t>近年来，基于实时性、互动式、多元化等特征的社交媒体，如微博、知乎等，已成为传播热点事件、反映社情民意和度量网络舆情的重要媒介。利用社交媒体评论数据，通过自然语言处理及社团网络算法挖掘和分析疫情期间有价值的舆情信息以供决策者参考，</w:t>
              </w:r>
            </w:ins>
            <w:ins w:id="56" w:author="zhu yohon" w:date="2020-10-27T02:27:00Z">
              <w:r w:rsidRPr="003763BF">
                <w:rPr>
                  <w:rFonts w:ascii="宋体" w:eastAsia="宋体" w:hAnsi="宋体" w:cs="Times New Roman" w:hint="eastAsia"/>
                  <w:szCs w:val="21"/>
                </w:rPr>
                <w:t>从而</w:t>
              </w:r>
              <w:r w:rsidRPr="003763BF">
                <w:rPr>
                  <w:rFonts w:ascii="宋体" w:eastAsia="宋体" w:hAnsi="宋体" w:cs="Times New Roman"/>
                  <w:szCs w:val="21"/>
                </w:rPr>
                <w:lastRenderedPageBreak/>
                <w:t>构建舆情指数。</w:t>
              </w:r>
              <w:r w:rsidRPr="003763BF">
                <w:rPr>
                  <w:rFonts w:ascii="宋体" w:eastAsia="宋体" w:hAnsi="宋体" w:cs="Times New Roman" w:hint="eastAsia"/>
                  <w:szCs w:val="21"/>
                </w:rPr>
                <w:t>我们</w:t>
              </w:r>
              <w:r w:rsidRPr="003763BF">
                <w:rPr>
                  <w:rFonts w:ascii="宋体" w:eastAsia="宋体" w:hAnsi="宋体" w:cs="Times New Roman"/>
                  <w:szCs w:val="21"/>
                </w:rPr>
                <w:t>认为舆情</w:t>
              </w:r>
              <w:r w:rsidRPr="003763BF">
                <w:rPr>
                  <w:rFonts w:ascii="宋体" w:eastAsia="宋体" w:hAnsi="宋体" w:cs="Times New Roman" w:hint="eastAsia"/>
                  <w:szCs w:val="21"/>
                </w:rPr>
                <w:t>可以</w:t>
              </w:r>
              <w:r w:rsidRPr="003763BF">
                <w:rPr>
                  <w:rFonts w:ascii="宋体" w:eastAsia="宋体" w:hAnsi="宋体" w:cs="Times New Roman"/>
                  <w:szCs w:val="21"/>
                </w:rPr>
                <w:t>在一定程度上反应投资者的情绪</w:t>
              </w:r>
            </w:ins>
            <w:r w:rsidRPr="003763BF">
              <w:rPr>
                <w:rFonts w:ascii="宋体" w:eastAsia="宋体" w:hAnsi="宋体" w:cs="Times New Roman" w:hint="eastAsia"/>
                <w:szCs w:val="21"/>
              </w:rPr>
              <w:t>，疫情</w:t>
            </w:r>
            <w:r w:rsidRPr="003763BF">
              <w:rPr>
                <w:rFonts w:ascii="宋体" w:eastAsia="宋体" w:hAnsi="宋体" w:cs="Times New Roman"/>
                <w:szCs w:val="21"/>
              </w:rPr>
              <w:t>的严重程度可以通过舆情来</w:t>
            </w:r>
            <w:r w:rsidRPr="003763BF">
              <w:rPr>
                <w:rFonts w:ascii="宋体" w:eastAsia="宋体" w:hAnsi="宋体" w:cs="Times New Roman" w:hint="eastAsia"/>
                <w:szCs w:val="21"/>
              </w:rPr>
              <w:t>间接</w:t>
            </w:r>
            <w:r w:rsidRPr="003763BF">
              <w:rPr>
                <w:rFonts w:ascii="宋体" w:eastAsia="宋体" w:hAnsi="宋体" w:cs="Times New Roman"/>
                <w:szCs w:val="21"/>
              </w:rPr>
              <w:t>影响投资者情绪</w:t>
            </w:r>
            <w:ins w:id="57" w:author="zhu yohon" w:date="2020-10-27T02:27:00Z">
              <w:r w:rsidRPr="003763BF">
                <w:rPr>
                  <w:rFonts w:ascii="宋体" w:eastAsia="宋体" w:hAnsi="宋体" w:cs="Times New Roman"/>
                  <w:szCs w:val="21"/>
                </w:rPr>
                <w:t>。</w:t>
              </w:r>
            </w:ins>
            <w:r w:rsidRPr="003763BF">
              <w:rPr>
                <w:rFonts w:ascii="宋体" w:eastAsia="宋体" w:hAnsi="宋体" w:cs="Times New Roman" w:hint="eastAsia"/>
                <w:szCs w:val="21"/>
              </w:rPr>
              <w:t>进一步细化对国内各省的股票市场进行研究。那么细化</w:t>
            </w:r>
            <w:r w:rsidRPr="003763BF">
              <w:rPr>
                <w:rFonts w:ascii="宋体" w:eastAsia="宋体" w:hAnsi="宋体" w:cs="Times New Roman"/>
                <w:szCs w:val="21"/>
              </w:rPr>
              <w:t>研究中</w:t>
            </w:r>
            <w:r w:rsidRPr="003763BF">
              <w:rPr>
                <w:rFonts w:ascii="宋体" w:eastAsia="宋体" w:hAnsi="宋体" w:cs="Times New Roman" w:hint="eastAsia"/>
                <w:szCs w:val="21"/>
              </w:rPr>
              <w:t>，我们可以构建</w:t>
            </w:r>
            <w:r w:rsidRPr="003763BF">
              <w:rPr>
                <w:rFonts w:ascii="宋体" w:eastAsia="宋体" w:hAnsi="宋体" w:cs="Times New Roman"/>
                <w:szCs w:val="21"/>
              </w:rPr>
              <w:t>不同地区的人民</w:t>
            </w:r>
            <w:r w:rsidRPr="003763BF">
              <w:rPr>
                <w:rFonts w:ascii="宋体" w:eastAsia="宋体" w:hAnsi="宋体" w:cs="Times New Roman" w:hint="eastAsia"/>
                <w:szCs w:val="21"/>
              </w:rPr>
              <w:t>情绪</w:t>
            </w:r>
            <w:r w:rsidRPr="003763BF">
              <w:rPr>
                <w:rFonts w:ascii="宋体" w:eastAsia="宋体" w:hAnsi="宋体" w:cs="Times New Roman"/>
                <w:szCs w:val="21"/>
              </w:rPr>
              <w:t>状态指数</w:t>
            </w:r>
            <w:r w:rsidRPr="003763BF">
              <w:rPr>
                <w:rFonts w:ascii="宋体" w:eastAsia="宋体" w:hAnsi="宋体" w:cs="Times New Roman" w:hint="eastAsia"/>
                <w:szCs w:val="21"/>
              </w:rPr>
              <w:t>来反映</w:t>
            </w:r>
            <w:r w:rsidRPr="003763BF">
              <w:rPr>
                <w:rFonts w:ascii="宋体" w:eastAsia="宋体" w:hAnsi="宋体" w:cs="Times New Roman"/>
                <w:szCs w:val="21"/>
              </w:rPr>
              <w:t>舆情</w:t>
            </w:r>
            <w:r w:rsidRPr="003763BF">
              <w:rPr>
                <w:rFonts w:ascii="宋体" w:eastAsia="宋体" w:hAnsi="宋体" w:cs="Times New Roman" w:hint="eastAsia"/>
                <w:szCs w:val="21"/>
              </w:rPr>
              <w:t>，探究</w:t>
            </w:r>
            <w:ins w:id="58" w:author="zhu yohon" w:date="2020-10-27T02:40:00Z">
              <w:r w:rsidRPr="003763BF">
                <w:rPr>
                  <w:rFonts w:ascii="宋体" w:eastAsia="宋体" w:hAnsi="宋体" w:cs="Times New Roman"/>
                  <w:szCs w:val="21"/>
                </w:rPr>
                <w:t>不同地区的舆情是否会相互影响，从而使</w:t>
              </w:r>
            </w:ins>
            <w:ins w:id="59" w:author="zhu yohon" w:date="2020-10-27T02:41:00Z">
              <w:r w:rsidRPr="003763BF">
                <w:rPr>
                  <w:rFonts w:ascii="宋体" w:eastAsia="宋体" w:hAnsi="宋体" w:cs="Times New Roman"/>
                  <w:szCs w:val="21"/>
                </w:rPr>
                <w:t>不同地区的投资者情绪产生关联</w:t>
              </w:r>
            </w:ins>
            <w:r w:rsidRPr="003763BF">
              <w:rPr>
                <w:rFonts w:ascii="宋体" w:eastAsia="宋体" w:hAnsi="宋体" w:cs="Times New Roman" w:hint="eastAsia"/>
                <w:szCs w:val="21"/>
              </w:rPr>
              <w:t>，进一步研究不同地区投资者</w:t>
            </w:r>
            <w:r w:rsidRPr="003763BF">
              <w:rPr>
                <w:rFonts w:ascii="宋体" w:eastAsia="宋体" w:hAnsi="宋体" w:cs="Times New Roman"/>
                <w:szCs w:val="21"/>
              </w:rPr>
              <w:t>情绪关联</w:t>
            </w:r>
            <w:r w:rsidRPr="003763BF">
              <w:rPr>
                <w:rFonts w:ascii="宋体" w:eastAsia="宋体" w:hAnsi="宋体" w:cs="Times New Roman" w:hint="eastAsia"/>
                <w:szCs w:val="21"/>
              </w:rPr>
              <w:t>程度</w:t>
            </w:r>
            <w:r w:rsidRPr="003763BF">
              <w:rPr>
                <w:rFonts w:ascii="宋体" w:eastAsia="宋体" w:hAnsi="宋体" w:cs="Times New Roman"/>
                <w:szCs w:val="21"/>
              </w:rPr>
              <w:t>产生的机制</w:t>
            </w:r>
            <w:r w:rsidRPr="003763BF">
              <w:rPr>
                <w:rFonts w:ascii="宋体" w:eastAsia="宋体" w:hAnsi="宋体" w:cs="Times New Roman" w:hint="eastAsia"/>
                <w:szCs w:val="21"/>
              </w:rPr>
              <w:t>。</w:t>
            </w:r>
            <w:ins w:id="60" w:author="zhu yohon" w:date="2020-10-27T02:49:00Z">
              <w:r w:rsidRPr="003763BF">
                <w:rPr>
                  <w:rFonts w:ascii="宋体" w:eastAsia="宋体" w:hAnsi="宋体" w:cs="Times New Roman" w:hint="eastAsia"/>
                  <w:szCs w:val="21"/>
                  <w:rPrChange w:id="61" w:author="zhu yohon" w:date="2020-10-27T05:12:00Z">
                    <w:rPr>
                      <w:rFonts w:ascii="宋体" w:hAnsi="宋体" w:hint="eastAsia"/>
                      <w:b/>
                      <w:szCs w:val="21"/>
                    </w:rPr>
                  </w:rPrChange>
                </w:rPr>
                <w:t>从</w:t>
              </w:r>
            </w:ins>
            <w:ins w:id="62" w:author="zhu yohon" w:date="2020-10-27T02:50:00Z">
              <w:r w:rsidRPr="003763BF">
                <w:rPr>
                  <w:rFonts w:ascii="宋体" w:eastAsia="宋体" w:hAnsi="宋体" w:cs="Times New Roman" w:hint="eastAsia"/>
                  <w:szCs w:val="21"/>
                  <w:rPrChange w:id="63" w:author="zhu yohon" w:date="2020-10-27T05:12:00Z">
                    <w:rPr>
                      <w:rFonts w:ascii="宋体" w:hAnsi="宋体" w:hint="eastAsia"/>
                      <w:b/>
                      <w:szCs w:val="21"/>
                    </w:rPr>
                  </w:rPrChange>
                </w:rPr>
                <w:t>投资者</w:t>
              </w:r>
              <w:r w:rsidRPr="003763BF">
                <w:rPr>
                  <w:rFonts w:ascii="宋体" w:eastAsia="宋体" w:hAnsi="宋体" w:cs="Times New Roman"/>
                  <w:szCs w:val="21"/>
                  <w:rPrChange w:id="64" w:author="zhu yohon" w:date="2020-10-27T05:12:00Z">
                    <w:rPr>
                      <w:rFonts w:ascii="宋体" w:hAnsi="宋体"/>
                      <w:b/>
                      <w:szCs w:val="21"/>
                    </w:rPr>
                  </w:rPrChange>
                </w:rPr>
                <w:t>情绪角度来探究新冠疫情对我国股票市场的冲击</w:t>
              </w:r>
            </w:ins>
            <w:ins w:id="65" w:author="zhu yohon" w:date="2020-10-27T02:47:00Z">
              <w:r w:rsidRPr="003763BF">
                <w:rPr>
                  <w:rFonts w:ascii="宋体" w:eastAsia="宋体" w:hAnsi="宋体" w:cs="Times New Roman" w:hint="eastAsia"/>
                  <w:szCs w:val="21"/>
                  <w:rPrChange w:id="66" w:author="zhu yohon" w:date="2020-10-27T05:12:00Z">
                    <w:rPr>
                      <w:rFonts w:ascii="宋体" w:hAnsi="宋体" w:hint="eastAsia"/>
                      <w:b/>
                      <w:szCs w:val="21"/>
                    </w:rPr>
                  </w:rPrChange>
                </w:rPr>
                <w:t>，不仅可以了解股市价格变化受疫情灾难影响的程度及其敏感性，</w:t>
              </w:r>
            </w:ins>
            <w:ins w:id="67" w:author="zhu yohon" w:date="2020-10-27T02:48:00Z">
              <w:r w:rsidRPr="003763BF">
                <w:rPr>
                  <w:rFonts w:ascii="宋体" w:eastAsia="宋体" w:hAnsi="宋体" w:cs="Times New Roman" w:hint="eastAsia"/>
                  <w:szCs w:val="21"/>
                  <w:rPrChange w:id="68" w:author="zhu yohon" w:date="2020-10-27T05:12:00Z">
                    <w:rPr>
                      <w:rFonts w:ascii="宋体" w:hAnsi="宋体" w:hint="eastAsia"/>
                      <w:b/>
                      <w:szCs w:val="21"/>
                    </w:rPr>
                  </w:rPrChange>
                </w:rPr>
                <w:t>探寻市场</w:t>
              </w:r>
              <w:r w:rsidRPr="003763BF">
                <w:rPr>
                  <w:rFonts w:ascii="宋体" w:eastAsia="宋体" w:hAnsi="宋体" w:cs="Times New Roman"/>
                  <w:szCs w:val="21"/>
                  <w:rPrChange w:id="69" w:author="zhu yohon" w:date="2020-10-27T05:12:00Z">
                    <w:rPr>
                      <w:rFonts w:ascii="宋体" w:hAnsi="宋体"/>
                      <w:b/>
                      <w:szCs w:val="21"/>
                    </w:rPr>
                  </w:rPrChange>
                </w:rPr>
                <w:t>情绪对股市的有效影响</w:t>
              </w:r>
            </w:ins>
            <w:ins w:id="70" w:author="zhu yohon" w:date="2020-10-27T02:47:00Z">
              <w:r w:rsidRPr="003763BF">
                <w:rPr>
                  <w:rFonts w:ascii="宋体" w:eastAsia="宋体" w:hAnsi="宋体" w:cs="Times New Roman" w:hint="eastAsia"/>
                  <w:szCs w:val="21"/>
                  <w:rPrChange w:id="71" w:author="zhu yohon" w:date="2020-10-27T05:12:00Z">
                    <w:rPr>
                      <w:rFonts w:ascii="宋体" w:hAnsi="宋体" w:hint="eastAsia"/>
                      <w:b/>
                      <w:szCs w:val="21"/>
                    </w:rPr>
                  </w:rPrChange>
                </w:rPr>
                <w:t>，为投资者情绪如何影响投资者的投资行为这个方面的文献提供新的经验证据，</w:t>
              </w:r>
            </w:ins>
            <w:ins w:id="72" w:author="zhu yohon" w:date="2020-10-27T02:51:00Z">
              <w:r w:rsidRPr="003763BF">
                <w:rPr>
                  <w:rFonts w:ascii="宋体" w:eastAsia="宋体" w:hAnsi="宋体" w:cs="Times New Roman" w:hint="eastAsia"/>
                  <w:szCs w:val="21"/>
                  <w:rPrChange w:id="73" w:author="zhu yohon" w:date="2020-10-27T05:12:00Z">
                    <w:rPr>
                      <w:rFonts w:ascii="宋体" w:hAnsi="宋体" w:hint="eastAsia"/>
                      <w:b/>
                      <w:szCs w:val="21"/>
                    </w:rPr>
                  </w:rPrChange>
                </w:rPr>
                <w:t>也</w:t>
              </w:r>
              <w:r w:rsidRPr="003763BF">
                <w:rPr>
                  <w:rFonts w:ascii="宋体" w:eastAsia="宋体" w:hAnsi="宋体" w:cs="Times New Roman"/>
                  <w:szCs w:val="21"/>
                  <w:rPrChange w:id="74" w:author="zhu yohon" w:date="2020-10-27T05:12:00Z">
                    <w:rPr>
                      <w:rFonts w:ascii="宋体" w:hAnsi="宋体"/>
                      <w:b/>
                      <w:szCs w:val="21"/>
                    </w:rPr>
                  </w:rPrChange>
                </w:rPr>
                <w:t>对</w:t>
              </w:r>
            </w:ins>
            <w:ins w:id="75" w:author="zhu yohon" w:date="2020-10-27T02:50:00Z">
              <w:r w:rsidRPr="003763BF">
                <w:rPr>
                  <w:rFonts w:ascii="宋体" w:eastAsia="宋体" w:hAnsi="宋体" w:cs="Times New Roman" w:hint="eastAsia"/>
                  <w:szCs w:val="21"/>
                  <w:rPrChange w:id="76" w:author="zhu yohon" w:date="2020-10-27T05:12:00Z">
                    <w:rPr>
                      <w:rFonts w:ascii="宋体" w:hAnsi="宋体" w:hint="eastAsia"/>
                      <w:b/>
                      <w:szCs w:val="21"/>
                    </w:rPr>
                  </w:rPrChange>
                </w:rPr>
                <w:t>股票市场交易者的投融资决策</w:t>
              </w:r>
            </w:ins>
            <w:ins w:id="77" w:author="zhu yohon" w:date="2020-10-27T02:51:00Z">
              <w:r w:rsidRPr="003763BF">
                <w:rPr>
                  <w:rFonts w:ascii="宋体" w:eastAsia="宋体" w:hAnsi="宋体" w:cs="Times New Roman" w:hint="eastAsia"/>
                  <w:szCs w:val="21"/>
                  <w:rPrChange w:id="78" w:author="zhu yohon" w:date="2020-10-27T05:12:00Z">
                    <w:rPr>
                      <w:rFonts w:ascii="宋体" w:hAnsi="宋体" w:hint="eastAsia"/>
                      <w:b/>
                      <w:szCs w:val="21"/>
                    </w:rPr>
                  </w:rPrChange>
                </w:rPr>
                <w:t>具有重要</w:t>
              </w:r>
              <w:r w:rsidRPr="003763BF">
                <w:rPr>
                  <w:rFonts w:ascii="宋体" w:eastAsia="宋体" w:hAnsi="宋体" w:cs="Times New Roman"/>
                  <w:szCs w:val="21"/>
                  <w:rPrChange w:id="79" w:author="zhu yohon" w:date="2020-10-27T05:12:00Z">
                    <w:rPr>
                      <w:rFonts w:ascii="宋体" w:hAnsi="宋体"/>
                      <w:b/>
                      <w:szCs w:val="21"/>
                    </w:rPr>
                  </w:rPrChange>
                </w:rPr>
                <w:t>的理论与实践意义</w:t>
              </w:r>
            </w:ins>
            <w:ins w:id="80" w:author="zhu yohon" w:date="2020-10-27T02:47:00Z">
              <w:r w:rsidRPr="003763BF">
                <w:rPr>
                  <w:rFonts w:ascii="宋体" w:eastAsia="宋体" w:hAnsi="宋体" w:cs="Times New Roman" w:hint="eastAsia"/>
                  <w:szCs w:val="21"/>
                  <w:rPrChange w:id="81" w:author="zhu yohon" w:date="2020-10-27T05:12:00Z">
                    <w:rPr>
                      <w:rFonts w:ascii="宋体" w:hAnsi="宋体" w:hint="eastAsia"/>
                      <w:b/>
                      <w:szCs w:val="21"/>
                    </w:rPr>
                  </w:rPrChange>
                </w:rPr>
                <w:t>。</w:t>
              </w:r>
            </w:ins>
          </w:p>
          <w:p w:rsidR="003763BF" w:rsidRPr="003763BF" w:rsidRDefault="003763BF">
            <w:pPr>
              <w:spacing w:line="360" w:lineRule="auto"/>
              <w:jc w:val="left"/>
              <w:rPr>
                <w:ins w:id="82" w:author="zhu yohon" w:date="2020-10-27T01:24:00Z"/>
                <w:rFonts w:ascii="宋体" w:eastAsia="宋体" w:hAnsi="宋体" w:cs="Times New Roman"/>
                <w:szCs w:val="21"/>
              </w:rPr>
              <w:pPrChange w:id="83" w:author="zhu yohon" w:date="2020-10-27T03:29:00Z">
                <w:pPr/>
              </w:pPrChange>
            </w:pPr>
          </w:p>
          <w:p w:rsidR="003763BF" w:rsidRPr="003763BF" w:rsidRDefault="003763BF">
            <w:pPr>
              <w:spacing w:line="360" w:lineRule="auto"/>
              <w:ind w:firstLineChars="200" w:firstLine="422"/>
              <w:rPr>
                <w:rFonts w:ascii="宋体" w:eastAsia="宋体" w:hAnsi="宋体" w:cs="Times New Roman"/>
                <w:b/>
                <w:szCs w:val="21"/>
              </w:rPr>
              <w:pPrChange w:id="84" w:author="zhu yohon" w:date="2020-10-27T05:14:00Z">
                <w:pPr/>
              </w:pPrChange>
            </w:pPr>
            <w:r w:rsidRPr="003763BF">
              <w:rPr>
                <w:rFonts w:ascii="宋体" w:eastAsia="宋体" w:hAnsi="宋体" w:cs="Times New Roman" w:hint="eastAsia"/>
                <w:b/>
                <w:szCs w:val="21"/>
                <w:rPrChange w:id="85" w:author="zhu yohon" w:date="2020-10-26T21:51:00Z">
                  <w:rPr>
                    <w:rFonts w:ascii="宋体" w:hAnsi="宋体" w:hint="eastAsia"/>
                    <w:szCs w:val="21"/>
                  </w:rPr>
                </w:rPrChange>
              </w:rPr>
              <w:t>（</w:t>
            </w:r>
            <w:ins w:id="86" w:author="zhu yohon" w:date="2020-10-26T21:51:00Z">
              <w:r w:rsidRPr="003763BF">
                <w:rPr>
                  <w:rFonts w:ascii="宋体" w:eastAsia="宋体" w:hAnsi="宋体" w:cs="Times New Roman" w:hint="eastAsia"/>
                  <w:b/>
                  <w:szCs w:val="21"/>
                  <w:rPrChange w:id="87" w:author="zhu yohon" w:date="2020-10-26T21:51:00Z">
                    <w:rPr>
                      <w:rFonts w:ascii="宋体" w:hAnsi="宋体" w:hint="eastAsia"/>
                      <w:szCs w:val="21"/>
                    </w:rPr>
                  </w:rPrChange>
                </w:rPr>
                <w:t>二）理论背景</w:t>
              </w:r>
            </w:ins>
          </w:p>
          <w:p w:rsidR="003763BF" w:rsidRPr="003763BF" w:rsidRDefault="003763BF" w:rsidP="003763BF">
            <w:pPr>
              <w:spacing w:line="360" w:lineRule="auto"/>
              <w:ind w:firstLineChars="200" w:firstLine="420"/>
              <w:rPr>
                <w:rFonts w:ascii="宋体" w:eastAsia="宋体" w:hAnsi="宋体" w:cs="Times New Roman"/>
                <w:szCs w:val="21"/>
              </w:rPr>
            </w:pPr>
            <w:r w:rsidRPr="003763BF">
              <w:rPr>
                <w:rFonts w:ascii="宋体" w:eastAsia="宋体" w:hAnsi="宋体" w:cs="Times New Roman" w:hint="eastAsia"/>
                <w:szCs w:val="21"/>
              </w:rPr>
              <w:t>自新冠疫情暴发以来，我国各级政府、有关部门和各界学者对疫情做出了比较多的研判与预测，研究内容主要集中在此次疫情对我国经济的影响以及抗击疫情对经济冲击的政策建议。2</w:t>
            </w:r>
            <w:r w:rsidRPr="003763BF">
              <w:rPr>
                <w:rFonts w:ascii="宋体" w:eastAsia="宋体" w:hAnsi="宋体" w:cs="Times New Roman"/>
                <w:szCs w:val="21"/>
              </w:rPr>
              <w:t>020</w:t>
            </w:r>
            <w:r w:rsidRPr="003763BF">
              <w:rPr>
                <w:rFonts w:ascii="宋体" w:eastAsia="宋体" w:hAnsi="宋体" w:cs="Times New Roman" w:hint="eastAsia"/>
                <w:szCs w:val="21"/>
              </w:rPr>
              <w:t>年2月24日，人民银行金融市场司副司长彭立峰在新闻发布会上表示，新冠肺炎疫情短期内对中国经济产生了一些影响，可能会影响部分相关企业已发行债券的履约情况，但经过人民银行评估后，认为疫情对债券市场的影响总体可控。民生银行研究院区域经济研究团队预测此次疫情对我国经济的影响如下：基于全国一季度G</w:t>
            </w:r>
            <w:r w:rsidRPr="003763BF">
              <w:rPr>
                <w:rFonts w:ascii="宋体" w:eastAsia="宋体" w:hAnsi="宋体" w:cs="Times New Roman"/>
                <w:szCs w:val="21"/>
              </w:rPr>
              <w:t>DP</w:t>
            </w:r>
            <w:r w:rsidRPr="003763BF">
              <w:rPr>
                <w:rFonts w:ascii="宋体" w:eastAsia="宋体" w:hAnsi="宋体" w:cs="Times New Roman" w:hint="eastAsia"/>
                <w:szCs w:val="21"/>
              </w:rPr>
              <w:t>占比通常为全年五分之一，可据此估算在疫情背景下，2</w:t>
            </w:r>
            <w:r w:rsidRPr="003763BF">
              <w:rPr>
                <w:rFonts w:ascii="宋体" w:eastAsia="宋体" w:hAnsi="宋体" w:cs="Times New Roman"/>
                <w:szCs w:val="21"/>
              </w:rPr>
              <w:t>020</w:t>
            </w:r>
            <w:r w:rsidRPr="003763BF">
              <w:rPr>
                <w:rFonts w:ascii="宋体" w:eastAsia="宋体" w:hAnsi="宋体" w:cs="Times New Roman" w:hint="eastAsia"/>
                <w:szCs w:val="21"/>
              </w:rPr>
              <w:t>年全年全国GDP同比增速在乐观情形下为5</w:t>
            </w:r>
            <w:r w:rsidRPr="003763BF">
              <w:rPr>
                <w:rFonts w:ascii="宋体" w:eastAsia="宋体" w:hAnsi="宋体" w:cs="Times New Roman"/>
                <w:szCs w:val="21"/>
              </w:rPr>
              <w:t>.8%</w:t>
            </w:r>
            <w:r w:rsidRPr="003763BF">
              <w:rPr>
                <w:rFonts w:ascii="宋体" w:eastAsia="宋体" w:hAnsi="宋体" w:cs="Times New Roman" w:hint="eastAsia"/>
                <w:szCs w:val="21"/>
              </w:rPr>
              <w:t>，基准情形下为5</w:t>
            </w:r>
            <w:r w:rsidRPr="003763BF">
              <w:rPr>
                <w:rFonts w:ascii="宋体" w:eastAsia="宋体" w:hAnsi="宋体" w:cs="Times New Roman"/>
                <w:szCs w:val="21"/>
              </w:rPr>
              <w:t>.7%</w:t>
            </w:r>
            <w:r w:rsidRPr="003763BF">
              <w:rPr>
                <w:rFonts w:ascii="宋体" w:eastAsia="宋体" w:hAnsi="宋体" w:cs="Times New Roman" w:hint="eastAsia"/>
                <w:szCs w:val="21"/>
              </w:rPr>
              <w:t>，悲观情形下为5</w:t>
            </w:r>
            <w:r w:rsidRPr="003763BF">
              <w:rPr>
                <w:rFonts w:ascii="宋体" w:eastAsia="宋体" w:hAnsi="宋体" w:cs="Times New Roman"/>
                <w:szCs w:val="21"/>
              </w:rPr>
              <w:t>.6%</w:t>
            </w:r>
            <w:r w:rsidRPr="003763BF">
              <w:rPr>
                <w:rFonts w:ascii="宋体" w:eastAsia="宋体" w:hAnsi="宋体" w:cs="Times New Roman" w:hint="eastAsia"/>
                <w:szCs w:val="21"/>
              </w:rPr>
              <w:t>。</w:t>
            </w:r>
          </w:p>
          <w:p w:rsidR="003763BF" w:rsidRPr="003763BF" w:rsidRDefault="003763BF" w:rsidP="003763BF">
            <w:pPr>
              <w:spacing w:line="360" w:lineRule="auto"/>
              <w:ind w:firstLineChars="200" w:firstLine="420"/>
              <w:rPr>
                <w:rFonts w:ascii="宋体" w:eastAsia="宋体" w:hAnsi="宋体" w:cs="Times New Roman"/>
                <w:szCs w:val="21"/>
              </w:rPr>
            </w:pPr>
            <w:r w:rsidRPr="003763BF">
              <w:rPr>
                <w:rFonts w:ascii="宋体" w:eastAsia="宋体" w:hAnsi="宋体" w:cs="Times New Roman" w:hint="eastAsia"/>
                <w:szCs w:val="21"/>
              </w:rPr>
              <w:t>回顾国外学者关于传染性疾病与经济的研究，主要研究集中在传染病疫情如何影响收入水平。B</w:t>
            </w:r>
            <w:r w:rsidRPr="003763BF">
              <w:rPr>
                <w:rFonts w:ascii="宋体" w:eastAsia="宋体" w:hAnsi="宋体" w:cs="Times New Roman"/>
                <w:szCs w:val="21"/>
              </w:rPr>
              <w:t>ailey</w:t>
            </w:r>
            <w:r w:rsidRPr="003763BF">
              <w:rPr>
                <w:rFonts w:ascii="宋体" w:eastAsia="宋体" w:hAnsi="宋体" w:cs="Times New Roman" w:hint="eastAsia"/>
                <w:szCs w:val="21"/>
              </w:rPr>
              <w:t>(1</w:t>
            </w:r>
            <w:r w:rsidRPr="003763BF">
              <w:rPr>
                <w:rFonts w:ascii="宋体" w:eastAsia="宋体" w:hAnsi="宋体" w:cs="Times New Roman"/>
                <w:szCs w:val="21"/>
              </w:rPr>
              <w:t>998</w:t>
            </w:r>
            <w:r w:rsidRPr="003763BF">
              <w:rPr>
                <w:rFonts w:ascii="宋体" w:eastAsia="宋体" w:hAnsi="宋体" w:cs="Times New Roman" w:hint="eastAsia"/>
                <w:szCs w:val="21"/>
              </w:rPr>
              <w:t>)通过研究黑死病暴发对英国农民人均收入的影响，发现劳动力供给水平因黑死病引起的大规模死亡而大幅下降，农民人均收入增长高达三倍。传染性疾病促进了经济增长，除了因劳动力供需结构变化抬高了人力成本等内部因素，也可通过不断完善医疗机制等外部干预手段来降低疫病的感染率，安定健康的社会也积极促进着经济发展 （G</w:t>
            </w:r>
            <w:r w:rsidRPr="003763BF">
              <w:rPr>
                <w:rFonts w:ascii="宋体" w:eastAsia="宋体" w:hAnsi="宋体" w:cs="Times New Roman"/>
                <w:szCs w:val="21"/>
              </w:rPr>
              <w:t>allup</w:t>
            </w:r>
            <w:r w:rsidRPr="003763BF">
              <w:rPr>
                <w:rFonts w:ascii="宋体" w:eastAsia="宋体" w:hAnsi="宋体" w:cs="Times New Roman" w:hint="eastAsia"/>
                <w:szCs w:val="21"/>
              </w:rPr>
              <w:t>和S</w:t>
            </w:r>
            <w:r w:rsidRPr="003763BF">
              <w:rPr>
                <w:rFonts w:ascii="宋体" w:eastAsia="宋体" w:hAnsi="宋体" w:cs="Times New Roman"/>
                <w:szCs w:val="21"/>
              </w:rPr>
              <w:t>achs</w:t>
            </w:r>
            <w:r w:rsidRPr="003763BF">
              <w:rPr>
                <w:rFonts w:ascii="宋体" w:eastAsia="宋体" w:hAnsi="宋体" w:cs="Times New Roman" w:hint="eastAsia"/>
                <w:szCs w:val="21"/>
              </w:rPr>
              <w:t>，2001）。B</w:t>
            </w:r>
            <w:r w:rsidRPr="003763BF">
              <w:rPr>
                <w:rFonts w:ascii="宋体" w:eastAsia="宋体" w:hAnsi="宋体" w:cs="Times New Roman"/>
                <w:szCs w:val="21"/>
              </w:rPr>
              <w:t>leakley</w:t>
            </w:r>
            <w:r w:rsidRPr="003763BF">
              <w:rPr>
                <w:rFonts w:ascii="宋体" w:eastAsia="宋体" w:hAnsi="宋体" w:cs="Times New Roman" w:hint="eastAsia"/>
                <w:szCs w:val="21"/>
              </w:rPr>
              <w:t xml:space="preserve"> （2</w:t>
            </w:r>
            <w:r w:rsidRPr="003763BF">
              <w:rPr>
                <w:rFonts w:ascii="宋体" w:eastAsia="宋体" w:hAnsi="宋体" w:cs="Times New Roman"/>
                <w:szCs w:val="21"/>
              </w:rPr>
              <w:t>007</w:t>
            </w:r>
            <w:r w:rsidRPr="003763BF">
              <w:rPr>
                <w:rFonts w:ascii="宋体" w:eastAsia="宋体" w:hAnsi="宋体" w:cs="Times New Roman" w:hint="eastAsia"/>
                <w:szCs w:val="21"/>
              </w:rPr>
              <w:t>）研究发现受钩虫病影响的严重程度与当地的学生收入水平呈显著正相关关系，产生此现象的原因为钩虫病疫情严重的地区得到卫生和教育部门的捐助更多，所以该地区的学生享受到的教育福利大幅提高，学生的收入也随之增加。</w:t>
            </w:r>
          </w:p>
          <w:p w:rsidR="003763BF" w:rsidRPr="003763BF" w:rsidRDefault="003763BF" w:rsidP="003763BF">
            <w:pPr>
              <w:spacing w:line="360" w:lineRule="auto"/>
              <w:ind w:firstLineChars="200" w:firstLine="420"/>
              <w:rPr>
                <w:rFonts w:ascii="FZSSK--GBK1-00+ZFIH2N-20" w:eastAsia="宋体" w:hAnsi="FZSSK--GBK1-00+ZFIH2N-20" w:cs="Times New Roman" w:hint="eastAsia"/>
                <w:color w:val="000000"/>
                <w:szCs w:val="21"/>
              </w:rPr>
            </w:pPr>
            <w:r w:rsidRPr="003763BF">
              <w:rPr>
                <w:rFonts w:ascii="FZSSK--GBK1-00+ZFIH2M-12" w:eastAsia="宋体" w:hAnsi="FZSSK--GBK1-00+ZFIH2M-12" w:cs="Times New Roman"/>
                <w:color w:val="000000"/>
                <w:szCs w:val="21"/>
              </w:rPr>
              <w:t>与</w:t>
            </w:r>
            <w:r w:rsidRPr="003763BF">
              <w:rPr>
                <w:rFonts w:ascii="FZSSK--GBK1-00+ZFIH2M-19" w:eastAsia="宋体" w:hAnsi="FZSSK--GBK1-00+ZFIH2M-19" w:cs="Times New Roman"/>
                <w:color w:val="000000"/>
                <w:szCs w:val="21"/>
              </w:rPr>
              <w:t>之</w:t>
            </w:r>
            <w:r w:rsidRPr="003763BF">
              <w:rPr>
                <w:rFonts w:ascii="FZSSK--GBK1-00+ZFIH2M-16" w:eastAsia="宋体" w:hAnsi="FZSSK--GBK1-00+ZFIH2M-16" w:cs="Times New Roman"/>
                <w:color w:val="000000"/>
                <w:szCs w:val="21"/>
              </w:rPr>
              <w:t>相</w:t>
            </w:r>
            <w:r w:rsidRPr="003763BF">
              <w:rPr>
                <w:rFonts w:ascii="FZSSK--GBK1-00+ZFIH2N-20" w:eastAsia="宋体" w:hAnsi="FZSSK--GBK1-00+ZFIH2N-20" w:cs="Times New Roman"/>
                <w:color w:val="000000"/>
                <w:szCs w:val="21"/>
              </w:rPr>
              <w:t>反</w:t>
            </w:r>
            <w:r w:rsidRPr="003763BF">
              <w:rPr>
                <w:rFonts w:ascii="DY8+ZFIH2M-17" w:eastAsia="宋体" w:hAnsi="DY8+ZFIH2M-17" w:cs="Times New Roman"/>
                <w:color w:val="000000"/>
                <w:szCs w:val="21"/>
              </w:rPr>
              <w:t>，</w:t>
            </w:r>
            <w:r w:rsidRPr="003763BF">
              <w:rPr>
                <w:rFonts w:ascii="FZSSK--GBK1-00+ZFIH2M-12" w:eastAsia="宋体" w:hAnsi="FZSSK--GBK1-00+ZFIH2M-12" w:cs="Times New Roman"/>
                <w:color w:val="000000"/>
                <w:szCs w:val="21"/>
              </w:rPr>
              <w:t>有</w:t>
            </w:r>
            <w:r w:rsidRPr="003763BF">
              <w:rPr>
                <w:rFonts w:ascii="FZSSK--GBK1-00+ZFIH2M-19" w:eastAsia="宋体" w:hAnsi="FZSSK--GBK1-00+ZFIH2M-19" w:cs="Times New Roman"/>
                <w:color w:val="000000"/>
                <w:szCs w:val="21"/>
              </w:rPr>
              <w:t>些</w:t>
            </w:r>
            <w:r w:rsidRPr="003763BF">
              <w:rPr>
                <w:rFonts w:ascii="FZSSK--GBK1-00+ZFIH2M-12" w:eastAsia="宋体" w:hAnsi="FZSSK--GBK1-00+ZFIH2M-12" w:cs="Times New Roman"/>
                <w:color w:val="000000"/>
                <w:szCs w:val="21"/>
              </w:rPr>
              <w:t>国</w:t>
            </w:r>
            <w:r w:rsidRPr="003763BF">
              <w:rPr>
                <w:rFonts w:ascii="FZSSK--GBK1-00+ZFIH2M-14" w:eastAsia="宋体" w:hAnsi="FZSSK--GBK1-00+ZFIH2M-14" w:cs="Times New Roman"/>
                <w:color w:val="000000"/>
                <w:szCs w:val="21"/>
              </w:rPr>
              <w:t>外</w:t>
            </w:r>
            <w:r w:rsidRPr="003763BF">
              <w:rPr>
                <w:rFonts w:ascii="FZSSK--GBK1-00+ZFIH2M-15" w:eastAsia="宋体" w:hAnsi="FZSSK--GBK1-00+ZFIH2M-15" w:cs="Times New Roman"/>
                <w:color w:val="000000"/>
                <w:szCs w:val="21"/>
              </w:rPr>
              <w:t>学者</w:t>
            </w:r>
            <w:r w:rsidRPr="003763BF">
              <w:rPr>
                <w:rFonts w:ascii="FZSSK--GBK1-00+ZFIH2M-19" w:eastAsia="宋体" w:hAnsi="FZSSK--GBK1-00+ZFIH2M-19" w:cs="Times New Roman"/>
                <w:color w:val="000000"/>
                <w:szCs w:val="21"/>
              </w:rPr>
              <w:t>认</w:t>
            </w:r>
            <w:r w:rsidRPr="003763BF">
              <w:rPr>
                <w:rFonts w:ascii="FZSSK--GBK1-00+ZFIH2M-14" w:eastAsia="宋体" w:hAnsi="FZSSK--GBK1-00+ZFIH2M-14" w:cs="Times New Roman"/>
                <w:color w:val="000000"/>
                <w:szCs w:val="21"/>
              </w:rPr>
              <w:t>为</w:t>
            </w:r>
            <w:r w:rsidRPr="003763BF">
              <w:rPr>
                <w:rFonts w:ascii="FZSSK--GBK1-00+ZFIH2M-12" w:eastAsia="宋体" w:hAnsi="FZSSK--GBK1-00+ZFIH2M-12" w:cs="Times New Roman"/>
                <w:color w:val="000000"/>
                <w:szCs w:val="21"/>
              </w:rPr>
              <w:t>传染性</w:t>
            </w:r>
            <w:r w:rsidRPr="003763BF">
              <w:rPr>
                <w:rFonts w:ascii="FZSSK--GBK1-00+ZFIH2N-20" w:eastAsia="宋体" w:hAnsi="FZSSK--GBK1-00+ZFIH2N-20" w:cs="Times New Roman"/>
                <w:color w:val="000000"/>
                <w:szCs w:val="21"/>
              </w:rPr>
              <w:t>疾</w:t>
            </w:r>
            <w:r w:rsidRPr="003763BF">
              <w:rPr>
                <w:rFonts w:ascii="FZSSK--GBK1-00+ZFIH2M-12" w:eastAsia="宋体" w:hAnsi="FZSSK--GBK1-00+ZFIH2M-12" w:cs="Times New Roman"/>
                <w:color w:val="000000"/>
                <w:szCs w:val="21"/>
              </w:rPr>
              <w:t>病</w:t>
            </w:r>
            <w:r w:rsidRPr="003763BF">
              <w:rPr>
                <w:rFonts w:ascii="FZSSK--GBK1-00+ZFIH2N-20" w:eastAsia="宋体" w:hAnsi="FZSSK--GBK1-00+ZFIH2N-20" w:cs="Times New Roman"/>
                <w:color w:val="000000"/>
                <w:szCs w:val="21"/>
              </w:rPr>
              <w:t>阻碍</w:t>
            </w:r>
            <w:r w:rsidRPr="003763BF">
              <w:rPr>
                <w:rFonts w:ascii="FZSSK--GBK1-00+ZFIH2M-16" w:eastAsia="宋体" w:hAnsi="FZSSK--GBK1-00+ZFIH2M-16" w:cs="Times New Roman"/>
                <w:color w:val="000000"/>
                <w:szCs w:val="21"/>
              </w:rPr>
              <w:t>了</w:t>
            </w:r>
            <w:r w:rsidRPr="003763BF">
              <w:rPr>
                <w:rFonts w:ascii="FZSSK--GBK1-00+ZFIH2M-12" w:eastAsia="宋体" w:hAnsi="FZSSK--GBK1-00+ZFIH2M-12" w:cs="Times New Roman"/>
                <w:color w:val="000000"/>
                <w:szCs w:val="21"/>
              </w:rPr>
              <w:t>经济发</w:t>
            </w:r>
            <w:r w:rsidRPr="003763BF">
              <w:rPr>
                <w:rFonts w:ascii="FZSSK--GBK1-00+ZFIH2M-15" w:eastAsia="宋体" w:hAnsi="FZSSK--GBK1-00+ZFIH2M-15" w:cs="Times New Roman"/>
                <w:color w:val="000000"/>
                <w:szCs w:val="21"/>
              </w:rPr>
              <w:t>展</w:t>
            </w:r>
            <w:r w:rsidRPr="003763BF">
              <w:rPr>
                <w:rFonts w:ascii="DY8+ZFIH2M-17" w:eastAsia="宋体" w:hAnsi="DY8+ZFIH2M-17" w:cs="Times New Roman"/>
                <w:color w:val="000000"/>
                <w:szCs w:val="21"/>
              </w:rPr>
              <w:t>。</w:t>
            </w:r>
            <w:r w:rsidRPr="003763BF">
              <w:rPr>
                <w:rFonts w:ascii="DY2+ZFIH2M-5" w:eastAsia="宋体" w:hAnsi="DY2+ZFIH2M-5" w:cs="Times New Roman" w:hint="eastAsia"/>
                <w:color w:val="000000"/>
                <w:szCs w:val="21"/>
              </w:rPr>
              <w:t>2</w:t>
            </w:r>
            <w:r w:rsidRPr="003763BF">
              <w:rPr>
                <w:rFonts w:ascii="DY2+ZFIH2M-5" w:eastAsia="宋体" w:hAnsi="DY2+ZFIH2M-5" w:cs="Times New Roman"/>
                <w:color w:val="000000"/>
                <w:szCs w:val="21"/>
              </w:rPr>
              <w:t>014</w:t>
            </w:r>
            <w:r w:rsidRPr="003763BF">
              <w:rPr>
                <w:rFonts w:ascii="FZSSK--GBK1-00+ZFIH2M-14" w:eastAsia="宋体" w:hAnsi="FZSSK--GBK1-00+ZFIH2M-14" w:cs="Times New Roman"/>
                <w:color w:val="000000"/>
                <w:szCs w:val="21"/>
              </w:rPr>
              <w:t>年</w:t>
            </w:r>
            <w:r w:rsidRPr="003763BF">
              <w:rPr>
                <w:rFonts w:ascii="DY2+ZFIH2M-5" w:eastAsia="宋体" w:hAnsi="DY2+ZFIH2M-5" w:cs="Times New Roman" w:hint="eastAsia"/>
                <w:color w:val="000000"/>
                <w:szCs w:val="21"/>
              </w:rPr>
              <w:t>1</w:t>
            </w:r>
            <w:r w:rsidRPr="003763BF">
              <w:rPr>
                <w:rFonts w:ascii="DY2+ZFIH2M-5" w:eastAsia="宋体" w:hAnsi="DY2+ZFIH2M-5" w:cs="Times New Roman"/>
                <w:color w:val="000000"/>
                <w:szCs w:val="21"/>
              </w:rPr>
              <w:t>0</w:t>
            </w:r>
            <w:r w:rsidRPr="003763BF">
              <w:rPr>
                <w:rFonts w:ascii="FZSSK--GBK1-00+ZFIH2M-14" w:eastAsia="宋体" w:hAnsi="FZSSK--GBK1-00+ZFIH2M-14" w:cs="Times New Roman"/>
                <w:color w:val="000000"/>
                <w:szCs w:val="21"/>
              </w:rPr>
              <w:t>月</w:t>
            </w:r>
            <w:r w:rsidRPr="003763BF">
              <w:rPr>
                <w:rFonts w:ascii="DY2+ZFIH2M-5" w:eastAsia="宋体" w:hAnsi="DY2+ZFIH2M-5" w:cs="Times New Roman" w:hint="eastAsia"/>
                <w:color w:val="000000"/>
                <w:szCs w:val="21"/>
              </w:rPr>
              <w:t>1</w:t>
            </w:r>
            <w:r w:rsidRPr="003763BF">
              <w:rPr>
                <w:rFonts w:ascii="DY2+ZFIH2M-5" w:eastAsia="宋体" w:hAnsi="DY2+ZFIH2M-5" w:cs="Times New Roman"/>
                <w:color w:val="000000"/>
                <w:szCs w:val="21"/>
              </w:rPr>
              <w:t>4</w:t>
            </w:r>
            <w:r w:rsidRPr="003763BF">
              <w:rPr>
                <w:rFonts w:ascii="FZSSK--GBK1-00+ZFIH2M-12" w:eastAsia="宋体" w:hAnsi="FZSSK--GBK1-00+ZFIH2M-12" w:cs="Times New Roman"/>
                <w:color w:val="000000"/>
                <w:szCs w:val="21"/>
              </w:rPr>
              <w:t>日在</w:t>
            </w:r>
            <w:r w:rsidRPr="003763BF">
              <w:rPr>
                <w:rFonts w:ascii="FZSSK--GBK1-00+ZFIH2M-14" w:eastAsia="宋体" w:hAnsi="FZSSK--GBK1-00+ZFIH2M-14" w:cs="Times New Roman"/>
                <w:color w:val="000000"/>
                <w:szCs w:val="21"/>
              </w:rPr>
              <w:t>达</w:t>
            </w:r>
            <w:r w:rsidRPr="003763BF">
              <w:rPr>
                <w:rFonts w:ascii="FZSSK--GBK1-00+ZFIH2N-20" w:eastAsia="宋体" w:hAnsi="FZSSK--GBK1-00+ZFIH2N-20" w:cs="Times New Roman"/>
                <w:color w:val="000000"/>
                <w:szCs w:val="21"/>
              </w:rPr>
              <w:t>喀</w:t>
            </w:r>
            <w:r w:rsidRPr="003763BF">
              <w:rPr>
                <w:rFonts w:ascii="FZSSK--GBK1-00+ZFIH2N-20" w:eastAsia="宋体" w:hAnsi="FZSSK--GBK1-00+ZFIH2N-20" w:cs="Times New Roman" w:hint="eastAsia"/>
                <w:color w:val="000000"/>
                <w:szCs w:val="21"/>
              </w:rPr>
              <w:t>尔召开的新闻发布会上，联合国开发计划署非洲地区负责人阿卜杜拉耶·马尔·迪耶说，埃博拉出血热已经给疫情最严重的几内亚、塞拉利昂和利比里亚三国造成了约</w:t>
            </w:r>
            <w:r w:rsidRPr="003763BF">
              <w:rPr>
                <w:rFonts w:ascii="FZSSK--GBK1-00+ZFIH2N-20" w:eastAsia="宋体" w:hAnsi="FZSSK--GBK1-00+ZFIH2N-20" w:cs="Times New Roman" w:hint="eastAsia"/>
                <w:color w:val="000000"/>
                <w:szCs w:val="21"/>
              </w:rPr>
              <w:t>1</w:t>
            </w:r>
            <w:r w:rsidRPr="003763BF">
              <w:rPr>
                <w:rFonts w:ascii="FZSSK--GBK1-00+ZFIH2N-20" w:eastAsia="宋体" w:hAnsi="FZSSK--GBK1-00+ZFIH2N-20" w:cs="Times New Roman"/>
                <w:color w:val="000000"/>
                <w:szCs w:val="21"/>
              </w:rPr>
              <w:t>30</w:t>
            </w:r>
            <w:r w:rsidRPr="003763BF">
              <w:rPr>
                <w:rFonts w:ascii="FZSSK--GBK1-00+ZFIH2N-20" w:eastAsia="宋体" w:hAnsi="FZSSK--GBK1-00+ZFIH2N-20" w:cs="Times New Roman" w:hint="eastAsia"/>
                <w:color w:val="000000"/>
                <w:szCs w:val="21"/>
              </w:rPr>
              <w:t>亿美元的经济损失</w:t>
            </w:r>
            <w:r w:rsidRPr="003763BF">
              <w:rPr>
                <w:rFonts w:ascii="FZSSK--GBK1-00+ZFIH2N-20" w:eastAsia="宋体" w:hAnsi="FZSSK--GBK1-00+ZFIH2N-20" w:cs="Times New Roman" w:hint="eastAsia"/>
                <w:color w:val="000000"/>
                <w:szCs w:val="21"/>
              </w:rPr>
              <w:t xml:space="preserve"> </w:t>
            </w:r>
            <w:r w:rsidRPr="003763BF">
              <w:rPr>
                <w:rFonts w:ascii="FZSSK--GBK1-00+ZFIH2N-20" w:eastAsia="宋体" w:hAnsi="FZSSK--GBK1-00+ZFIH2N-20" w:cs="Times New Roman" w:hint="eastAsia"/>
                <w:color w:val="000000"/>
                <w:szCs w:val="21"/>
              </w:rPr>
              <w:t>。</w:t>
            </w:r>
            <w:r w:rsidRPr="003763BF">
              <w:rPr>
                <w:rFonts w:ascii="FZSSK--GBK1-00+ZFIH2N-20" w:eastAsia="宋体" w:hAnsi="FZSSK--GBK1-00+ZFIH2N-20" w:cs="Times New Roman" w:hint="eastAsia"/>
                <w:color w:val="000000"/>
                <w:szCs w:val="21"/>
              </w:rPr>
              <w:t>2</w:t>
            </w:r>
            <w:r w:rsidRPr="003763BF">
              <w:rPr>
                <w:rFonts w:ascii="FZSSK--GBK1-00+ZFIH2N-20" w:eastAsia="宋体" w:hAnsi="FZSSK--GBK1-00+ZFIH2N-20" w:cs="Times New Roman"/>
                <w:color w:val="000000"/>
                <w:szCs w:val="21"/>
              </w:rPr>
              <w:t>015</w:t>
            </w:r>
            <w:r w:rsidRPr="003763BF">
              <w:rPr>
                <w:rFonts w:ascii="FZSSK--GBK1-00+ZFIH2N-20" w:eastAsia="宋体" w:hAnsi="FZSSK--GBK1-00+ZFIH2N-20" w:cs="Times New Roman" w:hint="eastAsia"/>
                <w:color w:val="000000"/>
                <w:szCs w:val="21"/>
              </w:rPr>
              <w:lastRenderedPageBreak/>
              <w:t>年</w:t>
            </w:r>
            <w:r w:rsidRPr="003763BF">
              <w:rPr>
                <w:rFonts w:ascii="FZSSK--GBK1-00+ZFIH2N-20" w:eastAsia="宋体" w:hAnsi="FZSSK--GBK1-00+ZFIH2N-20" w:cs="Times New Roman" w:hint="eastAsia"/>
                <w:color w:val="000000"/>
                <w:szCs w:val="21"/>
              </w:rPr>
              <w:t>1</w:t>
            </w:r>
            <w:r w:rsidRPr="003763BF">
              <w:rPr>
                <w:rFonts w:ascii="FZSSK--GBK1-00+ZFIH2N-20" w:eastAsia="宋体" w:hAnsi="FZSSK--GBK1-00+ZFIH2N-20" w:cs="Times New Roman" w:hint="eastAsia"/>
                <w:color w:val="000000"/>
                <w:szCs w:val="21"/>
              </w:rPr>
              <w:t>月</w:t>
            </w:r>
            <w:r w:rsidRPr="003763BF">
              <w:rPr>
                <w:rFonts w:ascii="FZSSK--GBK1-00+ZFIH2N-20" w:eastAsia="宋体" w:hAnsi="FZSSK--GBK1-00+ZFIH2N-20" w:cs="Times New Roman" w:hint="eastAsia"/>
                <w:color w:val="000000"/>
                <w:szCs w:val="21"/>
              </w:rPr>
              <w:t xml:space="preserve"> 2</w:t>
            </w:r>
            <w:r w:rsidRPr="003763BF">
              <w:rPr>
                <w:rFonts w:ascii="FZSSK--GBK1-00+ZFIH2N-20" w:eastAsia="宋体" w:hAnsi="FZSSK--GBK1-00+ZFIH2N-20" w:cs="Times New Roman"/>
                <w:color w:val="000000"/>
                <w:szCs w:val="21"/>
              </w:rPr>
              <w:t>0</w:t>
            </w:r>
            <w:r w:rsidRPr="003763BF">
              <w:rPr>
                <w:rFonts w:ascii="FZSSK--GBK1-00+ZFIH2N-20" w:eastAsia="宋体" w:hAnsi="FZSSK--GBK1-00+ZFIH2N-20" w:cs="Times New Roman" w:hint="eastAsia"/>
                <w:color w:val="000000"/>
                <w:szCs w:val="21"/>
              </w:rPr>
              <w:t>日世界银行发布</w:t>
            </w:r>
            <w:r w:rsidRPr="003763BF">
              <w:rPr>
                <w:rFonts w:ascii="FZSSK--GBK1-00+ZFIH2N-20" w:eastAsia="宋体" w:hAnsi="FZSSK--GBK1-00+ZFIH2N-20" w:cs="Times New Roman" w:hint="eastAsia"/>
                <w:color w:val="000000"/>
                <w:szCs w:val="21"/>
              </w:rPr>
              <w:t xml:space="preserve"> </w:t>
            </w:r>
            <w:r w:rsidRPr="003763BF">
              <w:rPr>
                <w:rFonts w:ascii="FZSSK--GBK1-00+ZFIH2N-20" w:eastAsia="宋体" w:hAnsi="FZSSK--GBK1-00+ZFIH2N-20" w:cs="Times New Roman" w:hint="eastAsia"/>
                <w:color w:val="000000"/>
                <w:szCs w:val="21"/>
              </w:rPr>
              <w:t>《埃博拉疫情对撒哈拉以南非洲经济的影响：</w:t>
            </w:r>
            <w:r w:rsidRPr="003763BF">
              <w:rPr>
                <w:rFonts w:ascii="FZSSK--GBK1-00+ZFIH2N-20" w:eastAsia="宋体" w:hAnsi="FZSSK--GBK1-00+ZFIH2N-20" w:cs="Times New Roman" w:hint="eastAsia"/>
                <w:color w:val="000000"/>
                <w:szCs w:val="21"/>
              </w:rPr>
              <w:t>2</w:t>
            </w:r>
            <w:r w:rsidRPr="003763BF">
              <w:rPr>
                <w:rFonts w:ascii="FZSSK--GBK1-00+ZFIH2N-20" w:eastAsia="宋体" w:hAnsi="FZSSK--GBK1-00+ZFIH2N-20" w:cs="Times New Roman"/>
                <w:color w:val="000000"/>
                <w:szCs w:val="21"/>
              </w:rPr>
              <w:t>015</w:t>
            </w:r>
            <w:r w:rsidRPr="003763BF">
              <w:rPr>
                <w:rFonts w:ascii="FZSSK--GBK1-00+ZFIH2N-20" w:eastAsia="宋体" w:hAnsi="FZSSK--GBK1-00+ZFIH2N-20" w:cs="Times New Roman" w:hint="eastAsia"/>
                <w:color w:val="000000"/>
                <w:szCs w:val="21"/>
              </w:rPr>
              <w:t>年最新预测》，预期</w:t>
            </w:r>
            <w:r w:rsidRPr="003763BF">
              <w:rPr>
                <w:rFonts w:ascii="FZSSK--GBK1-00+ZFIH2N-20" w:eastAsia="宋体" w:hAnsi="FZSSK--GBK1-00+ZFIH2N-20" w:cs="Times New Roman" w:hint="eastAsia"/>
                <w:color w:val="000000"/>
                <w:szCs w:val="21"/>
              </w:rPr>
              <w:t>2</w:t>
            </w:r>
            <w:r w:rsidRPr="003763BF">
              <w:rPr>
                <w:rFonts w:ascii="FZSSK--GBK1-00+ZFIH2N-20" w:eastAsia="宋体" w:hAnsi="FZSSK--GBK1-00+ZFIH2N-20" w:cs="Times New Roman"/>
                <w:color w:val="000000"/>
                <w:szCs w:val="21"/>
              </w:rPr>
              <w:t>015</w:t>
            </w:r>
            <w:r w:rsidRPr="003763BF">
              <w:rPr>
                <w:rFonts w:ascii="FZSSK--GBK1-00+ZFIH2N-20" w:eastAsia="宋体" w:hAnsi="FZSSK--GBK1-00+ZFIH2N-20" w:cs="Times New Roman" w:hint="eastAsia"/>
                <w:color w:val="000000"/>
                <w:szCs w:val="21"/>
              </w:rPr>
              <w:t>年埃博拉疫情将给西非三国造成经济损失</w:t>
            </w:r>
            <w:r w:rsidRPr="003763BF">
              <w:rPr>
                <w:rFonts w:ascii="FZSSK--GBK1-00+ZFIH2N-20" w:eastAsia="宋体" w:hAnsi="FZSSK--GBK1-00+ZFIH2N-20" w:cs="Times New Roman" w:hint="eastAsia"/>
                <w:color w:val="000000"/>
                <w:szCs w:val="21"/>
              </w:rPr>
              <w:t>16</w:t>
            </w:r>
            <w:r w:rsidRPr="003763BF">
              <w:rPr>
                <w:rFonts w:ascii="FZSSK--GBK1-00+ZFIH2N-20" w:eastAsia="宋体" w:hAnsi="FZSSK--GBK1-00+ZFIH2N-20" w:cs="Times New Roman" w:hint="eastAsia"/>
                <w:color w:val="000000"/>
                <w:szCs w:val="21"/>
              </w:rPr>
              <w:t>亿美元，整个西非地区的经济损失甚至有可能高达</w:t>
            </w:r>
            <w:r w:rsidRPr="003763BF">
              <w:rPr>
                <w:rFonts w:ascii="FZSSK--GBK1-00+ZFIH2N-20" w:eastAsia="宋体" w:hAnsi="FZSSK--GBK1-00+ZFIH2N-20" w:cs="Times New Roman" w:hint="eastAsia"/>
                <w:color w:val="000000"/>
                <w:szCs w:val="21"/>
              </w:rPr>
              <w:t>2</w:t>
            </w:r>
            <w:r w:rsidRPr="003763BF">
              <w:rPr>
                <w:rFonts w:ascii="FZSSK--GBK1-00+ZFIH2N-20" w:eastAsia="宋体" w:hAnsi="FZSSK--GBK1-00+ZFIH2N-20" w:cs="Times New Roman"/>
                <w:color w:val="000000"/>
                <w:szCs w:val="21"/>
              </w:rPr>
              <w:t>50</w:t>
            </w:r>
            <w:r w:rsidRPr="003763BF">
              <w:rPr>
                <w:rFonts w:ascii="FZSSK--GBK1-00+ZFIH2N-20" w:eastAsia="宋体" w:hAnsi="FZSSK--GBK1-00+ZFIH2N-20" w:cs="Times New Roman" w:hint="eastAsia"/>
                <w:color w:val="000000"/>
                <w:szCs w:val="21"/>
              </w:rPr>
              <w:t>亿美元。</w:t>
            </w:r>
            <w:r w:rsidRPr="003763BF">
              <w:rPr>
                <w:rFonts w:ascii="FZSSK--GBK1-00+ZFIH2N-20" w:eastAsia="宋体" w:hAnsi="FZSSK--GBK1-00+ZFIH2N-20" w:cs="Times New Roman" w:hint="eastAsia"/>
                <w:color w:val="000000"/>
                <w:szCs w:val="21"/>
              </w:rPr>
              <w:t>T</w:t>
            </w:r>
            <w:r w:rsidRPr="003763BF">
              <w:rPr>
                <w:rFonts w:ascii="FZSSK--GBK1-00+ZFIH2N-20" w:eastAsia="宋体" w:hAnsi="FZSSK--GBK1-00+ZFIH2N-20" w:cs="Times New Roman"/>
                <w:color w:val="000000"/>
                <w:szCs w:val="21"/>
              </w:rPr>
              <w:t>racht</w:t>
            </w:r>
            <w:r w:rsidRPr="003763BF">
              <w:rPr>
                <w:rFonts w:ascii="FZSSK--GBK1-00+ZFIH2N-20" w:eastAsia="宋体" w:hAnsi="FZSSK--GBK1-00+ZFIH2N-20" w:cs="Times New Roman" w:hint="eastAsia"/>
                <w:color w:val="000000"/>
                <w:szCs w:val="21"/>
              </w:rPr>
              <w:t>等</w:t>
            </w:r>
            <w:r w:rsidRPr="003763BF">
              <w:rPr>
                <w:rFonts w:ascii="FZSSK--GBK1-00+ZFIH2N-20" w:eastAsia="宋体" w:hAnsi="FZSSK--GBK1-00+ZFIH2N-20" w:cs="Times New Roman" w:hint="eastAsia"/>
                <w:color w:val="000000"/>
                <w:szCs w:val="21"/>
              </w:rPr>
              <w:t xml:space="preserve"> </w:t>
            </w:r>
            <w:r w:rsidRPr="003763BF">
              <w:rPr>
                <w:rFonts w:ascii="FZSSK--GBK1-00+ZFIH2N-20" w:eastAsia="宋体" w:hAnsi="FZSSK--GBK1-00+ZFIH2N-20" w:cs="Times New Roman" w:hint="eastAsia"/>
                <w:color w:val="000000"/>
                <w:szCs w:val="21"/>
              </w:rPr>
              <w:t>（</w:t>
            </w:r>
            <w:r w:rsidRPr="003763BF">
              <w:rPr>
                <w:rFonts w:ascii="FZSSK--GBK1-00+ZFIH2N-20" w:eastAsia="宋体" w:hAnsi="FZSSK--GBK1-00+ZFIH2N-20" w:cs="Times New Roman" w:hint="eastAsia"/>
                <w:color w:val="000000"/>
                <w:szCs w:val="21"/>
              </w:rPr>
              <w:t>2</w:t>
            </w:r>
            <w:r w:rsidRPr="003763BF">
              <w:rPr>
                <w:rFonts w:ascii="FZSSK--GBK1-00+ZFIH2N-20" w:eastAsia="宋体" w:hAnsi="FZSSK--GBK1-00+ZFIH2N-20" w:cs="Times New Roman"/>
                <w:color w:val="000000"/>
                <w:szCs w:val="21"/>
              </w:rPr>
              <w:t>012</w:t>
            </w:r>
            <w:r w:rsidRPr="003763BF">
              <w:rPr>
                <w:rFonts w:ascii="FZSSK--GBK1-00+ZFIH2N-20" w:eastAsia="宋体" w:hAnsi="FZSSK--GBK1-00+ZFIH2N-20" w:cs="Times New Roman" w:hint="eastAsia"/>
                <w:color w:val="000000"/>
                <w:szCs w:val="21"/>
              </w:rPr>
              <w:t>）研究表明在</w:t>
            </w:r>
            <w:r w:rsidRPr="003763BF">
              <w:rPr>
                <w:rFonts w:ascii="FZSSK--GBK1-00+ZFIH2N-20" w:eastAsia="宋体" w:hAnsi="FZSSK--GBK1-00+ZFIH2N-20" w:cs="Times New Roman" w:hint="eastAsia"/>
                <w:color w:val="000000"/>
                <w:szCs w:val="21"/>
              </w:rPr>
              <w:t>2</w:t>
            </w:r>
            <w:r w:rsidRPr="003763BF">
              <w:rPr>
                <w:rFonts w:ascii="FZSSK--GBK1-00+ZFIH2N-20" w:eastAsia="宋体" w:hAnsi="FZSSK--GBK1-00+ZFIH2N-20" w:cs="Times New Roman"/>
                <w:color w:val="000000"/>
                <w:szCs w:val="21"/>
              </w:rPr>
              <w:t>009</w:t>
            </w:r>
            <w:r w:rsidRPr="003763BF">
              <w:rPr>
                <w:rFonts w:ascii="FZSSK--GBK1-00+ZFIH2N-20" w:eastAsia="宋体" w:hAnsi="FZSSK--GBK1-00+ZFIH2N-20" w:cs="Times New Roman" w:hint="eastAsia"/>
                <w:color w:val="000000"/>
                <w:szCs w:val="21"/>
              </w:rPr>
              <w:t>年美国暴发</w:t>
            </w:r>
            <w:r w:rsidRPr="003763BF">
              <w:rPr>
                <w:rFonts w:ascii="FZSSK--GBK1-00+ZFIH2N-20" w:eastAsia="宋体" w:hAnsi="FZSSK--GBK1-00+ZFIH2N-20" w:cs="Times New Roman" w:hint="eastAsia"/>
                <w:color w:val="000000"/>
                <w:szCs w:val="21"/>
              </w:rPr>
              <w:t>H</w:t>
            </w:r>
            <w:r w:rsidRPr="003763BF">
              <w:rPr>
                <w:rFonts w:ascii="FZSSK--GBK1-00+ZFIH2N-20" w:eastAsia="宋体" w:hAnsi="FZSSK--GBK1-00+ZFIH2N-20" w:cs="Times New Roman"/>
                <w:color w:val="000000"/>
                <w:szCs w:val="21"/>
              </w:rPr>
              <w:t>1N1</w:t>
            </w:r>
            <w:r w:rsidRPr="003763BF">
              <w:rPr>
                <w:rFonts w:ascii="FZSSK--GBK1-00+ZFIH2N-20" w:eastAsia="宋体" w:hAnsi="FZSSK--GBK1-00+ZFIH2N-20" w:cs="Times New Roman" w:hint="eastAsia"/>
                <w:color w:val="000000"/>
                <w:szCs w:val="21"/>
              </w:rPr>
              <w:t>流感期间，口罩能显著减少流感病患人数，减少因贫血而造成的经济损失，通过对未来收入的现值、住院费用和因疾病造成的损失估算，研究估计</w:t>
            </w:r>
            <w:r w:rsidRPr="003763BF">
              <w:rPr>
                <w:rFonts w:ascii="FZSSK--GBK1-00+ZFIH2N-20" w:eastAsia="宋体" w:hAnsi="FZSSK--GBK1-00+ZFIH2N-20" w:cs="Times New Roman" w:hint="eastAsia"/>
                <w:color w:val="000000"/>
                <w:szCs w:val="21"/>
              </w:rPr>
              <w:t>10%</w:t>
            </w:r>
            <w:r w:rsidRPr="003763BF">
              <w:rPr>
                <w:rFonts w:ascii="FZSSK--GBK1-00+ZFIH2N-20" w:eastAsia="宋体" w:hAnsi="FZSSK--GBK1-00+ZFIH2N-20" w:cs="Times New Roman" w:hint="eastAsia"/>
                <w:color w:val="000000"/>
                <w:szCs w:val="21"/>
              </w:rPr>
              <w:t>、</w:t>
            </w:r>
            <w:r w:rsidRPr="003763BF">
              <w:rPr>
                <w:rFonts w:ascii="FZSSK--GBK1-00+ZFIH2N-20" w:eastAsia="宋体" w:hAnsi="FZSSK--GBK1-00+ZFIH2N-20" w:cs="Times New Roman" w:hint="eastAsia"/>
                <w:color w:val="000000"/>
                <w:szCs w:val="21"/>
              </w:rPr>
              <w:t>2</w:t>
            </w:r>
            <w:r w:rsidRPr="003763BF">
              <w:rPr>
                <w:rFonts w:ascii="FZSSK--GBK1-00+ZFIH2N-20" w:eastAsia="宋体" w:hAnsi="FZSSK--GBK1-00+ZFIH2N-20" w:cs="Times New Roman"/>
                <w:color w:val="000000"/>
                <w:szCs w:val="21"/>
              </w:rPr>
              <w:t>5%</w:t>
            </w:r>
            <w:r w:rsidRPr="003763BF">
              <w:rPr>
                <w:rFonts w:ascii="FZSSK--GBK1-00+ZFIH2N-20" w:eastAsia="宋体" w:hAnsi="FZSSK--GBK1-00+ZFIH2N-20" w:cs="Times New Roman" w:hint="eastAsia"/>
                <w:color w:val="000000"/>
                <w:szCs w:val="21"/>
              </w:rPr>
              <w:t>和</w:t>
            </w:r>
            <w:r w:rsidRPr="003763BF">
              <w:rPr>
                <w:rFonts w:ascii="FZSSK--GBK1-00+ZFIH2N-20" w:eastAsia="宋体" w:hAnsi="FZSSK--GBK1-00+ZFIH2N-20" w:cs="Times New Roman" w:hint="eastAsia"/>
                <w:color w:val="000000"/>
                <w:szCs w:val="21"/>
              </w:rPr>
              <w:t>5</w:t>
            </w:r>
            <w:r w:rsidRPr="003763BF">
              <w:rPr>
                <w:rFonts w:ascii="FZSSK--GBK1-00+ZFIH2N-20" w:eastAsia="宋体" w:hAnsi="FZSSK--GBK1-00+ZFIH2N-20" w:cs="Times New Roman"/>
                <w:color w:val="000000"/>
                <w:szCs w:val="21"/>
              </w:rPr>
              <w:t>0%</w:t>
            </w:r>
            <w:r w:rsidRPr="003763BF">
              <w:rPr>
                <w:rFonts w:ascii="FZSSK--GBK1-00+ZFIH2N-20" w:eastAsia="宋体" w:hAnsi="FZSSK--GBK1-00+ZFIH2N-20" w:cs="Times New Roman" w:hint="eastAsia"/>
                <w:color w:val="000000"/>
                <w:szCs w:val="21"/>
              </w:rPr>
              <w:t>的人口使用口罩可分别减少</w:t>
            </w:r>
            <w:r w:rsidRPr="003763BF">
              <w:rPr>
                <w:rFonts w:ascii="FZSSK--GBK1-00+ZFIH2N-20" w:eastAsia="宋体" w:hAnsi="FZSSK--GBK1-00+ZFIH2N-20" w:cs="Times New Roman" w:hint="eastAsia"/>
                <w:color w:val="000000"/>
                <w:szCs w:val="21"/>
              </w:rPr>
              <w:t>4</w:t>
            </w:r>
            <w:r w:rsidRPr="003763BF">
              <w:rPr>
                <w:rFonts w:ascii="FZSSK--GBK1-00+ZFIH2N-20" w:eastAsia="宋体" w:hAnsi="FZSSK--GBK1-00+ZFIH2N-20" w:cs="Times New Roman"/>
                <w:color w:val="000000"/>
                <w:szCs w:val="21"/>
              </w:rPr>
              <w:t>780</w:t>
            </w:r>
            <w:r w:rsidRPr="003763BF">
              <w:rPr>
                <w:rFonts w:ascii="FZSSK--GBK1-00+ZFIH2N-20" w:eastAsia="宋体" w:hAnsi="FZSSK--GBK1-00+ZFIH2N-20" w:cs="Times New Roman" w:hint="eastAsia"/>
                <w:color w:val="000000"/>
                <w:szCs w:val="21"/>
              </w:rPr>
              <w:t>亿美元、</w:t>
            </w:r>
            <w:r w:rsidRPr="003763BF">
              <w:rPr>
                <w:rFonts w:ascii="FZSSK--GBK1-00+ZFIH2N-20" w:eastAsia="宋体" w:hAnsi="FZSSK--GBK1-00+ZFIH2N-20" w:cs="Times New Roman" w:hint="eastAsia"/>
                <w:color w:val="000000"/>
                <w:szCs w:val="21"/>
              </w:rPr>
              <w:t>5</w:t>
            </w:r>
            <w:r w:rsidRPr="003763BF">
              <w:rPr>
                <w:rFonts w:ascii="FZSSK--GBK1-00+ZFIH2N-20" w:eastAsia="宋体" w:hAnsi="FZSSK--GBK1-00+ZFIH2N-20" w:cs="Times New Roman"/>
                <w:color w:val="000000"/>
                <w:szCs w:val="21"/>
              </w:rPr>
              <w:t>700</w:t>
            </w:r>
            <w:r w:rsidRPr="003763BF">
              <w:rPr>
                <w:rFonts w:ascii="FZSSK--GBK1-00+ZFIH2N-20" w:eastAsia="宋体" w:hAnsi="FZSSK--GBK1-00+ZFIH2N-20" w:cs="Times New Roman" w:hint="eastAsia"/>
                <w:color w:val="000000"/>
                <w:szCs w:val="21"/>
              </w:rPr>
              <w:t>亿美元和</w:t>
            </w:r>
            <w:r w:rsidRPr="003763BF">
              <w:rPr>
                <w:rFonts w:ascii="FZSSK--GBK1-00+ZFIH2N-20" w:eastAsia="宋体" w:hAnsi="FZSSK--GBK1-00+ZFIH2N-20" w:cs="Times New Roman" w:hint="eastAsia"/>
                <w:color w:val="000000"/>
                <w:szCs w:val="21"/>
              </w:rPr>
              <w:t>5</w:t>
            </w:r>
            <w:r w:rsidRPr="003763BF">
              <w:rPr>
                <w:rFonts w:ascii="FZSSK--GBK1-00+ZFIH2N-20" w:eastAsia="宋体" w:hAnsi="FZSSK--GBK1-00+ZFIH2N-20" w:cs="Times New Roman"/>
                <w:color w:val="000000"/>
                <w:szCs w:val="21"/>
              </w:rPr>
              <w:t>730</w:t>
            </w:r>
            <w:r w:rsidRPr="003763BF">
              <w:rPr>
                <w:rFonts w:ascii="FZSSK--GBK1-00+ZFIH2N-20" w:eastAsia="宋体" w:hAnsi="FZSSK--GBK1-00+ZFIH2N-20" w:cs="Times New Roman" w:hint="eastAsia"/>
                <w:color w:val="000000"/>
                <w:szCs w:val="21"/>
              </w:rPr>
              <w:t>亿美元的经济损失。</w:t>
            </w:r>
          </w:p>
          <w:p w:rsidR="003763BF" w:rsidRPr="003763BF" w:rsidRDefault="003763BF">
            <w:pPr>
              <w:spacing w:line="360" w:lineRule="auto"/>
              <w:ind w:firstLineChars="150" w:firstLine="480"/>
              <w:rPr>
                <w:rFonts w:ascii="宋体" w:eastAsia="宋体" w:hAnsi="宋体" w:cs="Times New Roman"/>
                <w:szCs w:val="21"/>
              </w:rPr>
              <w:pPrChange w:id="88" w:author="zhu yohon" w:date="2020-10-27T05:13:00Z">
                <w:pPr/>
              </w:pPrChange>
            </w:pPr>
            <w:r w:rsidRPr="003763BF" w:rsidDel="00FF7930">
              <w:rPr>
                <w:rFonts w:ascii="宋体" w:eastAsia="宋体" w:hAnsi="宋体" w:cs="Times New Roman" w:hint="eastAsia"/>
                <w:sz w:val="32"/>
                <w:szCs w:val="32"/>
              </w:rPr>
              <w:t xml:space="preserve"> </w:t>
            </w:r>
            <w:del w:id="89" w:author="zhu yohon" w:date="2020-10-26T20:05:00Z">
              <w:r w:rsidRPr="003763BF" w:rsidDel="00FF7930">
                <w:rPr>
                  <w:rFonts w:ascii="宋体" w:eastAsia="宋体" w:hAnsi="宋体" w:cs="Times New Roman" w:hint="eastAsia"/>
                  <w:sz w:val="32"/>
                  <w:szCs w:val="32"/>
                </w:rPr>
                <w:delText xml:space="preserve">   </w:delText>
              </w:r>
            </w:del>
            <w:ins w:id="90" w:author="zhu yohon" w:date="2020-10-26T19:59:00Z">
              <w:r w:rsidRPr="003763BF">
                <w:rPr>
                  <w:rFonts w:ascii="宋体" w:eastAsia="宋体" w:hAnsi="宋体" w:cs="Times New Roman" w:hint="eastAsia"/>
                  <w:szCs w:val="21"/>
                  <w:rPrChange w:id="91" w:author="zhu yohon" w:date="2020-10-26T20:04:00Z">
                    <w:rPr>
                      <w:rFonts w:ascii="宋体" w:hAnsi="宋体" w:hint="eastAsia"/>
                      <w:sz w:val="32"/>
                      <w:szCs w:val="32"/>
                    </w:rPr>
                  </w:rPrChange>
                </w:rPr>
                <w:t>现有文献表明，</w:t>
              </w:r>
            </w:ins>
            <w:r w:rsidRPr="003763BF">
              <w:rPr>
                <w:rFonts w:ascii="宋体" w:eastAsia="宋体" w:hAnsi="宋体" w:cs="Times New Roman" w:hint="eastAsia"/>
                <w:szCs w:val="21"/>
              </w:rPr>
              <w:t>在灾难风险对经济周期影响方面，Gourio（2012）对灾难风险与真实经济周期模型进行研究发现，灾难风险直接导致失业、产出下降、投资减少和金融资产价格下跌的负面效应，灾难风险是影响经济周期的重要因素。Szczerbowicz（2013）在新凯恩斯模型中增加时变的灾难风险，基于预期对实体经济的影响，提出灾难发生概率的增加将对宏观经济总量和资产价格形成冲击。进一步</w:t>
            </w:r>
            <w:r w:rsidRPr="003763BF">
              <w:rPr>
                <w:rFonts w:ascii="宋体" w:eastAsia="宋体" w:hAnsi="宋体" w:cs="Times New Roman"/>
                <w:szCs w:val="21"/>
              </w:rPr>
              <w:t>的，灾难</w:t>
            </w:r>
            <w:r w:rsidRPr="003763BF">
              <w:rPr>
                <w:rFonts w:ascii="宋体" w:eastAsia="宋体" w:hAnsi="宋体" w:cs="Times New Roman" w:hint="eastAsia"/>
                <w:szCs w:val="21"/>
              </w:rPr>
              <w:t>短期</w:t>
            </w:r>
            <w:r w:rsidRPr="003763BF">
              <w:rPr>
                <w:rFonts w:ascii="宋体" w:eastAsia="宋体" w:hAnsi="宋体" w:cs="Times New Roman"/>
                <w:szCs w:val="21"/>
              </w:rPr>
              <w:t>内造成的对实体经济的实际冲击会</w:t>
            </w:r>
            <w:r w:rsidRPr="003763BF">
              <w:rPr>
                <w:rFonts w:ascii="宋体" w:eastAsia="宋体" w:hAnsi="宋体" w:cs="Times New Roman" w:hint="eastAsia"/>
                <w:szCs w:val="21"/>
              </w:rPr>
              <w:t>直接</w:t>
            </w:r>
            <w:r w:rsidRPr="003763BF">
              <w:rPr>
                <w:rFonts w:ascii="宋体" w:eastAsia="宋体" w:hAnsi="宋体" w:cs="Times New Roman"/>
                <w:szCs w:val="21"/>
              </w:rPr>
              <w:t>反映在</w:t>
            </w:r>
            <w:r w:rsidRPr="003763BF">
              <w:rPr>
                <w:rFonts w:ascii="宋体" w:eastAsia="宋体" w:hAnsi="宋体" w:cs="Times New Roman" w:hint="eastAsia"/>
                <w:szCs w:val="21"/>
              </w:rPr>
              <w:t>股票市场上</w:t>
            </w:r>
            <w:r w:rsidRPr="003763BF">
              <w:rPr>
                <w:rFonts w:ascii="宋体" w:eastAsia="宋体" w:hAnsi="宋体" w:cs="Times New Roman"/>
                <w:szCs w:val="21"/>
              </w:rPr>
              <w:t>，</w:t>
            </w:r>
            <w:r w:rsidRPr="003763BF">
              <w:rPr>
                <w:rFonts w:ascii="宋体" w:eastAsia="宋体" w:hAnsi="宋体" w:cs="Times New Roman" w:hint="eastAsia"/>
                <w:szCs w:val="21"/>
              </w:rPr>
              <w:t>会出现大量相关股票</w:t>
            </w:r>
            <w:r w:rsidRPr="003763BF">
              <w:rPr>
                <w:rFonts w:ascii="宋体" w:eastAsia="宋体" w:hAnsi="宋体" w:cs="Times New Roman"/>
                <w:szCs w:val="21"/>
              </w:rPr>
              <w:t>股</w:t>
            </w:r>
            <w:r w:rsidRPr="003763BF">
              <w:rPr>
                <w:rFonts w:ascii="宋体" w:eastAsia="宋体" w:hAnsi="宋体" w:cs="Times New Roman" w:hint="eastAsia"/>
                <w:szCs w:val="21"/>
              </w:rPr>
              <w:t>价</w:t>
            </w:r>
            <w:r w:rsidRPr="003763BF">
              <w:rPr>
                <w:rFonts w:ascii="宋体" w:eastAsia="宋体" w:hAnsi="宋体" w:cs="Times New Roman"/>
                <w:szCs w:val="21"/>
              </w:rPr>
              <w:t>大幅下跌</w:t>
            </w:r>
            <w:r w:rsidRPr="003763BF">
              <w:rPr>
                <w:rFonts w:ascii="宋体" w:eastAsia="宋体" w:hAnsi="宋体" w:cs="Times New Roman" w:hint="eastAsia"/>
                <w:szCs w:val="21"/>
              </w:rPr>
              <w:t>。</w:t>
            </w:r>
          </w:p>
          <w:p w:rsidR="003763BF" w:rsidRPr="003763BF" w:rsidRDefault="003763BF" w:rsidP="003763BF">
            <w:pPr>
              <w:spacing w:line="360" w:lineRule="auto"/>
              <w:ind w:firstLineChars="200" w:firstLine="420"/>
              <w:rPr>
                <w:rFonts w:ascii="宋体" w:eastAsia="宋体" w:hAnsi="宋体" w:cs="Times New Roman"/>
                <w:szCs w:val="21"/>
              </w:rPr>
            </w:pPr>
            <w:ins w:id="92" w:author="zhu yohon" w:date="2020-10-26T19:59:00Z">
              <w:r w:rsidRPr="003763BF">
                <w:rPr>
                  <w:rFonts w:ascii="宋体" w:eastAsia="宋体" w:hAnsi="宋体" w:cs="Times New Roman" w:hint="eastAsia"/>
                  <w:szCs w:val="21"/>
                  <w:rPrChange w:id="93" w:author="zhu yohon" w:date="2020-10-26T20:04:00Z">
                    <w:rPr>
                      <w:rFonts w:ascii="宋体" w:hAnsi="宋体" w:hint="eastAsia"/>
                      <w:sz w:val="32"/>
                      <w:szCs w:val="32"/>
                    </w:rPr>
                  </w:rPrChange>
                </w:rPr>
                <w:t>投资者的心理活动会影响资本市场的股票收益率</w:t>
              </w:r>
              <w:r w:rsidRPr="003763BF">
                <w:rPr>
                  <w:rFonts w:ascii="宋体" w:eastAsia="宋体" w:hAnsi="宋体" w:cs="Times New Roman"/>
                  <w:szCs w:val="21"/>
                  <w:rPrChange w:id="94" w:author="zhu yohon" w:date="2020-10-26T20:04:00Z">
                    <w:rPr>
                      <w:rFonts w:ascii="宋体" w:hAnsi="宋体"/>
                      <w:sz w:val="32"/>
                      <w:szCs w:val="32"/>
                    </w:rPr>
                  </w:rPrChange>
                </w:rPr>
                <w:t>(Hirshleifer，2001)。</w:t>
              </w:r>
            </w:ins>
            <w:ins w:id="95" w:author="zhu yohon" w:date="2020-10-27T01:28:00Z">
              <w:r w:rsidRPr="003763BF">
                <w:rPr>
                  <w:rFonts w:ascii="宋体" w:eastAsia="宋体" w:hAnsi="宋体" w:cs="Times New Roman" w:hint="eastAsia"/>
                  <w:szCs w:val="21"/>
                </w:rPr>
                <w:t>灾难</w:t>
              </w:r>
              <w:r w:rsidRPr="003763BF">
                <w:rPr>
                  <w:rFonts w:ascii="宋体" w:eastAsia="宋体" w:hAnsi="宋体" w:cs="Times New Roman"/>
                  <w:szCs w:val="21"/>
                </w:rPr>
                <w:t>会</w:t>
              </w:r>
              <w:r w:rsidRPr="003763BF">
                <w:rPr>
                  <w:rFonts w:ascii="宋体" w:eastAsia="宋体" w:hAnsi="宋体" w:cs="Times New Roman" w:hint="eastAsia"/>
                  <w:szCs w:val="21"/>
                </w:rPr>
                <w:t>使公众</w:t>
              </w:r>
              <w:r w:rsidRPr="003763BF">
                <w:rPr>
                  <w:rFonts w:ascii="宋体" w:eastAsia="宋体" w:hAnsi="宋体" w:cs="Times New Roman"/>
                  <w:szCs w:val="21"/>
                </w:rPr>
                <w:t>产生</w:t>
              </w:r>
            </w:ins>
            <w:ins w:id="96" w:author="zhu yohon" w:date="2020-10-26T19:59:00Z">
              <w:r w:rsidRPr="003763BF">
                <w:rPr>
                  <w:rFonts w:ascii="宋体" w:eastAsia="宋体" w:hAnsi="宋体" w:cs="Times New Roman" w:hint="eastAsia"/>
                  <w:szCs w:val="21"/>
                  <w:rPrChange w:id="97" w:author="zhu yohon" w:date="2020-10-26T20:04:00Z">
                    <w:rPr>
                      <w:rFonts w:ascii="宋体" w:hAnsi="宋体" w:hint="eastAsia"/>
                      <w:sz w:val="32"/>
                      <w:szCs w:val="32"/>
                    </w:rPr>
                  </w:rPrChange>
                </w:rPr>
                <w:t>负面情绪</w:t>
              </w:r>
              <w:r w:rsidRPr="003763BF">
                <w:rPr>
                  <w:rFonts w:ascii="宋体" w:eastAsia="宋体" w:hAnsi="宋体" w:cs="Times New Roman"/>
                  <w:szCs w:val="21"/>
                  <w:rPrChange w:id="98" w:author="zhu yohon" w:date="2020-10-26T20:04:00Z">
                    <w:rPr>
                      <w:rFonts w:ascii="宋体" w:hAnsi="宋体"/>
                      <w:sz w:val="32"/>
                      <w:szCs w:val="32"/>
                    </w:rPr>
                  </w:rPrChange>
                </w:rPr>
                <w:t>(如焦虑或恐慌等)，</w:t>
              </w:r>
            </w:ins>
            <w:ins w:id="99" w:author="zhu yohon" w:date="2020-10-27T01:28:00Z">
              <w:r w:rsidRPr="003763BF">
                <w:rPr>
                  <w:rFonts w:ascii="宋体" w:eastAsia="宋体" w:hAnsi="宋体" w:cs="Times New Roman"/>
                  <w:szCs w:val="21"/>
                </w:rPr>
                <w:t>投资者会</w:t>
              </w:r>
              <w:r w:rsidRPr="003763BF">
                <w:rPr>
                  <w:rFonts w:ascii="宋体" w:eastAsia="宋体" w:hAnsi="宋体" w:cs="Times New Roman" w:hint="eastAsia"/>
                  <w:szCs w:val="21"/>
                </w:rPr>
                <w:t>对</w:t>
              </w:r>
              <w:r w:rsidRPr="003763BF">
                <w:rPr>
                  <w:rFonts w:ascii="宋体" w:eastAsia="宋体" w:hAnsi="宋体" w:cs="Times New Roman"/>
                  <w:szCs w:val="21"/>
                </w:rPr>
                <w:t>股票市场产生</w:t>
              </w:r>
              <w:r w:rsidRPr="003763BF">
                <w:rPr>
                  <w:rFonts w:ascii="宋体" w:eastAsia="宋体" w:hAnsi="宋体" w:cs="Times New Roman" w:hint="eastAsia"/>
                  <w:szCs w:val="21"/>
                </w:rPr>
                <w:t>不良预期</w:t>
              </w:r>
              <w:r w:rsidRPr="003763BF">
                <w:rPr>
                  <w:rFonts w:ascii="宋体" w:eastAsia="宋体" w:hAnsi="宋体" w:cs="Times New Roman"/>
                  <w:szCs w:val="21"/>
                </w:rPr>
                <w:t>，</w:t>
              </w:r>
              <w:r w:rsidRPr="003763BF">
                <w:rPr>
                  <w:rFonts w:ascii="宋体" w:eastAsia="宋体" w:hAnsi="宋体" w:cs="Times New Roman" w:hint="eastAsia"/>
                  <w:szCs w:val="21"/>
                </w:rPr>
                <w:t>进而</w:t>
              </w:r>
            </w:ins>
            <w:ins w:id="100" w:author="zhu yohon" w:date="2020-10-26T19:59:00Z">
              <w:r w:rsidRPr="003763BF">
                <w:rPr>
                  <w:rFonts w:ascii="宋体" w:eastAsia="宋体" w:hAnsi="宋体" w:cs="Times New Roman" w:hint="eastAsia"/>
                  <w:szCs w:val="21"/>
                  <w:rPrChange w:id="101" w:author="zhu yohon" w:date="2020-10-26T20:04:00Z">
                    <w:rPr>
                      <w:rFonts w:ascii="宋体" w:hAnsi="宋体" w:hint="eastAsia"/>
                      <w:sz w:val="32"/>
                      <w:szCs w:val="32"/>
                    </w:rPr>
                  </w:rPrChange>
                </w:rPr>
                <w:t>会使得投资者对于所持有股票未来的收益率产生悲观的预期，倾向于少承担风险</w:t>
              </w:r>
            </w:ins>
            <w:ins w:id="102" w:author="zhu yohon" w:date="2020-10-27T01:30:00Z">
              <w:r w:rsidRPr="003763BF">
                <w:rPr>
                  <w:rFonts w:ascii="宋体" w:eastAsia="宋体" w:hAnsi="宋体" w:cs="Times New Roman" w:hint="eastAsia"/>
                  <w:szCs w:val="21"/>
                </w:rPr>
                <w:t>。投资者情绪主要影响投资者决策行为的风险估值，结果会较大程度地决定股票价格（</w:t>
              </w:r>
              <w:r w:rsidRPr="003763BF">
                <w:rPr>
                  <w:rFonts w:ascii="宋体" w:eastAsia="宋体" w:hAnsi="宋体" w:cs="Times New Roman"/>
                  <w:szCs w:val="21"/>
                </w:rPr>
                <w:t>MehraandSah,2002</w:t>
              </w:r>
              <w:r w:rsidRPr="003763BF">
                <w:rPr>
                  <w:rFonts w:ascii="宋体" w:eastAsia="宋体" w:hAnsi="宋体" w:cs="Times New Roman" w:hint="eastAsia"/>
                  <w:szCs w:val="21"/>
                </w:rPr>
                <w:t>)。</w:t>
              </w:r>
            </w:ins>
            <w:ins w:id="103" w:author="zhu yohon" w:date="2020-10-26T19:59:00Z">
              <w:r w:rsidRPr="003763BF">
                <w:rPr>
                  <w:rFonts w:ascii="宋体" w:eastAsia="宋体" w:hAnsi="宋体" w:cs="Times New Roman" w:hint="eastAsia"/>
                  <w:szCs w:val="21"/>
                  <w:rPrChange w:id="104" w:author="zhu yohon" w:date="2020-10-26T20:04:00Z">
                    <w:rPr>
                      <w:rFonts w:ascii="宋体" w:hAnsi="宋体" w:hint="eastAsia"/>
                      <w:sz w:val="32"/>
                      <w:szCs w:val="32"/>
                    </w:rPr>
                  </w:rPrChange>
                </w:rPr>
                <w:t>因此，</w:t>
              </w:r>
              <w:r w:rsidRPr="003763BF">
                <w:rPr>
                  <w:rFonts w:ascii="宋体" w:eastAsia="宋体" w:hAnsi="宋体" w:cs="Times New Roman" w:hint="eastAsia"/>
                  <w:szCs w:val="21"/>
                  <w:rPrChange w:id="105" w:author="zhu yohon" w:date="2020-10-26T21:47:00Z">
                    <w:rPr>
                      <w:rFonts w:ascii="宋体" w:hAnsi="宋体" w:hint="eastAsia"/>
                      <w:sz w:val="32"/>
                      <w:szCs w:val="32"/>
                    </w:rPr>
                  </w:rPrChange>
                </w:rPr>
                <w:t>投资者的负面情绪会影响投资者的行为和相应资产的收益率</w:t>
              </w:r>
              <w:r w:rsidRPr="003763BF">
                <w:rPr>
                  <w:rFonts w:ascii="宋体" w:eastAsia="宋体" w:hAnsi="宋体" w:cs="Times New Roman" w:hint="eastAsia"/>
                  <w:szCs w:val="21"/>
                </w:rPr>
                <w:t>。</w:t>
              </w:r>
              <w:r w:rsidRPr="003763BF">
                <w:rPr>
                  <w:rFonts w:ascii="宋体" w:eastAsia="宋体" w:hAnsi="宋体" w:cs="Times New Roman" w:hint="eastAsia"/>
                  <w:szCs w:val="21"/>
                  <w:rPrChange w:id="106" w:author="zhu yohon" w:date="2020-10-26T20:04:00Z">
                    <w:rPr>
                      <w:rFonts w:ascii="宋体" w:hAnsi="宋体" w:hint="eastAsia"/>
                      <w:sz w:val="32"/>
                      <w:szCs w:val="32"/>
                    </w:rPr>
                  </w:rPrChange>
                </w:rPr>
                <w:t>比如</w:t>
              </w:r>
              <w:r w:rsidRPr="003763BF">
                <w:rPr>
                  <w:rFonts w:ascii="宋体" w:eastAsia="宋体" w:hAnsi="宋体" w:cs="Times New Roman"/>
                  <w:szCs w:val="21"/>
                  <w:rPrChange w:id="107" w:author="zhu yohon" w:date="2020-10-26T20:04:00Z">
                    <w:rPr>
                      <w:rFonts w:ascii="宋体" w:hAnsi="宋体"/>
                      <w:sz w:val="32"/>
                      <w:szCs w:val="32"/>
                    </w:rPr>
                  </w:rPrChange>
                </w:rPr>
                <w:t>Kaplanski＆Levy(2010)研究空难对美国股市的影响，并发现投资者受空难影响产生的焦虑情绪导致股市的负收益远远超出了空难本身造成的实质经济损失。国外还有一些类似的经验证据，比如受天气和季节影响而造成的负面情绪会影响到有风险资产的收益率等等(Saunders，1993;Hirshleifer＆Shumway，2003;Kamstraetal，2003)。国内的研究也发现投资者的情绪或多或少会对资本市场的活动产生影响。</w:t>
              </w:r>
            </w:ins>
            <w:ins w:id="108" w:author="zhu yohon" w:date="2020-10-27T01:31:00Z">
              <w:r w:rsidRPr="003763BF">
                <w:rPr>
                  <w:rFonts w:ascii="宋体" w:eastAsia="宋体" w:hAnsi="宋体" w:cs="Times New Roman" w:hint="eastAsia"/>
                  <w:szCs w:val="21"/>
                </w:rPr>
                <w:t>并且</w:t>
              </w:r>
            </w:ins>
            <w:ins w:id="109" w:author="zhu yohon" w:date="2020-10-27T01:29:00Z">
              <w:r w:rsidRPr="003763BF">
                <w:rPr>
                  <w:rFonts w:ascii="宋体" w:eastAsia="宋体" w:hAnsi="宋体" w:cs="Times New Roman" w:hint="eastAsia"/>
                  <w:szCs w:val="21"/>
                </w:rPr>
                <w:t>投资者情绪不仅仅会影响</w:t>
              </w:r>
            </w:ins>
            <w:ins w:id="110" w:author="zhu yohon" w:date="2020-10-27T01:32:00Z">
              <w:r w:rsidRPr="003763BF">
                <w:rPr>
                  <w:rFonts w:ascii="宋体" w:eastAsia="宋体" w:hAnsi="宋体" w:cs="Times New Roman" w:hint="eastAsia"/>
                  <w:szCs w:val="21"/>
                </w:rPr>
                <w:t>当期</w:t>
              </w:r>
              <w:r w:rsidRPr="003763BF">
                <w:rPr>
                  <w:rFonts w:ascii="宋体" w:eastAsia="宋体" w:hAnsi="宋体" w:cs="Times New Roman"/>
                  <w:szCs w:val="21"/>
                </w:rPr>
                <w:t>资本市场活动</w:t>
              </w:r>
            </w:ins>
            <w:ins w:id="111" w:author="zhu yohon" w:date="2020-10-27T01:29:00Z">
              <w:r w:rsidRPr="003763BF">
                <w:rPr>
                  <w:rFonts w:ascii="宋体" w:eastAsia="宋体" w:hAnsi="宋体" w:cs="Times New Roman" w:hint="eastAsia"/>
                  <w:szCs w:val="21"/>
                </w:rPr>
                <w:t>，同时对于</w:t>
              </w:r>
            </w:ins>
            <w:ins w:id="112" w:author="zhu yohon" w:date="2020-10-27T01:32:00Z">
              <w:r w:rsidRPr="003763BF">
                <w:rPr>
                  <w:rFonts w:ascii="宋体" w:eastAsia="宋体" w:hAnsi="宋体" w:cs="Times New Roman" w:hint="eastAsia"/>
                  <w:szCs w:val="21"/>
                </w:rPr>
                <w:t>资本市场</w:t>
              </w:r>
            </w:ins>
            <w:ins w:id="113" w:author="zhu yohon" w:date="2020-10-27T01:29:00Z">
              <w:r w:rsidRPr="003763BF">
                <w:rPr>
                  <w:rFonts w:ascii="宋体" w:eastAsia="宋体" w:hAnsi="宋体" w:cs="Times New Roman" w:hint="eastAsia"/>
                  <w:szCs w:val="21"/>
                </w:rPr>
                <w:t>未来的表现也有影响(伍燕然和韩立岩,</w:t>
              </w:r>
              <w:r w:rsidRPr="003763BF">
                <w:rPr>
                  <w:rFonts w:ascii="宋体" w:eastAsia="宋体" w:hAnsi="宋体" w:cs="Times New Roman"/>
                  <w:szCs w:val="21"/>
                </w:rPr>
                <w:t>2007</w:t>
              </w:r>
              <w:r w:rsidRPr="003763BF">
                <w:rPr>
                  <w:rFonts w:ascii="宋体" w:eastAsia="宋体" w:hAnsi="宋体" w:cs="Times New Roman" w:hint="eastAsia"/>
                  <w:szCs w:val="21"/>
                </w:rPr>
                <w:t>)。对比做多情绪浓厚的市场环境，悲观的市场情绪下，投资者情绪对于股票市场冲击作用会更为明显(闫伟和杨春鹏,</w:t>
              </w:r>
              <w:r w:rsidRPr="003763BF">
                <w:rPr>
                  <w:rFonts w:ascii="宋体" w:eastAsia="宋体" w:hAnsi="宋体" w:cs="Times New Roman"/>
                  <w:szCs w:val="21"/>
                </w:rPr>
                <w:t>2011</w:t>
              </w:r>
              <w:r w:rsidRPr="003763BF">
                <w:rPr>
                  <w:rFonts w:ascii="宋体" w:eastAsia="宋体" w:hAnsi="宋体" w:cs="Times New Roman" w:hint="eastAsia"/>
                  <w:szCs w:val="21"/>
                </w:rPr>
                <w:t>）。也有学者认为投资者情绪对于股票市场价格影响具有非对称性,乐观情绪会明显影响股市导致其崩盘,而悲观情绪对股市崩盘的影响并不显著（秦利宾,武金存，</w:t>
              </w:r>
              <w:r w:rsidRPr="003763BF">
                <w:rPr>
                  <w:rFonts w:ascii="宋体" w:eastAsia="宋体" w:hAnsi="宋体" w:cs="Times New Roman"/>
                  <w:szCs w:val="21"/>
                </w:rPr>
                <w:t>2017</w:t>
              </w:r>
              <w:r w:rsidRPr="003763BF">
                <w:rPr>
                  <w:rFonts w:ascii="宋体" w:eastAsia="宋体" w:hAnsi="宋体" w:cs="Times New Roman" w:hint="eastAsia"/>
                  <w:szCs w:val="21"/>
                </w:rPr>
                <w:t>）。蒋玉梅和王明照（</w:t>
              </w:r>
              <w:r w:rsidRPr="003763BF">
                <w:rPr>
                  <w:rFonts w:ascii="宋体" w:eastAsia="宋体" w:hAnsi="宋体" w:cs="Times New Roman"/>
                  <w:szCs w:val="21"/>
                </w:rPr>
                <w:t>2010</w:t>
              </w:r>
              <w:r w:rsidRPr="003763BF">
                <w:rPr>
                  <w:rFonts w:ascii="宋体" w:eastAsia="宋体" w:hAnsi="宋体" w:cs="Times New Roman" w:hint="eastAsia"/>
                  <w:szCs w:val="21"/>
                </w:rPr>
                <w:t>）研究发现，情绪乐观的情况下，股票价格对于意外的盈余消息会反应过度；而在悲观情况下，仅仅会对利空的盈余消息做出反应。也有研究通过</w:t>
              </w:r>
              <w:r w:rsidRPr="003763BF">
                <w:rPr>
                  <w:rFonts w:ascii="宋体" w:eastAsia="宋体" w:hAnsi="宋体" w:cs="Times New Roman"/>
                  <w:szCs w:val="21"/>
                </w:rPr>
                <w:t>TVP-SV-BVAR</w:t>
              </w:r>
              <w:r w:rsidRPr="003763BF">
                <w:rPr>
                  <w:rFonts w:ascii="宋体" w:eastAsia="宋体" w:hAnsi="宋体" w:cs="Times New Roman" w:hint="eastAsia"/>
                  <w:szCs w:val="21"/>
                </w:rPr>
                <w:t>模型研究投资者情绪、股价及汇率之间的联动效应，发现投资者情绪能在短期内对股价产生明显影响，而对汇率的影响具有滞后性（司登奎等，</w:t>
              </w:r>
              <w:r w:rsidRPr="003763BF">
                <w:rPr>
                  <w:rFonts w:ascii="宋体" w:eastAsia="宋体" w:hAnsi="宋体" w:cs="Times New Roman"/>
                  <w:szCs w:val="21"/>
                </w:rPr>
                <w:t>2019</w:t>
              </w:r>
              <w:r w:rsidRPr="003763BF">
                <w:rPr>
                  <w:rFonts w:ascii="宋体" w:eastAsia="宋体" w:hAnsi="宋体" w:cs="Times New Roman" w:hint="eastAsia"/>
                  <w:szCs w:val="21"/>
                </w:rPr>
                <w:t>）。</w:t>
              </w:r>
            </w:ins>
          </w:p>
          <w:p w:rsidR="003763BF" w:rsidRPr="003763BF" w:rsidRDefault="003763BF">
            <w:pPr>
              <w:spacing w:line="360" w:lineRule="auto"/>
              <w:ind w:firstLineChars="200" w:firstLine="420"/>
              <w:rPr>
                <w:ins w:id="114" w:author="zhu yohon" w:date="2020-10-26T21:58:00Z"/>
                <w:rFonts w:ascii="宋体" w:eastAsia="宋体" w:hAnsi="宋体" w:cs="Times New Roman"/>
                <w:szCs w:val="21"/>
              </w:rPr>
              <w:pPrChange w:id="115" w:author="zhu yohon" w:date="2020-10-27T05:13:00Z">
                <w:pPr/>
              </w:pPrChange>
            </w:pPr>
            <w:ins w:id="116" w:author="zhu yohon" w:date="2020-10-26T20:05:00Z">
              <w:r w:rsidRPr="003763BF">
                <w:rPr>
                  <w:rFonts w:ascii="宋体" w:eastAsia="宋体" w:hAnsi="宋体" w:cs="Times New Roman" w:hint="eastAsia"/>
                  <w:szCs w:val="21"/>
                </w:rPr>
                <w:lastRenderedPageBreak/>
                <w:t>Leeetal(1991)</w:t>
              </w:r>
            </w:ins>
            <w:r w:rsidRPr="003763BF">
              <w:rPr>
                <w:rFonts w:ascii="宋体" w:eastAsia="宋体" w:hAnsi="宋体" w:cs="Times New Roman" w:hint="eastAsia"/>
                <w:szCs w:val="21"/>
              </w:rPr>
              <w:t>也</w:t>
            </w:r>
            <w:ins w:id="117" w:author="zhu yohon" w:date="2020-10-26T20:05:00Z">
              <w:r w:rsidRPr="003763BF">
                <w:rPr>
                  <w:rFonts w:ascii="宋体" w:eastAsia="宋体" w:hAnsi="宋体" w:cs="Times New Roman" w:hint="eastAsia"/>
                  <w:szCs w:val="21"/>
                </w:rPr>
                <w:t>指出投资者是非完全理性的。Hirshleifer(2001)总结道，出于生理和认知上的原因，投资者会产生系统性的定价偏差。现有的经验研究表明，投资者的情绪(心理)会影响投资者的行为，从而影响到相关的资产收益率。最近的研究，如Kaplanski＆Levy(2010)研究空难对股市的影响。他们发现空难发生后，美国的股市收益率降低，并且发现这种现象是由于投资者的焦虑情绪而不是空难的实际经济损失造成的。如同灾难能够给投资者带来焦虑的心情，好天气或者日照也会给投资者带来愉悦的心情。因此，天气和日照时间会通过影响投资者的情绪而影响到相关资产的收益率。如Saunders(1993)、Hirshleifer＆Shumway(2003)发现好天气与股票收益率正相关。Kamstraetal(2003)发现当日照时间随季节变化而缩短时，有风险资产的收益率会显著降低。</w:t>
              </w:r>
            </w:ins>
          </w:p>
          <w:p w:rsidR="003763BF" w:rsidRPr="003763BF" w:rsidRDefault="003763BF">
            <w:pPr>
              <w:spacing w:line="360" w:lineRule="auto"/>
              <w:ind w:firstLineChars="200" w:firstLine="420"/>
              <w:rPr>
                <w:rFonts w:ascii="宋体" w:eastAsia="宋体" w:hAnsi="宋体" w:cs="Times New Roman"/>
                <w:szCs w:val="21"/>
              </w:rPr>
              <w:pPrChange w:id="118" w:author="zhu yohon" w:date="2020-10-27T05:17:00Z">
                <w:pPr/>
              </w:pPrChange>
            </w:pPr>
            <w:r w:rsidRPr="003763BF">
              <w:rPr>
                <w:rFonts w:ascii="宋体" w:eastAsia="宋体" w:hAnsi="宋体" w:cs="Times New Roman" w:hint="eastAsia"/>
                <w:szCs w:val="21"/>
              </w:rPr>
              <w:t>本</w:t>
            </w:r>
            <w:ins w:id="119" w:author="zhu yohon" w:date="2020-10-27T03:31:00Z">
              <w:r w:rsidRPr="003763BF">
                <w:rPr>
                  <w:rFonts w:ascii="宋体" w:eastAsia="宋体" w:hAnsi="宋体" w:cs="Times New Roman" w:hint="eastAsia"/>
                  <w:szCs w:val="21"/>
                </w:rPr>
                <w:t>研究</w:t>
              </w:r>
            </w:ins>
            <w:ins w:id="120" w:author="zhu yohon" w:date="2020-10-27T02:56:00Z">
              <w:r w:rsidRPr="003763BF">
                <w:rPr>
                  <w:rFonts w:ascii="宋体" w:eastAsia="宋体" w:hAnsi="宋体" w:cs="Times New Roman" w:hint="eastAsia"/>
                  <w:szCs w:val="21"/>
                </w:rPr>
                <w:t>所研究的主要假设是</w:t>
              </w:r>
            </w:ins>
            <w:r w:rsidRPr="003763BF">
              <w:rPr>
                <w:rFonts w:ascii="宋体" w:eastAsia="宋体" w:hAnsi="宋体" w:cs="Times New Roman" w:hint="eastAsia"/>
                <w:szCs w:val="21"/>
              </w:rPr>
              <w:t>H1：国内外</w:t>
            </w:r>
            <w:ins w:id="121" w:author="zhu yohon" w:date="2020-10-27T02:58:00Z">
              <w:r w:rsidRPr="003763BF">
                <w:rPr>
                  <w:rFonts w:ascii="宋体" w:eastAsia="宋体" w:hAnsi="宋体" w:cs="Times New Roman" w:hint="eastAsia"/>
                  <w:szCs w:val="21"/>
                </w:rPr>
                <w:t>新冠</w:t>
              </w:r>
              <w:r w:rsidRPr="003763BF">
                <w:rPr>
                  <w:rFonts w:ascii="宋体" w:eastAsia="宋体" w:hAnsi="宋体" w:cs="Times New Roman"/>
                  <w:szCs w:val="21"/>
                </w:rPr>
                <w:t>疫情</w:t>
              </w:r>
              <w:r w:rsidRPr="003763BF">
                <w:rPr>
                  <w:rFonts w:ascii="宋体" w:eastAsia="宋体" w:hAnsi="宋体" w:cs="Times New Roman" w:hint="eastAsia"/>
                  <w:szCs w:val="21"/>
                </w:rPr>
                <w:t>变化</w:t>
              </w:r>
            </w:ins>
            <w:ins w:id="122" w:author="zhu yohon" w:date="2020-10-27T02:56:00Z">
              <w:r w:rsidRPr="003763BF">
                <w:rPr>
                  <w:rFonts w:ascii="宋体" w:eastAsia="宋体" w:hAnsi="宋体" w:cs="Times New Roman" w:hint="eastAsia"/>
                  <w:szCs w:val="21"/>
                </w:rPr>
                <w:t>会引起投资者的情绪</w:t>
              </w:r>
            </w:ins>
            <w:ins w:id="123" w:author="zhu yohon" w:date="2020-10-27T02:58:00Z">
              <w:r w:rsidRPr="003763BF">
                <w:rPr>
                  <w:rFonts w:ascii="宋体" w:eastAsia="宋体" w:hAnsi="宋体" w:cs="Times New Roman" w:hint="eastAsia"/>
                  <w:szCs w:val="21"/>
                </w:rPr>
                <w:t>变化</w:t>
              </w:r>
            </w:ins>
            <w:ins w:id="124" w:author="zhu yohon" w:date="2020-10-27T02:56:00Z">
              <w:r w:rsidRPr="003763BF">
                <w:rPr>
                  <w:rFonts w:ascii="宋体" w:eastAsia="宋体" w:hAnsi="宋体" w:cs="Times New Roman" w:hint="eastAsia"/>
                  <w:szCs w:val="21"/>
                </w:rPr>
                <w:t>(如焦虑和恐惧)，从而对未来股</w:t>
              </w:r>
            </w:ins>
            <w:ins w:id="125" w:author="zhu yohon" w:date="2020-10-27T02:59:00Z">
              <w:r w:rsidRPr="003763BF">
                <w:rPr>
                  <w:rFonts w:ascii="宋体" w:eastAsia="宋体" w:hAnsi="宋体" w:cs="Times New Roman" w:hint="eastAsia"/>
                  <w:szCs w:val="21"/>
                </w:rPr>
                <w:t>票收益率产生悲观或</w:t>
              </w:r>
              <w:r w:rsidRPr="003763BF">
                <w:rPr>
                  <w:rFonts w:ascii="宋体" w:eastAsia="宋体" w:hAnsi="宋体" w:cs="Times New Roman"/>
                  <w:szCs w:val="21"/>
                </w:rPr>
                <w:t>乐观</w:t>
              </w:r>
              <w:r w:rsidRPr="003763BF">
                <w:rPr>
                  <w:rFonts w:ascii="宋体" w:eastAsia="宋体" w:hAnsi="宋体" w:cs="Times New Roman" w:hint="eastAsia"/>
                  <w:szCs w:val="21"/>
                </w:rPr>
                <w:t>预期，导致未来股票收益率降低或</w:t>
              </w:r>
              <w:r w:rsidRPr="003763BF">
                <w:rPr>
                  <w:rFonts w:ascii="宋体" w:eastAsia="宋体" w:hAnsi="宋体" w:cs="Times New Roman"/>
                  <w:szCs w:val="21"/>
                </w:rPr>
                <w:t>上升</w:t>
              </w:r>
              <w:r w:rsidRPr="003763BF">
                <w:rPr>
                  <w:rFonts w:ascii="宋体" w:eastAsia="宋体" w:hAnsi="宋体" w:cs="Times New Roman" w:hint="eastAsia"/>
                  <w:szCs w:val="21"/>
                </w:rPr>
                <w:t>。从理论上说，如果疫情能够通过影响投资者情绪而影响到股票收益率，要满足两个条件:</w:t>
              </w:r>
            </w:ins>
          </w:p>
          <w:p w:rsidR="003763BF" w:rsidRPr="003763BF" w:rsidRDefault="003763BF" w:rsidP="003763BF">
            <w:pPr>
              <w:spacing w:line="360" w:lineRule="auto"/>
              <w:ind w:firstLineChars="200" w:firstLine="420"/>
              <w:rPr>
                <w:rFonts w:ascii="宋体" w:eastAsia="宋体" w:hAnsi="宋体" w:cs="Times New Roman"/>
                <w:szCs w:val="21"/>
              </w:rPr>
            </w:pPr>
            <w:r w:rsidRPr="003763BF">
              <w:rPr>
                <w:rFonts w:ascii="宋体" w:eastAsia="宋体" w:hAnsi="宋体" w:cs="Times New Roman" w:hint="eastAsia"/>
                <w:szCs w:val="21"/>
              </w:rPr>
              <w:t>1</w:t>
            </w:r>
            <w:ins w:id="126" w:author="zhu yohon" w:date="2020-10-27T02:59:00Z">
              <w:r w:rsidRPr="003763BF">
                <w:rPr>
                  <w:rFonts w:ascii="宋体" w:eastAsia="宋体" w:hAnsi="宋体" w:cs="Times New Roman" w:hint="eastAsia"/>
                  <w:szCs w:val="21"/>
                </w:rPr>
                <w:t>)</w:t>
              </w:r>
            </w:ins>
            <w:r w:rsidRPr="003763BF">
              <w:rPr>
                <w:rFonts w:ascii="宋体" w:eastAsia="宋体" w:hAnsi="宋体" w:cs="Times New Roman" w:hint="eastAsia"/>
                <w:szCs w:val="21"/>
              </w:rPr>
              <w:t>国内外</w:t>
            </w:r>
            <w:ins w:id="127" w:author="zhu yohon" w:date="2020-10-27T02:59:00Z">
              <w:r w:rsidRPr="003763BF">
                <w:rPr>
                  <w:rFonts w:ascii="宋体" w:eastAsia="宋体" w:hAnsi="宋体" w:cs="Times New Roman" w:hint="eastAsia"/>
                  <w:szCs w:val="21"/>
                </w:rPr>
                <w:t>疫情导致投资者产生足够大的情绪</w:t>
              </w:r>
            </w:ins>
            <w:ins w:id="128" w:author="zhu yohon" w:date="2020-10-27T03:00:00Z">
              <w:r w:rsidRPr="003763BF">
                <w:rPr>
                  <w:rFonts w:ascii="宋体" w:eastAsia="宋体" w:hAnsi="宋体" w:cs="Times New Roman" w:hint="eastAsia"/>
                  <w:szCs w:val="21"/>
                </w:rPr>
                <w:t>变动</w:t>
              </w:r>
            </w:ins>
            <w:ins w:id="129" w:author="zhu yohon" w:date="2020-10-27T02:59:00Z">
              <w:r w:rsidRPr="003763BF">
                <w:rPr>
                  <w:rFonts w:ascii="宋体" w:eastAsia="宋体" w:hAnsi="宋体" w:cs="Times New Roman" w:hint="eastAsia"/>
                  <w:szCs w:val="21"/>
                </w:rPr>
                <w:t>;</w:t>
              </w:r>
            </w:ins>
          </w:p>
          <w:p w:rsidR="003763BF" w:rsidRPr="003763BF" w:rsidRDefault="003763BF" w:rsidP="003763BF">
            <w:pPr>
              <w:spacing w:line="360" w:lineRule="auto"/>
              <w:ind w:firstLineChars="200" w:firstLine="420"/>
              <w:rPr>
                <w:ins w:id="130" w:author="zhu yohon" w:date="2020-10-26T22:01:00Z"/>
                <w:rFonts w:ascii="宋体" w:eastAsia="宋体" w:hAnsi="宋体" w:cs="Times New Roman"/>
                <w:szCs w:val="21"/>
                <w:rPrChange w:id="131" w:author="zhu yohon" w:date="2020-10-26T22:01:00Z">
                  <w:rPr>
                    <w:ins w:id="132" w:author="zhu yohon" w:date="2020-10-26T22:01:00Z"/>
                    <w:rFonts w:ascii="宋体" w:hAnsi="宋体"/>
                    <w:sz w:val="28"/>
                    <w:szCs w:val="32"/>
                  </w:rPr>
                </w:rPrChange>
              </w:rPr>
            </w:pPr>
            <w:ins w:id="133" w:author="zhu yohon" w:date="2020-10-26T22:01:00Z">
              <w:r w:rsidRPr="003763BF">
                <w:rPr>
                  <w:rFonts w:ascii="宋体" w:eastAsia="宋体" w:hAnsi="宋体" w:cs="Times New Roman" w:hint="eastAsia"/>
                  <w:szCs w:val="21"/>
                </w:rPr>
                <w:t>2</w:t>
              </w:r>
            </w:ins>
            <w:ins w:id="134" w:author="zhu yohon" w:date="2020-10-27T02:59:00Z">
              <w:r w:rsidRPr="003763BF">
                <w:rPr>
                  <w:rFonts w:ascii="宋体" w:eastAsia="宋体" w:hAnsi="宋体" w:cs="Times New Roman" w:hint="eastAsia"/>
                  <w:szCs w:val="21"/>
                </w:rPr>
                <w:t>)投资者负面情绪升高会导致相关股票产生更低的收益率</w:t>
              </w:r>
            </w:ins>
            <w:ins w:id="135" w:author="zhu yohon" w:date="2020-10-27T03:00:00Z">
              <w:r w:rsidRPr="003763BF">
                <w:rPr>
                  <w:rFonts w:ascii="宋体" w:eastAsia="宋体" w:hAnsi="宋体" w:cs="Times New Roman" w:hint="eastAsia"/>
                  <w:szCs w:val="21"/>
                </w:rPr>
                <w:t>，</w:t>
              </w:r>
              <w:r w:rsidRPr="003763BF">
                <w:rPr>
                  <w:rFonts w:ascii="宋体" w:eastAsia="宋体" w:hAnsi="宋体" w:cs="Times New Roman"/>
                  <w:szCs w:val="21"/>
                </w:rPr>
                <w:t>投资者正面情绪</w:t>
              </w:r>
            </w:ins>
            <w:ins w:id="136" w:author="zhu yohon" w:date="2020-10-27T03:01:00Z">
              <w:r w:rsidRPr="003763BF">
                <w:rPr>
                  <w:rFonts w:ascii="宋体" w:eastAsia="宋体" w:hAnsi="宋体" w:cs="Times New Roman"/>
                  <w:szCs w:val="21"/>
                </w:rPr>
                <w:t>升高会</w:t>
              </w:r>
              <w:r w:rsidRPr="003763BF">
                <w:rPr>
                  <w:rFonts w:ascii="宋体" w:eastAsia="宋体" w:hAnsi="宋体" w:cs="Times New Roman" w:hint="eastAsia"/>
                  <w:szCs w:val="21"/>
                </w:rPr>
                <w:t>导致</w:t>
              </w:r>
              <w:r w:rsidRPr="003763BF">
                <w:rPr>
                  <w:rFonts w:ascii="宋体" w:eastAsia="宋体" w:hAnsi="宋体" w:cs="Times New Roman"/>
                  <w:szCs w:val="21"/>
                </w:rPr>
                <w:t>相关股票产生更高的收益率</w:t>
              </w:r>
            </w:ins>
            <w:ins w:id="137" w:author="zhu yohon" w:date="2020-10-27T02:59:00Z">
              <w:r w:rsidRPr="003763BF">
                <w:rPr>
                  <w:rFonts w:ascii="宋体" w:eastAsia="宋体" w:hAnsi="宋体" w:cs="Times New Roman" w:hint="eastAsia"/>
                  <w:szCs w:val="21"/>
                </w:rPr>
                <w:t>。</w:t>
              </w:r>
            </w:ins>
          </w:p>
          <w:p w:rsidR="003763BF" w:rsidRPr="003763BF" w:rsidRDefault="003763BF">
            <w:pPr>
              <w:spacing w:line="360" w:lineRule="auto"/>
              <w:ind w:firstLineChars="200" w:firstLine="420"/>
              <w:rPr>
                <w:rFonts w:ascii="宋体" w:eastAsia="宋体" w:hAnsi="宋体" w:cs="Times New Roman"/>
                <w:szCs w:val="21"/>
                <w:rPrChange w:id="138" w:author="zhu yohon" w:date="2020-10-27T03:01:00Z">
                  <w:rPr>
                    <w:rFonts w:ascii="宋体" w:hAnsi="宋体"/>
                    <w:sz w:val="32"/>
                    <w:szCs w:val="32"/>
                  </w:rPr>
                </w:rPrChange>
              </w:rPr>
              <w:pPrChange w:id="139" w:author="zhu yohon" w:date="2020-10-27T03:31:00Z">
                <w:pPr/>
              </w:pPrChange>
            </w:pPr>
            <w:r w:rsidRPr="003763BF">
              <w:rPr>
                <w:rFonts w:ascii="宋体" w:eastAsia="宋体" w:hAnsi="宋体" w:cs="Times New Roman" w:hint="eastAsia"/>
                <w:szCs w:val="21"/>
                <w:rPrChange w:id="140" w:author="zhu yohon" w:date="2020-10-27T03:01:00Z">
                  <w:rPr>
                    <w:rFonts w:ascii="宋体" w:hAnsi="宋体" w:hint="eastAsia"/>
                    <w:sz w:val="32"/>
                    <w:szCs w:val="32"/>
                  </w:rPr>
                </w:rPrChange>
              </w:rPr>
              <w:t>第</w:t>
            </w:r>
            <w:ins w:id="141" w:author="zhu yohon" w:date="2020-10-27T03:01:00Z">
              <w:r w:rsidRPr="003763BF">
                <w:rPr>
                  <w:rFonts w:ascii="宋体" w:eastAsia="宋体" w:hAnsi="宋体" w:cs="Times New Roman" w:hint="eastAsia"/>
                  <w:szCs w:val="21"/>
                  <w:rPrChange w:id="142" w:author="zhu yohon" w:date="2020-10-27T03:01:00Z">
                    <w:rPr>
                      <w:rFonts w:ascii="宋体" w:hAnsi="宋体" w:hint="eastAsia"/>
                      <w:sz w:val="32"/>
                      <w:szCs w:val="32"/>
                    </w:rPr>
                  </w:rPrChange>
                </w:rPr>
                <w:t>一个条件。</w:t>
              </w:r>
            </w:ins>
            <w:r w:rsidRPr="003763BF">
              <w:rPr>
                <w:rFonts w:ascii="宋体" w:eastAsia="宋体" w:hAnsi="宋体" w:cs="Times New Roman" w:hint="eastAsia"/>
                <w:szCs w:val="21"/>
              </w:rPr>
              <w:t>国内</w:t>
            </w:r>
            <w:ins w:id="143" w:author="zhu yohon" w:date="2020-10-27T03:03:00Z">
              <w:r w:rsidRPr="003763BF">
                <w:rPr>
                  <w:rFonts w:ascii="宋体" w:eastAsia="宋体" w:hAnsi="宋体" w:cs="Times New Roman" w:hint="eastAsia"/>
                  <w:szCs w:val="21"/>
                </w:rPr>
                <w:t>新冠疫情</w:t>
              </w:r>
            </w:ins>
            <w:r w:rsidRPr="003763BF">
              <w:rPr>
                <w:rFonts w:ascii="宋体" w:eastAsia="宋体" w:hAnsi="宋体" w:cs="Times New Roman" w:hint="eastAsia"/>
                <w:szCs w:val="21"/>
              </w:rPr>
              <w:t>具有</w:t>
            </w:r>
            <w:r w:rsidRPr="003763BF">
              <w:rPr>
                <w:rFonts w:ascii="宋体" w:eastAsia="宋体" w:hAnsi="宋体" w:cs="Times New Roman"/>
                <w:szCs w:val="21"/>
              </w:rPr>
              <w:t>高传染性高死亡率的</w:t>
            </w:r>
            <w:r w:rsidRPr="003763BF">
              <w:rPr>
                <w:rFonts w:ascii="宋体" w:eastAsia="宋体" w:hAnsi="宋体" w:cs="Times New Roman" w:hint="eastAsia"/>
                <w:szCs w:val="21"/>
              </w:rPr>
              <w:t>特性</w:t>
            </w:r>
            <w:r w:rsidRPr="003763BF">
              <w:rPr>
                <w:rFonts w:ascii="宋体" w:eastAsia="宋体" w:hAnsi="宋体" w:cs="Times New Roman"/>
                <w:szCs w:val="21"/>
              </w:rPr>
              <w:t>，一方面</w:t>
            </w:r>
            <w:r w:rsidRPr="003763BF">
              <w:rPr>
                <w:rFonts w:ascii="宋体" w:eastAsia="宋体" w:hAnsi="宋体" w:cs="Times New Roman" w:hint="eastAsia"/>
                <w:szCs w:val="21"/>
              </w:rPr>
              <w:t>使</w:t>
            </w:r>
            <w:r w:rsidRPr="003763BF">
              <w:rPr>
                <w:rFonts w:ascii="宋体" w:eastAsia="宋体" w:hAnsi="宋体" w:cs="Times New Roman"/>
                <w:szCs w:val="21"/>
              </w:rPr>
              <w:t>人们的</w:t>
            </w:r>
            <w:r w:rsidRPr="003763BF">
              <w:rPr>
                <w:rFonts w:ascii="宋体" w:eastAsia="宋体" w:hAnsi="宋体" w:cs="Times New Roman" w:hint="eastAsia"/>
                <w:szCs w:val="21"/>
              </w:rPr>
              <w:t>生命</w:t>
            </w:r>
            <w:r w:rsidRPr="003763BF">
              <w:rPr>
                <w:rFonts w:ascii="宋体" w:eastAsia="宋体" w:hAnsi="宋体" w:cs="Times New Roman"/>
                <w:szCs w:val="21"/>
              </w:rPr>
              <w:t>安全受到威胁，另一方面也</w:t>
            </w:r>
            <w:r w:rsidRPr="003763BF">
              <w:rPr>
                <w:rFonts w:ascii="宋体" w:eastAsia="宋体" w:hAnsi="宋体" w:cs="Times New Roman" w:hint="eastAsia"/>
                <w:szCs w:val="21"/>
              </w:rPr>
              <w:t>对</w:t>
            </w:r>
            <w:r w:rsidRPr="003763BF">
              <w:rPr>
                <w:rFonts w:ascii="宋体" w:eastAsia="宋体" w:hAnsi="宋体" w:cs="Times New Roman"/>
                <w:szCs w:val="21"/>
              </w:rPr>
              <w:t>国内经济</w:t>
            </w:r>
            <w:r w:rsidRPr="003763BF">
              <w:rPr>
                <w:rFonts w:ascii="宋体" w:eastAsia="宋体" w:hAnsi="宋体" w:cs="Times New Roman" w:hint="eastAsia"/>
                <w:szCs w:val="21"/>
              </w:rPr>
              <w:t>产生</w:t>
            </w:r>
            <w:r w:rsidRPr="003763BF">
              <w:rPr>
                <w:rFonts w:ascii="宋体" w:eastAsia="宋体" w:hAnsi="宋体" w:cs="Times New Roman"/>
                <w:szCs w:val="21"/>
              </w:rPr>
              <w:t>很大冲击，这两方面都会</w:t>
            </w:r>
            <w:ins w:id="144" w:author="zhu yohon" w:date="2020-10-27T03:01:00Z">
              <w:r w:rsidRPr="003763BF">
                <w:rPr>
                  <w:rFonts w:ascii="宋体" w:eastAsia="宋体" w:hAnsi="宋体" w:cs="Times New Roman" w:hint="eastAsia"/>
                  <w:szCs w:val="21"/>
                  <w:rPrChange w:id="145" w:author="zhu yohon" w:date="2020-10-27T03:01:00Z">
                    <w:rPr>
                      <w:rFonts w:ascii="宋体" w:hAnsi="宋体" w:hint="eastAsia"/>
                      <w:sz w:val="32"/>
                      <w:szCs w:val="32"/>
                    </w:rPr>
                  </w:rPrChange>
                </w:rPr>
                <w:t>使人们产生很大焦虑和恐慌情绪</w:t>
              </w:r>
            </w:ins>
            <w:ins w:id="146" w:author="zhu yohon" w:date="2020-10-27T03:03:00Z">
              <w:r w:rsidRPr="003763BF">
                <w:rPr>
                  <w:rFonts w:ascii="宋体" w:eastAsia="宋体" w:hAnsi="宋体" w:cs="Times New Roman" w:hint="eastAsia"/>
                  <w:szCs w:val="21"/>
                </w:rPr>
                <w:t>，</w:t>
              </w:r>
              <w:r w:rsidRPr="003763BF">
                <w:rPr>
                  <w:rFonts w:ascii="宋体" w:eastAsia="宋体" w:hAnsi="宋体" w:cs="Times New Roman"/>
                  <w:szCs w:val="21"/>
                </w:rPr>
                <w:t>而疫情被控制下来后，大家的情绪又都</w:t>
              </w:r>
              <w:r w:rsidRPr="003763BF">
                <w:rPr>
                  <w:rFonts w:ascii="宋体" w:eastAsia="宋体" w:hAnsi="宋体" w:cs="Times New Roman" w:hint="eastAsia"/>
                  <w:szCs w:val="21"/>
                </w:rPr>
                <w:t>恢复</w:t>
              </w:r>
              <w:r w:rsidRPr="003763BF">
                <w:rPr>
                  <w:rFonts w:ascii="宋体" w:eastAsia="宋体" w:hAnsi="宋体" w:cs="Times New Roman"/>
                  <w:szCs w:val="21"/>
                </w:rPr>
                <w:t>乐观，呈现</w:t>
              </w:r>
            </w:ins>
            <w:ins w:id="147" w:author="zhu yohon" w:date="2020-10-27T03:04:00Z">
              <w:r w:rsidRPr="003763BF">
                <w:rPr>
                  <w:rFonts w:ascii="宋体" w:eastAsia="宋体" w:hAnsi="宋体" w:cs="Times New Roman"/>
                  <w:szCs w:val="21"/>
                </w:rPr>
                <w:t>大起大落的形式</w:t>
              </w:r>
            </w:ins>
            <w:ins w:id="148" w:author="zhu yohon" w:date="2020-10-27T03:01:00Z">
              <w:r w:rsidRPr="003763BF">
                <w:rPr>
                  <w:rFonts w:ascii="宋体" w:eastAsia="宋体" w:hAnsi="宋体" w:cs="Times New Roman" w:hint="eastAsia"/>
                  <w:szCs w:val="21"/>
                </w:rPr>
                <w:t>。</w:t>
              </w:r>
            </w:ins>
            <w:ins w:id="149" w:author="zhu yohon" w:date="2020-10-27T03:04:00Z">
              <w:r w:rsidRPr="003763BF">
                <w:rPr>
                  <w:rFonts w:ascii="宋体" w:eastAsia="宋体" w:hAnsi="宋体" w:cs="Times New Roman" w:hint="eastAsia"/>
                  <w:szCs w:val="21"/>
                </w:rPr>
                <w:t>此次疫情</w:t>
              </w:r>
              <w:r w:rsidRPr="003763BF">
                <w:rPr>
                  <w:rFonts w:ascii="宋体" w:eastAsia="宋体" w:hAnsi="宋体" w:cs="Times New Roman"/>
                  <w:szCs w:val="21"/>
                </w:rPr>
                <w:t>传染</w:t>
              </w:r>
              <w:r w:rsidRPr="003763BF">
                <w:rPr>
                  <w:rFonts w:ascii="宋体" w:eastAsia="宋体" w:hAnsi="宋体" w:cs="Times New Roman" w:hint="eastAsia"/>
                  <w:szCs w:val="21"/>
                </w:rPr>
                <w:t>性</w:t>
              </w:r>
              <w:r w:rsidRPr="003763BF">
                <w:rPr>
                  <w:rFonts w:ascii="宋体" w:eastAsia="宋体" w:hAnsi="宋体" w:cs="Times New Roman"/>
                  <w:szCs w:val="21"/>
                </w:rPr>
                <w:t>强</w:t>
              </w:r>
            </w:ins>
            <w:ins w:id="150" w:author="zhu yohon" w:date="2020-10-27T03:05:00Z">
              <w:r w:rsidRPr="003763BF">
                <w:rPr>
                  <w:rFonts w:ascii="宋体" w:eastAsia="宋体" w:hAnsi="宋体" w:cs="Times New Roman"/>
                  <w:szCs w:val="21"/>
                </w:rPr>
                <w:t>，死亡率高，政府不得已</w:t>
              </w:r>
              <w:r w:rsidRPr="003763BF">
                <w:rPr>
                  <w:rFonts w:ascii="宋体" w:eastAsia="宋体" w:hAnsi="宋体" w:cs="Times New Roman" w:hint="eastAsia"/>
                  <w:szCs w:val="21"/>
                </w:rPr>
                <w:t>在</w:t>
              </w:r>
              <w:r w:rsidRPr="003763BF">
                <w:rPr>
                  <w:rFonts w:ascii="宋体" w:eastAsia="宋体" w:hAnsi="宋体" w:cs="Times New Roman"/>
                  <w:szCs w:val="21"/>
                </w:rPr>
                <w:t>各地采取了</w:t>
              </w:r>
              <w:r w:rsidRPr="003763BF">
                <w:rPr>
                  <w:rFonts w:ascii="宋体" w:eastAsia="宋体" w:hAnsi="宋体" w:cs="Times New Roman" w:hint="eastAsia"/>
                  <w:szCs w:val="21"/>
                </w:rPr>
                <w:t>隔离</w:t>
              </w:r>
              <w:r w:rsidRPr="003763BF">
                <w:rPr>
                  <w:rFonts w:ascii="宋体" w:eastAsia="宋体" w:hAnsi="宋体" w:cs="Times New Roman"/>
                  <w:szCs w:val="21"/>
                </w:rPr>
                <w:t>政策</w:t>
              </w:r>
            </w:ins>
            <w:ins w:id="151" w:author="zhu yohon" w:date="2020-10-27T03:01:00Z">
              <w:r w:rsidRPr="003763BF">
                <w:rPr>
                  <w:rFonts w:ascii="宋体" w:eastAsia="宋体" w:hAnsi="宋体" w:cs="Times New Roman" w:hint="eastAsia"/>
                  <w:szCs w:val="21"/>
                  <w:rPrChange w:id="152" w:author="zhu yohon" w:date="2020-10-27T03:01:00Z">
                    <w:rPr>
                      <w:rFonts w:ascii="宋体" w:hAnsi="宋体" w:hint="eastAsia"/>
                      <w:sz w:val="32"/>
                      <w:szCs w:val="32"/>
                    </w:rPr>
                  </w:rPrChange>
                </w:rPr>
                <w:t>。</w:t>
              </w:r>
            </w:ins>
            <w:r w:rsidRPr="003763BF">
              <w:rPr>
                <w:rFonts w:ascii="宋体" w:eastAsia="宋体" w:hAnsi="宋体" w:cs="Times New Roman" w:hint="eastAsia"/>
                <w:szCs w:val="21"/>
              </w:rPr>
              <w:t>而国外</w:t>
            </w:r>
            <w:r w:rsidRPr="003763BF">
              <w:rPr>
                <w:rFonts w:ascii="宋体" w:eastAsia="宋体" w:hAnsi="宋体" w:cs="Times New Roman"/>
                <w:szCs w:val="21"/>
              </w:rPr>
              <w:t>疫情</w:t>
            </w:r>
            <w:r w:rsidRPr="003763BF">
              <w:rPr>
                <w:rFonts w:ascii="宋体" w:eastAsia="宋体" w:hAnsi="宋体" w:cs="Times New Roman" w:hint="eastAsia"/>
                <w:szCs w:val="21"/>
              </w:rPr>
              <w:t>对</w:t>
            </w:r>
            <w:r w:rsidRPr="003763BF">
              <w:rPr>
                <w:rFonts w:ascii="宋体" w:eastAsia="宋体" w:hAnsi="宋体" w:cs="Times New Roman"/>
                <w:szCs w:val="21"/>
              </w:rPr>
              <w:t>投资者情绪的影响主要是</w:t>
            </w:r>
            <w:r w:rsidRPr="003763BF">
              <w:rPr>
                <w:rFonts w:ascii="宋体" w:eastAsia="宋体" w:hAnsi="宋体" w:cs="Times New Roman" w:hint="eastAsia"/>
                <w:szCs w:val="21"/>
              </w:rPr>
              <w:t>通过</w:t>
            </w:r>
            <w:r w:rsidRPr="003763BF">
              <w:rPr>
                <w:rFonts w:ascii="宋体" w:eastAsia="宋体" w:hAnsi="宋体" w:cs="Times New Roman"/>
                <w:szCs w:val="21"/>
              </w:rPr>
              <w:t>全球经济联通性</w:t>
            </w:r>
            <w:r w:rsidRPr="003763BF">
              <w:rPr>
                <w:rFonts w:ascii="宋体" w:eastAsia="宋体" w:hAnsi="宋体" w:cs="Times New Roman" w:hint="eastAsia"/>
                <w:szCs w:val="21"/>
              </w:rPr>
              <w:t>带来</w:t>
            </w:r>
            <w:r w:rsidRPr="003763BF">
              <w:rPr>
                <w:rFonts w:ascii="宋体" w:eastAsia="宋体" w:hAnsi="宋体" w:cs="Times New Roman"/>
                <w:szCs w:val="21"/>
              </w:rPr>
              <w:t>的冲击</w:t>
            </w:r>
            <w:r w:rsidRPr="003763BF">
              <w:rPr>
                <w:rFonts w:ascii="宋体" w:eastAsia="宋体" w:hAnsi="宋体" w:cs="Times New Roman" w:hint="eastAsia"/>
                <w:szCs w:val="21"/>
              </w:rPr>
              <w:t>以及</w:t>
            </w:r>
            <w:r w:rsidRPr="003763BF">
              <w:rPr>
                <w:rFonts w:ascii="宋体" w:eastAsia="宋体" w:hAnsi="宋体" w:cs="Times New Roman"/>
                <w:szCs w:val="21"/>
              </w:rPr>
              <w:t>境外病例输入对投资者情绪的影响</w:t>
            </w:r>
            <w:r w:rsidRPr="003763BF">
              <w:rPr>
                <w:rFonts w:ascii="宋体" w:eastAsia="宋体" w:hAnsi="宋体" w:cs="Times New Roman" w:hint="eastAsia"/>
                <w:szCs w:val="21"/>
              </w:rPr>
              <w:t>实现</w:t>
            </w:r>
            <w:r w:rsidRPr="003763BF">
              <w:rPr>
                <w:rFonts w:ascii="宋体" w:eastAsia="宋体" w:hAnsi="宋体" w:cs="Times New Roman"/>
                <w:szCs w:val="21"/>
              </w:rPr>
              <w:t>的。</w:t>
            </w:r>
            <w:ins w:id="153" w:author="zhu yohon" w:date="2020-10-27T03:01:00Z">
              <w:r w:rsidRPr="003763BF">
                <w:rPr>
                  <w:rFonts w:ascii="宋体" w:eastAsia="宋体" w:hAnsi="宋体" w:cs="Times New Roman" w:hint="eastAsia"/>
                  <w:szCs w:val="21"/>
                  <w:rPrChange w:id="154" w:author="zhu yohon" w:date="2020-10-27T03:01:00Z">
                    <w:rPr>
                      <w:rFonts w:ascii="宋体" w:hAnsi="宋体" w:hint="eastAsia"/>
                      <w:sz w:val="32"/>
                      <w:szCs w:val="32"/>
                    </w:rPr>
                  </w:rPrChange>
                </w:rPr>
                <w:t>因此，</w:t>
              </w:r>
              <w:r w:rsidRPr="003763BF">
                <w:rPr>
                  <w:rFonts w:ascii="宋体" w:eastAsia="宋体" w:hAnsi="宋体" w:cs="Times New Roman" w:hint="eastAsia"/>
                  <w:szCs w:val="21"/>
                </w:rPr>
                <w:t>可以确定</w:t>
              </w:r>
            </w:ins>
            <w:r w:rsidRPr="003763BF">
              <w:rPr>
                <w:rFonts w:ascii="宋体" w:eastAsia="宋体" w:hAnsi="宋体" w:cs="Times New Roman" w:hint="eastAsia"/>
                <w:szCs w:val="21"/>
              </w:rPr>
              <w:t>国内外</w:t>
            </w:r>
            <w:ins w:id="155" w:author="zhu yohon" w:date="2020-10-27T03:05:00Z">
              <w:r w:rsidRPr="003763BF">
                <w:rPr>
                  <w:rFonts w:ascii="宋体" w:eastAsia="宋体" w:hAnsi="宋体" w:cs="Times New Roman" w:hint="eastAsia"/>
                  <w:szCs w:val="21"/>
                </w:rPr>
                <w:t>新冠</w:t>
              </w:r>
              <w:r w:rsidRPr="003763BF">
                <w:rPr>
                  <w:rFonts w:ascii="宋体" w:eastAsia="宋体" w:hAnsi="宋体" w:cs="Times New Roman"/>
                  <w:szCs w:val="21"/>
                </w:rPr>
                <w:t>疫情</w:t>
              </w:r>
            </w:ins>
            <w:r w:rsidRPr="003763BF">
              <w:rPr>
                <w:rFonts w:ascii="宋体" w:eastAsia="宋体" w:hAnsi="宋体" w:cs="Times New Roman" w:hint="eastAsia"/>
                <w:szCs w:val="21"/>
              </w:rPr>
              <w:t>都</w:t>
            </w:r>
            <w:ins w:id="156" w:author="zhu yohon" w:date="2020-10-27T03:01:00Z">
              <w:r w:rsidRPr="003763BF">
                <w:rPr>
                  <w:rFonts w:ascii="宋体" w:eastAsia="宋体" w:hAnsi="宋体" w:cs="Times New Roman" w:hint="eastAsia"/>
                  <w:szCs w:val="21"/>
                  <w:rPrChange w:id="157" w:author="zhu yohon" w:date="2020-10-27T03:01:00Z">
                    <w:rPr>
                      <w:rFonts w:ascii="宋体" w:hAnsi="宋体" w:hint="eastAsia"/>
                      <w:sz w:val="32"/>
                      <w:szCs w:val="32"/>
                    </w:rPr>
                  </w:rPrChange>
                </w:rPr>
                <w:t>使投资者产生了足够大的</w:t>
              </w:r>
            </w:ins>
            <w:ins w:id="158" w:author="zhu yohon" w:date="2020-10-27T03:05:00Z">
              <w:r w:rsidRPr="003763BF">
                <w:rPr>
                  <w:rFonts w:ascii="宋体" w:eastAsia="宋体" w:hAnsi="宋体" w:cs="Times New Roman" w:hint="eastAsia"/>
                  <w:szCs w:val="21"/>
                </w:rPr>
                <w:t>情绪波动</w:t>
              </w:r>
            </w:ins>
            <w:ins w:id="159" w:author="zhu yohon" w:date="2020-10-27T03:01:00Z">
              <w:r w:rsidRPr="003763BF">
                <w:rPr>
                  <w:rFonts w:ascii="宋体" w:eastAsia="宋体" w:hAnsi="宋体" w:cs="Times New Roman" w:hint="eastAsia"/>
                  <w:szCs w:val="21"/>
                  <w:rPrChange w:id="160" w:author="zhu yohon" w:date="2020-10-27T03:01:00Z">
                    <w:rPr>
                      <w:rFonts w:ascii="宋体" w:hAnsi="宋体" w:hint="eastAsia"/>
                      <w:sz w:val="32"/>
                      <w:szCs w:val="32"/>
                    </w:rPr>
                  </w:rPrChange>
                </w:rPr>
                <w:t>。</w:t>
              </w:r>
            </w:ins>
          </w:p>
          <w:p w:rsidR="003763BF" w:rsidRPr="003763BF" w:rsidRDefault="003763BF">
            <w:pPr>
              <w:spacing w:line="360" w:lineRule="auto"/>
              <w:ind w:firstLineChars="200" w:firstLine="400"/>
              <w:rPr>
                <w:ins w:id="161" w:author="zhu yohon" w:date="2020-10-27T03:13:00Z"/>
                <w:rFonts w:ascii="宋体" w:eastAsia="宋体" w:hAnsi="宋体" w:cs="Times New Roman"/>
                <w:color w:val="000000"/>
                <w:sz w:val="20"/>
                <w:szCs w:val="21"/>
                <w:rPrChange w:id="162" w:author="zhu yohon" w:date="2020-10-27T05:17:00Z">
                  <w:rPr>
                    <w:ins w:id="163" w:author="zhu yohon" w:date="2020-10-27T03:13:00Z"/>
                  </w:rPr>
                </w:rPrChange>
              </w:rPr>
              <w:pPrChange w:id="164" w:author="zhu yohon" w:date="2020-10-27T03:31:00Z">
                <w:pPr/>
              </w:pPrChange>
            </w:pPr>
            <w:ins w:id="165" w:author="zhu yohon" w:date="2020-10-27T03:07:00Z">
              <w:r w:rsidRPr="003763BF">
                <w:rPr>
                  <w:rFonts w:ascii="宋体" w:eastAsia="宋体" w:hAnsi="宋体" w:cs="Times New Roman" w:hint="eastAsia"/>
                  <w:color w:val="000000"/>
                  <w:sz w:val="20"/>
                  <w:szCs w:val="21"/>
                  <w:rPrChange w:id="166" w:author="zhu yohon" w:date="2020-10-27T05:17:00Z">
                    <w:rPr>
                      <w:rFonts w:hint="eastAsia"/>
                    </w:rPr>
                  </w:rPrChange>
                </w:rPr>
                <w:t>第二个条件。心理学的研究表明当投资者有更强烈的焦虑和恐惧情绪时，投资者更不愿意承担风险。并且恐惧等负面情绪还会显著影响人们的行为决策。Kaplanski＆Levi(2010)发现空难会使投资者产生焦虑和恐慌情绪，并且美国的航空公司的空难比其他国家的空难对美国投资者产生的心理影响更大。他们发现空难导致美国股市更低的股票收益率，并且美国航空公司的空难对于美国股票收益率的影响要强于其他国家航空公司的空难。他们的研究表明，灾难导致的投资者负面情绪能够影响股票收益率，并且距离灾难越近的投资者受的影响越大。总之，心理学和金融学的文献都表明，投资者的负面情绪会使得投资者对于股票产生悲观的预期，从而导致更低的股票收益率</w:t>
              </w:r>
            </w:ins>
            <w:ins w:id="167" w:author="zhu yohon" w:date="2020-10-27T03:08:00Z">
              <w:r w:rsidRPr="003763BF">
                <w:rPr>
                  <w:rFonts w:ascii="宋体" w:eastAsia="宋体" w:hAnsi="宋体" w:cs="Times New Roman" w:hint="eastAsia"/>
                  <w:color w:val="000000"/>
                  <w:sz w:val="20"/>
                  <w:szCs w:val="21"/>
                  <w:rPrChange w:id="168" w:author="zhu yohon" w:date="2020-10-27T05:17:00Z">
                    <w:rPr>
                      <w:rFonts w:hint="eastAsia"/>
                    </w:rPr>
                  </w:rPrChange>
                </w:rPr>
                <w:t>。</w:t>
              </w:r>
            </w:ins>
            <w:ins w:id="169" w:author="zhu yohon" w:date="2020-10-27T03:10:00Z">
              <w:r w:rsidRPr="003763BF">
                <w:rPr>
                  <w:rFonts w:ascii="宋体" w:eastAsia="宋体" w:hAnsi="宋体" w:cs="Times New Roman" w:hint="eastAsia"/>
                  <w:color w:val="000000"/>
                  <w:sz w:val="20"/>
                  <w:szCs w:val="21"/>
                  <w:rPrChange w:id="170" w:author="zhu yohon" w:date="2020-10-27T05:17:00Z">
                    <w:rPr>
                      <w:rFonts w:hint="eastAsia"/>
                    </w:rPr>
                  </w:rPrChange>
                </w:rPr>
                <w:t>而当投资者产生正面情绪时，市场做多</w:t>
              </w:r>
            </w:ins>
            <w:ins w:id="171" w:author="zhu yohon" w:date="2020-10-27T03:11:00Z">
              <w:r w:rsidRPr="003763BF">
                <w:rPr>
                  <w:rFonts w:ascii="宋体" w:eastAsia="宋体" w:hAnsi="宋体" w:cs="Times New Roman" w:hint="eastAsia"/>
                  <w:color w:val="000000"/>
                  <w:sz w:val="20"/>
                  <w:szCs w:val="21"/>
                  <w:rPrChange w:id="172" w:author="zhu yohon" w:date="2020-10-27T05:17:00Z">
                    <w:rPr>
                      <w:rFonts w:hint="eastAsia"/>
                    </w:rPr>
                  </w:rPrChange>
                </w:rPr>
                <w:t>氛围浓厚，对股票市场有乐观的预期，从而导致更高的股票收益率。</w:t>
              </w:r>
            </w:ins>
          </w:p>
          <w:p w:rsidR="003763BF" w:rsidRPr="003763BF" w:rsidRDefault="003763BF">
            <w:pPr>
              <w:spacing w:line="360" w:lineRule="auto"/>
              <w:ind w:firstLineChars="200" w:firstLine="420"/>
              <w:rPr>
                <w:rFonts w:ascii="宋体" w:eastAsia="宋体" w:hAnsi="宋体" w:cs="Times New Roman"/>
                <w:color w:val="000000"/>
                <w:szCs w:val="21"/>
              </w:rPr>
              <w:pPrChange w:id="173" w:author="zhu yohon" w:date="2020-10-27T05:14:00Z">
                <w:pPr/>
              </w:pPrChange>
            </w:pPr>
            <w:r w:rsidRPr="003763BF">
              <w:rPr>
                <w:rFonts w:ascii="宋体" w:eastAsia="宋体" w:hAnsi="宋体" w:cs="Times New Roman" w:hint="eastAsia"/>
                <w:color w:val="000000"/>
                <w:szCs w:val="21"/>
                <w:rPrChange w:id="174" w:author="zhu yohon" w:date="2020-10-27T05:17:00Z">
                  <w:rPr>
                    <w:rFonts w:ascii="宋体" w:hAnsi="宋体" w:hint="eastAsia"/>
                    <w:color w:val="000000"/>
                    <w:sz w:val="20"/>
                    <w:szCs w:val="20"/>
                  </w:rPr>
                </w:rPrChange>
              </w:rPr>
              <w:lastRenderedPageBreak/>
              <w:t>新</w:t>
            </w:r>
            <w:ins w:id="175" w:author="zhu yohon" w:date="2020-10-27T03:14:00Z">
              <w:r w:rsidRPr="003763BF">
                <w:rPr>
                  <w:rFonts w:ascii="宋体" w:eastAsia="宋体" w:hAnsi="宋体" w:cs="Times New Roman" w:hint="eastAsia"/>
                  <w:color w:val="000000"/>
                  <w:szCs w:val="21"/>
                  <w:rPrChange w:id="176" w:author="zhu yohon" w:date="2020-10-27T05:17:00Z">
                    <w:rPr>
                      <w:rFonts w:ascii="宋体" w:hAnsi="宋体" w:hint="eastAsia"/>
                      <w:color w:val="000000"/>
                      <w:sz w:val="20"/>
                      <w:szCs w:val="20"/>
                    </w:rPr>
                  </w:rPrChange>
                </w:rPr>
                <w:t>冠疫情</w:t>
              </w:r>
            </w:ins>
            <w:ins w:id="177" w:author="zhu yohon" w:date="2020-10-27T03:13:00Z">
              <w:r w:rsidRPr="003763BF">
                <w:rPr>
                  <w:rFonts w:ascii="宋体" w:eastAsia="宋体" w:hAnsi="宋体" w:cs="Times New Roman"/>
                  <w:color w:val="000000"/>
                  <w:szCs w:val="21"/>
                  <w:rPrChange w:id="178" w:author="zhu yohon" w:date="2020-10-27T05:17:00Z">
                    <w:rPr>
                      <w:rFonts w:ascii="宋体" w:hAnsi="宋体"/>
                      <w:color w:val="000000"/>
                      <w:sz w:val="20"/>
                      <w:szCs w:val="20"/>
                    </w:rPr>
                  </w:rPrChange>
                </w:rPr>
                <w:t>导致的投资者情绪</w:t>
              </w:r>
            </w:ins>
            <w:ins w:id="179" w:author="zhu yohon" w:date="2020-10-27T03:14:00Z">
              <w:r w:rsidRPr="003763BF">
                <w:rPr>
                  <w:rFonts w:ascii="宋体" w:eastAsia="宋体" w:hAnsi="宋体" w:cs="Times New Roman" w:hint="eastAsia"/>
                  <w:color w:val="000000"/>
                  <w:szCs w:val="21"/>
                  <w:rPrChange w:id="180" w:author="zhu yohon" w:date="2020-10-27T05:17:00Z">
                    <w:rPr>
                      <w:rFonts w:ascii="宋体" w:hAnsi="宋体" w:hint="eastAsia"/>
                      <w:color w:val="000000"/>
                      <w:sz w:val="20"/>
                      <w:szCs w:val="20"/>
                    </w:rPr>
                  </w:rPrChange>
                </w:rPr>
                <w:t>波动</w:t>
              </w:r>
            </w:ins>
            <w:ins w:id="181" w:author="zhu yohon" w:date="2020-10-27T03:13:00Z">
              <w:r w:rsidRPr="003763BF">
                <w:rPr>
                  <w:rFonts w:ascii="宋体" w:eastAsia="宋体" w:hAnsi="宋体" w:cs="Times New Roman"/>
                  <w:color w:val="000000"/>
                  <w:szCs w:val="21"/>
                  <w:rPrChange w:id="182" w:author="zhu yohon" w:date="2020-10-27T05:17:00Z">
                    <w:rPr>
                      <w:rFonts w:ascii="宋体" w:hAnsi="宋体"/>
                      <w:color w:val="000000"/>
                      <w:sz w:val="20"/>
                      <w:szCs w:val="20"/>
                    </w:rPr>
                  </w:rPrChange>
                </w:rPr>
                <w:t>可以通过两个途径影响到中国的股票收益率:</w:t>
              </w:r>
            </w:ins>
          </w:p>
          <w:p w:rsidR="003763BF" w:rsidRPr="003763BF" w:rsidRDefault="003763BF" w:rsidP="003763BF">
            <w:pPr>
              <w:spacing w:line="360" w:lineRule="auto"/>
              <w:ind w:firstLineChars="200" w:firstLine="420"/>
              <w:rPr>
                <w:rFonts w:ascii="宋体" w:eastAsia="宋体" w:hAnsi="宋体" w:cs="Times New Roman"/>
                <w:color w:val="000000"/>
                <w:szCs w:val="21"/>
              </w:rPr>
            </w:pPr>
            <w:r w:rsidRPr="003763BF">
              <w:rPr>
                <w:rFonts w:ascii="宋体" w:eastAsia="宋体" w:hAnsi="宋体" w:cs="Times New Roman" w:hint="eastAsia"/>
                <w:color w:val="000000"/>
                <w:szCs w:val="21"/>
                <w:rPrChange w:id="183" w:author="zhu yohon" w:date="2020-10-27T05:17:00Z">
                  <w:rPr>
                    <w:rFonts w:ascii="宋体" w:hAnsi="宋体" w:hint="eastAsia"/>
                    <w:color w:val="000000"/>
                    <w:sz w:val="20"/>
                    <w:szCs w:val="20"/>
                  </w:rPr>
                </w:rPrChange>
              </w:rPr>
              <w:t>（</w:t>
            </w:r>
            <w:ins w:id="184" w:author="zhu yohon" w:date="2020-10-27T03:21:00Z">
              <w:r w:rsidRPr="003763BF">
                <w:rPr>
                  <w:rFonts w:ascii="宋体" w:eastAsia="宋体" w:hAnsi="宋体" w:cs="Times New Roman"/>
                  <w:color w:val="000000"/>
                  <w:szCs w:val="21"/>
                  <w:rPrChange w:id="185" w:author="zhu yohon" w:date="2020-10-27T05:17:00Z">
                    <w:rPr>
                      <w:rFonts w:ascii="宋体" w:hAnsi="宋体"/>
                      <w:color w:val="000000"/>
                      <w:sz w:val="20"/>
                      <w:szCs w:val="20"/>
                    </w:rPr>
                  </w:rPrChange>
                </w:rPr>
                <w:t>1）</w:t>
              </w:r>
            </w:ins>
            <w:ins w:id="186" w:author="zhu yohon" w:date="2020-10-27T03:16:00Z">
              <w:r w:rsidRPr="003763BF">
                <w:rPr>
                  <w:rFonts w:ascii="宋体" w:eastAsia="宋体" w:hAnsi="宋体" w:cs="Times New Roman" w:hint="eastAsia"/>
                  <w:color w:val="000000"/>
                  <w:szCs w:val="21"/>
                  <w:rPrChange w:id="187" w:author="zhu yohon" w:date="2020-10-27T05:17:00Z">
                    <w:rPr>
                      <w:rFonts w:ascii="宋体" w:hAnsi="宋体" w:hint="eastAsia"/>
                      <w:color w:val="000000"/>
                      <w:sz w:val="20"/>
                      <w:szCs w:val="20"/>
                    </w:rPr>
                  </w:rPrChange>
                </w:rPr>
                <w:t>疫情越</w:t>
              </w:r>
              <w:r w:rsidRPr="003763BF">
                <w:rPr>
                  <w:rFonts w:ascii="宋体" w:eastAsia="宋体" w:hAnsi="宋体" w:cs="Times New Roman"/>
                  <w:color w:val="000000"/>
                  <w:szCs w:val="21"/>
                  <w:rPrChange w:id="188" w:author="zhu yohon" w:date="2020-10-27T05:17:00Z">
                    <w:rPr>
                      <w:rFonts w:ascii="宋体" w:hAnsi="宋体"/>
                      <w:color w:val="000000"/>
                      <w:sz w:val="20"/>
                      <w:szCs w:val="20"/>
                    </w:rPr>
                  </w:rPrChange>
                </w:rPr>
                <w:t>严重</w:t>
              </w:r>
              <w:r w:rsidRPr="003763BF">
                <w:rPr>
                  <w:rFonts w:ascii="宋体" w:eastAsia="宋体" w:hAnsi="宋体" w:cs="Times New Roman" w:hint="eastAsia"/>
                  <w:color w:val="000000"/>
                  <w:szCs w:val="21"/>
                  <w:rPrChange w:id="189" w:author="zhu yohon" w:date="2020-10-27T05:17:00Z">
                    <w:rPr>
                      <w:rFonts w:ascii="宋体" w:hAnsi="宋体" w:hint="eastAsia"/>
                      <w:color w:val="000000"/>
                      <w:sz w:val="20"/>
                      <w:szCs w:val="20"/>
                    </w:rPr>
                  </w:rPrChange>
                </w:rPr>
                <w:t>地</w:t>
              </w:r>
              <w:r w:rsidRPr="003763BF">
                <w:rPr>
                  <w:rFonts w:ascii="宋体" w:eastAsia="宋体" w:hAnsi="宋体" w:cs="Times New Roman"/>
                  <w:color w:val="000000"/>
                  <w:szCs w:val="21"/>
                  <w:rPrChange w:id="190" w:author="zhu yohon" w:date="2020-10-27T05:17:00Z">
                    <w:rPr>
                      <w:rFonts w:ascii="宋体" w:hAnsi="宋体"/>
                      <w:color w:val="000000"/>
                      <w:sz w:val="20"/>
                      <w:szCs w:val="20"/>
                    </w:rPr>
                  </w:rPrChange>
                </w:rPr>
                <w:t>区</w:t>
              </w:r>
            </w:ins>
            <w:ins w:id="191" w:author="zhu yohon" w:date="2020-10-27T03:17:00Z">
              <w:r w:rsidRPr="003763BF">
                <w:rPr>
                  <w:rFonts w:ascii="宋体" w:eastAsia="宋体" w:hAnsi="宋体" w:cs="Times New Roman" w:hint="eastAsia"/>
                  <w:color w:val="000000"/>
                  <w:szCs w:val="21"/>
                  <w:rPrChange w:id="192" w:author="zhu yohon" w:date="2020-10-27T05:17:00Z">
                    <w:rPr>
                      <w:rFonts w:ascii="宋体" w:hAnsi="宋体" w:hint="eastAsia"/>
                      <w:color w:val="000000"/>
                      <w:sz w:val="20"/>
                      <w:szCs w:val="20"/>
                    </w:rPr>
                  </w:rPrChange>
                </w:rPr>
                <w:t>的消极</w:t>
              </w:r>
            </w:ins>
            <w:ins w:id="193" w:author="zhu yohon" w:date="2020-10-27T03:16:00Z">
              <w:r w:rsidRPr="003763BF">
                <w:rPr>
                  <w:rFonts w:ascii="宋体" w:eastAsia="宋体" w:hAnsi="宋体" w:cs="Times New Roman" w:hint="eastAsia"/>
                  <w:color w:val="000000"/>
                  <w:szCs w:val="21"/>
                  <w:rPrChange w:id="194" w:author="zhu yohon" w:date="2020-10-27T05:17:00Z">
                    <w:rPr>
                      <w:rFonts w:ascii="宋体" w:hAnsi="宋体" w:hint="eastAsia"/>
                      <w:color w:val="000000"/>
                      <w:sz w:val="20"/>
                      <w:szCs w:val="20"/>
                    </w:rPr>
                  </w:rPrChange>
                </w:rPr>
                <w:t>舆情</w:t>
              </w:r>
              <w:r w:rsidRPr="003763BF">
                <w:rPr>
                  <w:rFonts w:ascii="宋体" w:eastAsia="宋体" w:hAnsi="宋体" w:cs="Times New Roman"/>
                  <w:color w:val="000000"/>
                  <w:szCs w:val="21"/>
                  <w:rPrChange w:id="195" w:author="zhu yohon" w:date="2020-10-27T05:17:00Z">
                    <w:rPr>
                      <w:rFonts w:ascii="宋体" w:hAnsi="宋体"/>
                      <w:color w:val="000000"/>
                      <w:sz w:val="20"/>
                      <w:szCs w:val="20"/>
                    </w:rPr>
                  </w:rPrChange>
                </w:rPr>
                <w:t>，加上</w:t>
              </w:r>
            </w:ins>
            <w:ins w:id="196" w:author="zhu yohon" w:date="2020-10-27T03:17:00Z">
              <w:r w:rsidRPr="003763BF">
                <w:rPr>
                  <w:rFonts w:ascii="宋体" w:eastAsia="宋体" w:hAnsi="宋体" w:cs="Times New Roman" w:hint="eastAsia"/>
                  <w:color w:val="000000"/>
                  <w:szCs w:val="21"/>
                  <w:rPrChange w:id="197" w:author="zhu yohon" w:date="2020-10-27T05:17:00Z">
                    <w:rPr>
                      <w:rFonts w:ascii="宋体" w:hAnsi="宋体" w:hint="eastAsia"/>
                      <w:color w:val="000000"/>
                      <w:sz w:val="20"/>
                      <w:szCs w:val="20"/>
                    </w:rPr>
                  </w:rPrChange>
                </w:rPr>
                <w:t>疫情</w:t>
              </w:r>
              <w:r w:rsidRPr="003763BF">
                <w:rPr>
                  <w:rFonts w:ascii="宋体" w:eastAsia="宋体" w:hAnsi="宋体" w:cs="Times New Roman"/>
                  <w:color w:val="000000"/>
                  <w:szCs w:val="21"/>
                  <w:rPrChange w:id="198" w:author="zhu yohon" w:date="2020-10-27T05:17:00Z">
                    <w:rPr>
                      <w:rFonts w:ascii="宋体" w:hAnsi="宋体"/>
                      <w:color w:val="000000"/>
                      <w:sz w:val="20"/>
                      <w:szCs w:val="20"/>
                    </w:rPr>
                  </w:rPrChange>
                </w:rPr>
                <w:t>严重程度</w:t>
              </w:r>
              <w:r w:rsidRPr="003763BF">
                <w:rPr>
                  <w:rFonts w:ascii="宋体" w:eastAsia="宋体" w:hAnsi="宋体" w:cs="Times New Roman" w:hint="eastAsia"/>
                  <w:color w:val="000000"/>
                  <w:szCs w:val="21"/>
                  <w:rPrChange w:id="199" w:author="zhu yohon" w:date="2020-10-27T05:17:00Z">
                    <w:rPr>
                      <w:rFonts w:ascii="宋体" w:hAnsi="宋体" w:hint="eastAsia"/>
                      <w:color w:val="000000"/>
                      <w:sz w:val="20"/>
                      <w:szCs w:val="20"/>
                    </w:rPr>
                  </w:rPrChange>
                </w:rPr>
                <w:t>本身使得</w:t>
              </w:r>
              <w:r w:rsidRPr="003763BF">
                <w:rPr>
                  <w:rFonts w:ascii="宋体" w:eastAsia="宋体" w:hAnsi="宋体" w:cs="Times New Roman"/>
                  <w:color w:val="000000"/>
                  <w:szCs w:val="21"/>
                  <w:rPrChange w:id="200" w:author="zhu yohon" w:date="2020-10-27T05:17:00Z">
                    <w:rPr>
                      <w:rFonts w:ascii="宋体" w:hAnsi="宋体"/>
                      <w:color w:val="000000"/>
                      <w:sz w:val="20"/>
                      <w:szCs w:val="20"/>
                    </w:rPr>
                  </w:rPrChange>
                </w:rPr>
                <w:t>对</w:t>
              </w:r>
            </w:ins>
            <w:ins w:id="201" w:author="zhu yohon" w:date="2020-10-27T03:13:00Z">
              <w:r w:rsidRPr="003763BF">
                <w:rPr>
                  <w:rFonts w:ascii="宋体" w:eastAsia="宋体" w:hAnsi="宋体" w:cs="Times New Roman"/>
                  <w:color w:val="000000"/>
                  <w:szCs w:val="21"/>
                  <w:rPrChange w:id="202" w:author="zhu yohon" w:date="2020-10-27T05:17:00Z">
                    <w:rPr>
                      <w:rFonts w:ascii="宋体" w:hAnsi="宋体"/>
                      <w:color w:val="000000"/>
                      <w:sz w:val="20"/>
                      <w:szCs w:val="20"/>
                    </w:rPr>
                  </w:rPrChange>
                </w:rPr>
                <w:t>投资者对</w:t>
              </w:r>
            </w:ins>
            <w:ins w:id="203" w:author="zhu yohon" w:date="2020-10-27T03:18:00Z">
              <w:r w:rsidRPr="003763BF">
                <w:rPr>
                  <w:rFonts w:ascii="宋体" w:eastAsia="宋体" w:hAnsi="宋体" w:cs="Times New Roman" w:hint="eastAsia"/>
                  <w:color w:val="000000"/>
                  <w:szCs w:val="21"/>
                  <w:rPrChange w:id="204" w:author="zhu yohon" w:date="2020-10-27T05:17:00Z">
                    <w:rPr>
                      <w:rFonts w:ascii="宋体" w:hAnsi="宋体" w:hint="eastAsia"/>
                      <w:color w:val="000000"/>
                      <w:sz w:val="20"/>
                      <w:szCs w:val="20"/>
                    </w:rPr>
                  </w:rPrChange>
                </w:rPr>
                <w:t>该地</w:t>
              </w:r>
              <w:r w:rsidRPr="003763BF">
                <w:rPr>
                  <w:rFonts w:ascii="宋体" w:eastAsia="宋体" w:hAnsi="宋体" w:cs="Times New Roman"/>
                  <w:color w:val="000000"/>
                  <w:szCs w:val="21"/>
                  <w:rPrChange w:id="205" w:author="zhu yohon" w:date="2020-10-27T05:17:00Z">
                    <w:rPr>
                      <w:rFonts w:ascii="宋体" w:hAnsi="宋体"/>
                      <w:color w:val="000000"/>
                      <w:sz w:val="20"/>
                      <w:szCs w:val="20"/>
                    </w:rPr>
                  </w:rPrChange>
                </w:rPr>
                <w:t>区</w:t>
              </w:r>
            </w:ins>
            <w:ins w:id="206" w:author="zhu yohon" w:date="2020-10-27T03:13:00Z">
              <w:r w:rsidRPr="003763BF">
                <w:rPr>
                  <w:rFonts w:ascii="宋体" w:eastAsia="宋体" w:hAnsi="宋体" w:cs="Times New Roman"/>
                  <w:color w:val="000000"/>
                  <w:szCs w:val="21"/>
                  <w:rPrChange w:id="207" w:author="zhu yohon" w:date="2020-10-27T05:17:00Z">
                    <w:rPr>
                      <w:rFonts w:ascii="宋体" w:hAnsi="宋体"/>
                      <w:color w:val="000000"/>
                      <w:sz w:val="20"/>
                      <w:szCs w:val="20"/>
                    </w:rPr>
                  </w:rPrChange>
                </w:rPr>
                <w:t>的公司产生的焦虑或者担心越严重，从而对</w:t>
              </w:r>
            </w:ins>
            <w:ins w:id="208" w:author="zhu yohon" w:date="2020-10-27T03:18:00Z">
              <w:r w:rsidRPr="003763BF">
                <w:rPr>
                  <w:rFonts w:ascii="宋体" w:eastAsia="宋体" w:hAnsi="宋体" w:cs="Times New Roman" w:hint="eastAsia"/>
                  <w:color w:val="000000"/>
                  <w:szCs w:val="21"/>
                  <w:rPrChange w:id="209" w:author="zhu yohon" w:date="2020-10-27T05:17:00Z">
                    <w:rPr>
                      <w:rFonts w:ascii="宋体" w:hAnsi="宋体" w:hint="eastAsia"/>
                      <w:color w:val="000000"/>
                      <w:sz w:val="20"/>
                      <w:szCs w:val="20"/>
                    </w:rPr>
                  </w:rPrChange>
                </w:rPr>
                <w:t>疫情区</w:t>
              </w:r>
            </w:ins>
            <w:ins w:id="210" w:author="zhu yohon" w:date="2020-10-27T03:13:00Z">
              <w:r w:rsidRPr="003763BF">
                <w:rPr>
                  <w:rFonts w:ascii="宋体" w:eastAsia="宋体" w:hAnsi="宋体" w:cs="Times New Roman"/>
                  <w:color w:val="000000"/>
                  <w:szCs w:val="21"/>
                  <w:rPrChange w:id="211" w:author="zhu yohon" w:date="2020-10-27T05:17:00Z">
                    <w:rPr>
                      <w:rFonts w:ascii="宋体" w:hAnsi="宋体"/>
                      <w:color w:val="000000"/>
                      <w:sz w:val="20"/>
                      <w:szCs w:val="20"/>
                    </w:rPr>
                  </w:rPrChange>
                </w:rPr>
                <w:t>的公司股票的未来收益率产生更加悲观的预期。结果导致</w:t>
              </w:r>
            </w:ins>
            <w:ins w:id="212" w:author="zhu yohon" w:date="2020-10-27T03:18:00Z">
              <w:r w:rsidRPr="003763BF">
                <w:rPr>
                  <w:rFonts w:ascii="宋体" w:eastAsia="宋体" w:hAnsi="宋体" w:cs="Times New Roman" w:hint="eastAsia"/>
                  <w:color w:val="000000"/>
                  <w:szCs w:val="21"/>
                  <w:rPrChange w:id="213" w:author="zhu yohon" w:date="2020-10-27T05:17:00Z">
                    <w:rPr>
                      <w:rFonts w:ascii="宋体" w:hAnsi="宋体" w:hint="eastAsia"/>
                      <w:color w:val="000000"/>
                      <w:sz w:val="20"/>
                      <w:szCs w:val="20"/>
                    </w:rPr>
                  </w:rPrChange>
                </w:rPr>
                <w:t>疫情</w:t>
              </w:r>
            </w:ins>
            <w:ins w:id="214" w:author="zhu yohon" w:date="2020-10-27T03:19:00Z">
              <w:r w:rsidRPr="003763BF">
                <w:rPr>
                  <w:rFonts w:ascii="宋体" w:eastAsia="宋体" w:hAnsi="宋体" w:cs="Times New Roman" w:hint="eastAsia"/>
                  <w:color w:val="000000"/>
                  <w:szCs w:val="21"/>
                  <w:rPrChange w:id="215" w:author="zhu yohon" w:date="2020-10-27T05:17:00Z">
                    <w:rPr>
                      <w:rFonts w:ascii="宋体" w:hAnsi="宋体" w:hint="eastAsia"/>
                      <w:color w:val="000000"/>
                      <w:sz w:val="20"/>
                      <w:szCs w:val="20"/>
                    </w:rPr>
                  </w:rPrChange>
                </w:rPr>
                <w:t>越</w:t>
              </w:r>
            </w:ins>
            <w:ins w:id="216" w:author="zhu yohon" w:date="2020-10-27T03:18:00Z">
              <w:r w:rsidRPr="003763BF">
                <w:rPr>
                  <w:rFonts w:ascii="宋体" w:eastAsia="宋体" w:hAnsi="宋体" w:cs="Times New Roman" w:hint="eastAsia"/>
                  <w:color w:val="000000"/>
                  <w:szCs w:val="21"/>
                  <w:rPrChange w:id="217" w:author="zhu yohon" w:date="2020-10-27T05:17:00Z">
                    <w:rPr>
                      <w:rFonts w:ascii="宋体" w:hAnsi="宋体" w:hint="eastAsia"/>
                      <w:color w:val="000000"/>
                      <w:sz w:val="20"/>
                      <w:szCs w:val="20"/>
                    </w:rPr>
                  </w:rPrChange>
                </w:rPr>
                <w:t>严重地区</w:t>
              </w:r>
            </w:ins>
            <w:ins w:id="218" w:author="zhu yohon" w:date="2020-10-27T03:13:00Z">
              <w:r w:rsidRPr="003763BF">
                <w:rPr>
                  <w:rFonts w:ascii="宋体" w:eastAsia="宋体" w:hAnsi="宋体" w:cs="Times New Roman"/>
                  <w:color w:val="000000"/>
                  <w:szCs w:val="21"/>
                  <w:rPrChange w:id="219" w:author="zhu yohon" w:date="2020-10-27T05:17:00Z">
                    <w:rPr>
                      <w:rFonts w:ascii="宋体" w:hAnsi="宋体"/>
                      <w:color w:val="000000"/>
                      <w:sz w:val="20"/>
                      <w:szCs w:val="20"/>
                    </w:rPr>
                  </w:rPrChange>
                </w:rPr>
                <w:t>的公司的股票收益率越低;</w:t>
              </w:r>
            </w:ins>
          </w:p>
          <w:p w:rsidR="003763BF" w:rsidRPr="003763BF" w:rsidRDefault="003763BF" w:rsidP="003763BF">
            <w:pPr>
              <w:spacing w:line="360" w:lineRule="auto"/>
              <w:ind w:firstLineChars="200" w:firstLine="420"/>
              <w:rPr>
                <w:rFonts w:ascii="宋体" w:eastAsia="宋体" w:hAnsi="宋体" w:cs="Times New Roman"/>
                <w:color w:val="000000"/>
                <w:szCs w:val="21"/>
              </w:rPr>
            </w:pPr>
            <w:r w:rsidRPr="003763BF">
              <w:rPr>
                <w:rFonts w:ascii="宋体" w:eastAsia="宋体" w:hAnsi="宋体" w:cs="Times New Roman" w:hint="eastAsia"/>
                <w:color w:val="000000"/>
                <w:szCs w:val="21"/>
                <w:rPrChange w:id="220" w:author="zhu yohon" w:date="2020-10-27T05:17:00Z">
                  <w:rPr>
                    <w:rFonts w:ascii="宋体" w:hAnsi="宋体" w:hint="eastAsia"/>
                    <w:color w:val="000000"/>
                    <w:sz w:val="20"/>
                    <w:szCs w:val="20"/>
                  </w:rPr>
                </w:rPrChange>
              </w:rPr>
              <w:t>（</w:t>
            </w:r>
            <w:ins w:id="221" w:author="zhu yohon" w:date="2020-10-27T03:21:00Z">
              <w:r w:rsidRPr="003763BF">
                <w:rPr>
                  <w:rFonts w:ascii="宋体" w:eastAsia="宋体" w:hAnsi="宋体" w:cs="Times New Roman"/>
                  <w:color w:val="000000"/>
                  <w:szCs w:val="21"/>
                  <w:rPrChange w:id="222" w:author="zhu yohon" w:date="2020-10-27T05:17:00Z">
                    <w:rPr>
                      <w:rFonts w:ascii="宋体" w:hAnsi="宋体"/>
                      <w:color w:val="000000"/>
                      <w:sz w:val="20"/>
                      <w:szCs w:val="20"/>
                    </w:rPr>
                  </w:rPrChange>
                </w:rPr>
                <w:t>2）</w:t>
              </w:r>
            </w:ins>
            <w:ins w:id="223" w:author="zhu yohon" w:date="2020-10-27T03:13:00Z">
              <w:r w:rsidRPr="003763BF">
                <w:rPr>
                  <w:rFonts w:ascii="宋体" w:eastAsia="宋体" w:hAnsi="宋体" w:cs="Times New Roman"/>
                  <w:color w:val="000000"/>
                  <w:szCs w:val="21"/>
                  <w:rPrChange w:id="224" w:author="zhu yohon" w:date="2020-10-27T05:17:00Z">
                    <w:rPr>
                      <w:rFonts w:ascii="宋体" w:hAnsi="宋体"/>
                      <w:color w:val="000000"/>
                      <w:sz w:val="20"/>
                      <w:szCs w:val="20"/>
                    </w:rPr>
                  </w:rPrChange>
                </w:rPr>
                <w:t>现有研究发现在美国和中国都存在一种本地偏见(localbias)的现象，即投资者偏好投资距离自己近的公司的股票。因此，</w:t>
              </w:r>
            </w:ins>
            <w:ins w:id="225" w:author="zhu yohon" w:date="2020-10-27T03:20:00Z">
              <w:r w:rsidRPr="003763BF">
                <w:rPr>
                  <w:rFonts w:ascii="宋体" w:eastAsia="宋体" w:hAnsi="宋体" w:cs="Times New Roman" w:hint="eastAsia"/>
                  <w:color w:val="000000"/>
                  <w:szCs w:val="21"/>
                  <w:rPrChange w:id="226" w:author="zhu yohon" w:date="2020-10-27T05:17:00Z">
                    <w:rPr>
                      <w:rFonts w:ascii="宋体" w:hAnsi="宋体" w:hint="eastAsia"/>
                      <w:color w:val="000000"/>
                      <w:sz w:val="20"/>
                      <w:szCs w:val="20"/>
                    </w:rPr>
                  </w:rPrChange>
                </w:rPr>
                <w:t>疫情地区</w:t>
              </w:r>
            </w:ins>
            <w:ins w:id="227" w:author="zhu yohon" w:date="2020-10-27T03:13:00Z">
              <w:r w:rsidRPr="003763BF">
                <w:rPr>
                  <w:rFonts w:ascii="宋体" w:eastAsia="宋体" w:hAnsi="宋体" w:cs="Times New Roman"/>
                  <w:color w:val="000000"/>
                  <w:szCs w:val="21"/>
                  <w:rPrChange w:id="228" w:author="zhu yohon" w:date="2020-10-27T05:17:00Z">
                    <w:rPr>
                      <w:rFonts w:ascii="宋体" w:hAnsi="宋体"/>
                      <w:color w:val="000000"/>
                      <w:sz w:val="20"/>
                      <w:szCs w:val="20"/>
                    </w:rPr>
                  </w:rPrChange>
                </w:rPr>
                <w:t>的公司股票，拥有更多</w:t>
              </w:r>
            </w:ins>
            <w:ins w:id="229" w:author="zhu yohon" w:date="2020-10-27T03:20:00Z">
              <w:r w:rsidRPr="003763BF">
                <w:rPr>
                  <w:rFonts w:ascii="宋体" w:eastAsia="宋体" w:hAnsi="宋体" w:cs="Times New Roman" w:hint="eastAsia"/>
                  <w:color w:val="000000"/>
                  <w:szCs w:val="21"/>
                  <w:rPrChange w:id="230" w:author="zhu yohon" w:date="2020-10-27T05:17:00Z">
                    <w:rPr>
                      <w:rFonts w:ascii="宋体" w:hAnsi="宋体" w:hint="eastAsia"/>
                      <w:color w:val="000000"/>
                      <w:sz w:val="20"/>
                      <w:szCs w:val="20"/>
                    </w:rPr>
                  </w:rPrChange>
                </w:rPr>
                <w:t>疫情</w:t>
              </w:r>
              <w:r w:rsidRPr="003763BF">
                <w:rPr>
                  <w:rFonts w:ascii="宋体" w:eastAsia="宋体" w:hAnsi="宋体" w:cs="Times New Roman"/>
                  <w:color w:val="000000"/>
                  <w:szCs w:val="21"/>
                  <w:rPrChange w:id="231" w:author="zhu yohon" w:date="2020-10-27T05:17:00Z">
                    <w:rPr>
                      <w:rFonts w:ascii="宋体" w:hAnsi="宋体"/>
                      <w:color w:val="000000"/>
                      <w:sz w:val="20"/>
                      <w:szCs w:val="20"/>
                    </w:rPr>
                  </w:rPrChange>
                </w:rPr>
                <w:t>地区</w:t>
              </w:r>
            </w:ins>
            <w:ins w:id="232" w:author="zhu yohon" w:date="2020-10-27T03:13:00Z">
              <w:r w:rsidRPr="003763BF">
                <w:rPr>
                  <w:rFonts w:ascii="宋体" w:eastAsia="宋体" w:hAnsi="宋体" w:cs="Times New Roman"/>
                  <w:color w:val="000000"/>
                  <w:szCs w:val="21"/>
                  <w:rPrChange w:id="233" w:author="zhu yohon" w:date="2020-10-27T05:17:00Z">
                    <w:rPr>
                      <w:rFonts w:ascii="宋体" w:hAnsi="宋体"/>
                      <w:color w:val="000000"/>
                      <w:sz w:val="20"/>
                      <w:szCs w:val="20"/>
                    </w:rPr>
                  </w:rPrChange>
                </w:rPr>
                <w:t>的投资者。而</w:t>
              </w:r>
            </w:ins>
            <w:ins w:id="234" w:author="zhu yohon" w:date="2020-10-27T03:20:00Z">
              <w:r w:rsidRPr="003763BF">
                <w:rPr>
                  <w:rFonts w:ascii="宋体" w:eastAsia="宋体" w:hAnsi="宋体" w:cs="Times New Roman" w:hint="eastAsia"/>
                  <w:color w:val="000000"/>
                  <w:szCs w:val="21"/>
                  <w:rPrChange w:id="235" w:author="zhu yohon" w:date="2020-10-27T05:17:00Z">
                    <w:rPr>
                      <w:rFonts w:ascii="宋体" w:hAnsi="宋体" w:hint="eastAsia"/>
                      <w:color w:val="000000"/>
                      <w:sz w:val="20"/>
                      <w:szCs w:val="20"/>
                    </w:rPr>
                  </w:rPrChange>
                </w:rPr>
                <w:t>疫情</w:t>
              </w:r>
            </w:ins>
            <w:ins w:id="236" w:author="zhu yohon" w:date="2020-10-27T03:21:00Z">
              <w:r w:rsidRPr="003763BF">
                <w:rPr>
                  <w:rFonts w:ascii="宋体" w:eastAsia="宋体" w:hAnsi="宋体" w:cs="Times New Roman" w:hint="eastAsia"/>
                  <w:color w:val="000000"/>
                  <w:szCs w:val="21"/>
                  <w:rPrChange w:id="237" w:author="zhu yohon" w:date="2020-10-27T05:17:00Z">
                    <w:rPr>
                      <w:rFonts w:ascii="宋体" w:hAnsi="宋体" w:hint="eastAsia"/>
                      <w:color w:val="000000"/>
                      <w:sz w:val="20"/>
                      <w:szCs w:val="20"/>
                    </w:rPr>
                  </w:rPrChange>
                </w:rPr>
                <w:t>越</w:t>
              </w:r>
              <w:r w:rsidRPr="003763BF">
                <w:rPr>
                  <w:rFonts w:ascii="宋体" w:eastAsia="宋体" w:hAnsi="宋体" w:cs="Times New Roman"/>
                  <w:color w:val="000000"/>
                  <w:szCs w:val="21"/>
                  <w:rPrChange w:id="238" w:author="zhu yohon" w:date="2020-10-27T05:17:00Z">
                    <w:rPr>
                      <w:rFonts w:ascii="宋体" w:hAnsi="宋体"/>
                      <w:color w:val="000000"/>
                      <w:sz w:val="20"/>
                      <w:szCs w:val="20"/>
                    </w:rPr>
                  </w:rPrChange>
                </w:rPr>
                <w:t>严重</w:t>
              </w:r>
            </w:ins>
            <w:ins w:id="239" w:author="zhu yohon" w:date="2020-10-27T03:20:00Z">
              <w:r w:rsidRPr="003763BF">
                <w:rPr>
                  <w:rFonts w:ascii="宋体" w:eastAsia="宋体" w:hAnsi="宋体" w:cs="Times New Roman" w:hint="eastAsia"/>
                  <w:color w:val="000000"/>
                  <w:szCs w:val="21"/>
                  <w:rPrChange w:id="240" w:author="zhu yohon" w:date="2020-10-27T05:17:00Z">
                    <w:rPr>
                      <w:rFonts w:ascii="宋体" w:hAnsi="宋体" w:hint="eastAsia"/>
                      <w:color w:val="000000"/>
                      <w:sz w:val="20"/>
                      <w:szCs w:val="20"/>
                    </w:rPr>
                  </w:rPrChange>
                </w:rPr>
                <w:t>地区</w:t>
              </w:r>
            </w:ins>
            <w:ins w:id="241" w:author="zhu yohon" w:date="2020-10-27T03:13:00Z">
              <w:r w:rsidRPr="003763BF">
                <w:rPr>
                  <w:rFonts w:ascii="宋体" w:eastAsia="宋体" w:hAnsi="宋体" w:cs="Times New Roman"/>
                  <w:color w:val="000000"/>
                  <w:szCs w:val="21"/>
                  <w:rPrChange w:id="242" w:author="zhu yohon" w:date="2020-10-27T05:17:00Z">
                    <w:rPr>
                      <w:rFonts w:ascii="宋体" w:hAnsi="宋体"/>
                      <w:color w:val="000000"/>
                      <w:sz w:val="20"/>
                      <w:szCs w:val="20"/>
                    </w:rPr>
                  </w:rPrChange>
                </w:rPr>
                <w:t>的投资者，对灾难的感受更深刻，因此产生更严重的负面情绪(Kaplanski＆Levy，2010)，从而对所持有股票的未来收益率产生更悲观的预期，导致</w:t>
              </w:r>
            </w:ins>
            <w:ins w:id="243" w:author="zhu yohon" w:date="2020-10-27T03:21:00Z">
              <w:r w:rsidRPr="003763BF">
                <w:rPr>
                  <w:rFonts w:ascii="宋体" w:eastAsia="宋体" w:hAnsi="宋体" w:cs="Times New Roman" w:hint="eastAsia"/>
                  <w:color w:val="000000"/>
                  <w:szCs w:val="21"/>
                  <w:rPrChange w:id="244" w:author="zhu yohon" w:date="2020-10-27T05:17:00Z">
                    <w:rPr>
                      <w:rFonts w:ascii="宋体" w:hAnsi="宋体" w:hint="eastAsia"/>
                      <w:color w:val="000000"/>
                      <w:sz w:val="20"/>
                      <w:szCs w:val="20"/>
                    </w:rPr>
                  </w:rPrChange>
                </w:rPr>
                <w:t>疫情越严重</w:t>
              </w:r>
              <w:r w:rsidRPr="003763BF">
                <w:rPr>
                  <w:rFonts w:ascii="宋体" w:eastAsia="宋体" w:hAnsi="宋体" w:cs="Times New Roman"/>
                  <w:color w:val="000000"/>
                  <w:szCs w:val="21"/>
                  <w:rPrChange w:id="245" w:author="zhu yohon" w:date="2020-10-27T05:17:00Z">
                    <w:rPr>
                      <w:rFonts w:ascii="宋体" w:hAnsi="宋体"/>
                      <w:color w:val="000000"/>
                      <w:sz w:val="20"/>
                      <w:szCs w:val="20"/>
                    </w:rPr>
                  </w:rPrChange>
                </w:rPr>
                <w:t>地区的</w:t>
              </w:r>
            </w:ins>
            <w:ins w:id="246" w:author="zhu yohon" w:date="2020-10-27T03:13:00Z">
              <w:r w:rsidRPr="003763BF">
                <w:rPr>
                  <w:rFonts w:ascii="宋体" w:eastAsia="宋体" w:hAnsi="宋体" w:cs="Times New Roman"/>
                  <w:color w:val="000000"/>
                  <w:szCs w:val="21"/>
                  <w:rPrChange w:id="247" w:author="zhu yohon" w:date="2020-10-27T05:17:00Z">
                    <w:rPr>
                      <w:rFonts w:ascii="宋体" w:hAnsi="宋体"/>
                      <w:color w:val="000000"/>
                      <w:sz w:val="20"/>
                      <w:szCs w:val="20"/>
                    </w:rPr>
                  </w:rPrChange>
                </w:rPr>
                <w:t>公司的股票收益率越低。</w:t>
              </w:r>
            </w:ins>
          </w:p>
          <w:p w:rsidR="003763BF" w:rsidRPr="003763BF" w:rsidRDefault="003763BF" w:rsidP="003763BF">
            <w:pPr>
              <w:spacing w:line="360" w:lineRule="auto"/>
              <w:ind w:firstLineChars="200" w:firstLine="420"/>
              <w:rPr>
                <w:rFonts w:ascii="宋体" w:eastAsia="宋体" w:hAnsi="宋体" w:cs="Times New Roman"/>
                <w:szCs w:val="21"/>
              </w:rPr>
            </w:pPr>
            <w:r w:rsidRPr="003763BF">
              <w:rPr>
                <w:rFonts w:ascii="宋体" w:eastAsia="宋体" w:hAnsi="宋体" w:cs="Times New Roman" w:hint="eastAsia"/>
                <w:color w:val="000000"/>
                <w:szCs w:val="21"/>
                <w:rPrChange w:id="248" w:author="zhu yohon" w:date="2020-10-27T05:17:00Z">
                  <w:rPr>
                    <w:rFonts w:ascii="宋体" w:hAnsi="宋体" w:hint="eastAsia"/>
                    <w:color w:val="000000"/>
                    <w:sz w:val="20"/>
                    <w:szCs w:val="20"/>
                  </w:rPr>
                </w:rPrChange>
              </w:rPr>
              <w:t>（</w:t>
            </w:r>
            <w:ins w:id="249" w:author="zhu yohon" w:date="2020-10-27T03:21:00Z">
              <w:r w:rsidRPr="003763BF">
                <w:rPr>
                  <w:rFonts w:ascii="宋体" w:eastAsia="宋体" w:hAnsi="宋体" w:cs="Times New Roman"/>
                  <w:color w:val="000000"/>
                  <w:szCs w:val="21"/>
                  <w:rPrChange w:id="250" w:author="zhu yohon" w:date="2020-10-27T05:17:00Z">
                    <w:rPr>
                      <w:rFonts w:ascii="宋体" w:hAnsi="宋体"/>
                      <w:color w:val="000000"/>
                      <w:sz w:val="20"/>
                      <w:szCs w:val="20"/>
                    </w:rPr>
                  </w:rPrChange>
                </w:rPr>
                <w:t>3）</w:t>
              </w:r>
            </w:ins>
            <w:r w:rsidRPr="003763BF">
              <w:rPr>
                <w:rFonts w:ascii="宋体" w:eastAsia="宋体" w:hAnsi="宋体" w:cs="Times New Roman" w:hint="eastAsia"/>
                <w:color w:val="000000"/>
                <w:szCs w:val="21"/>
              </w:rPr>
              <w:t>国内</w:t>
            </w:r>
            <w:ins w:id="251" w:author="zhu yohon" w:date="2020-10-27T03:21:00Z">
              <w:r w:rsidRPr="003763BF">
                <w:rPr>
                  <w:rFonts w:ascii="宋体" w:eastAsia="宋体" w:hAnsi="宋体" w:cs="Times New Roman" w:hint="eastAsia"/>
                  <w:color w:val="000000"/>
                  <w:szCs w:val="21"/>
                  <w:rPrChange w:id="252" w:author="zhu yohon" w:date="2020-10-27T05:17:00Z">
                    <w:rPr>
                      <w:rFonts w:ascii="宋体" w:hAnsi="宋体" w:hint="eastAsia"/>
                      <w:color w:val="000000"/>
                      <w:sz w:val="20"/>
                      <w:szCs w:val="20"/>
                    </w:rPr>
                  </w:rPrChange>
                </w:rPr>
                <w:t>不同</w:t>
              </w:r>
            </w:ins>
            <w:ins w:id="253" w:author="zhu yohon" w:date="2020-10-27T03:24:00Z">
              <w:r w:rsidRPr="003763BF">
                <w:rPr>
                  <w:rFonts w:ascii="宋体" w:eastAsia="宋体" w:hAnsi="宋体" w:cs="Times New Roman" w:hint="eastAsia"/>
                  <w:color w:val="000000"/>
                  <w:szCs w:val="21"/>
                  <w:rPrChange w:id="254" w:author="zhu yohon" w:date="2020-10-27T05:17:00Z">
                    <w:rPr>
                      <w:rFonts w:ascii="宋体" w:hAnsi="宋体" w:hint="eastAsia"/>
                      <w:color w:val="000000"/>
                      <w:sz w:val="20"/>
                      <w:szCs w:val="20"/>
                    </w:rPr>
                  </w:rPrChange>
                </w:rPr>
                <w:t>地区</w:t>
              </w:r>
              <w:r w:rsidRPr="003763BF">
                <w:rPr>
                  <w:rFonts w:ascii="宋体" w:eastAsia="宋体" w:hAnsi="宋体" w:cs="Times New Roman"/>
                  <w:color w:val="000000"/>
                  <w:szCs w:val="21"/>
                  <w:rPrChange w:id="255" w:author="zhu yohon" w:date="2020-10-27T05:17:00Z">
                    <w:rPr>
                      <w:rFonts w:ascii="宋体" w:hAnsi="宋体"/>
                      <w:color w:val="000000"/>
                      <w:sz w:val="20"/>
                      <w:szCs w:val="20"/>
                    </w:rPr>
                  </w:rPrChange>
                </w:rPr>
                <w:t>间</w:t>
              </w:r>
              <w:r w:rsidRPr="003763BF">
                <w:rPr>
                  <w:rFonts w:ascii="宋体" w:eastAsia="宋体" w:hAnsi="宋体" w:cs="Times New Roman" w:hint="eastAsia"/>
                  <w:color w:val="000000"/>
                  <w:szCs w:val="21"/>
                  <w:rPrChange w:id="256" w:author="zhu yohon" w:date="2020-10-27T05:17:00Z">
                    <w:rPr>
                      <w:rFonts w:ascii="宋体" w:hAnsi="宋体" w:hint="eastAsia"/>
                      <w:color w:val="000000"/>
                      <w:sz w:val="20"/>
                      <w:szCs w:val="20"/>
                    </w:rPr>
                  </w:rPrChange>
                </w:rPr>
                <w:t>的</w:t>
              </w:r>
              <w:r w:rsidRPr="003763BF">
                <w:rPr>
                  <w:rFonts w:ascii="宋体" w:eastAsia="宋体" w:hAnsi="宋体" w:cs="Times New Roman"/>
                  <w:color w:val="000000"/>
                  <w:szCs w:val="21"/>
                  <w:rPrChange w:id="257" w:author="zhu yohon" w:date="2020-10-27T05:17:00Z">
                    <w:rPr>
                      <w:rFonts w:ascii="宋体" w:hAnsi="宋体"/>
                      <w:color w:val="000000"/>
                      <w:sz w:val="20"/>
                      <w:szCs w:val="20"/>
                    </w:rPr>
                  </w:rPrChange>
                </w:rPr>
                <w:t>疫情</w:t>
              </w:r>
              <w:r w:rsidRPr="003763BF">
                <w:rPr>
                  <w:rFonts w:ascii="宋体" w:eastAsia="宋体" w:hAnsi="宋体" w:cs="Times New Roman" w:hint="eastAsia"/>
                  <w:color w:val="000000"/>
                  <w:szCs w:val="21"/>
                  <w:rPrChange w:id="258" w:author="zhu yohon" w:date="2020-10-27T05:17:00Z">
                    <w:rPr>
                      <w:rFonts w:ascii="宋体" w:hAnsi="宋体" w:hint="eastAsia"/>
                      <w:color w:val="000000"/>
                      <w:sz w:val="20"/>
                      <w:szCs w:val="20"/>
                    </w:rPr>
                  </w:rPrChange>
                </w:rPr>
                <w:t>会</w:t>
              </w:r>
              <w:r w:rsidRPr="003763BF">
                <w:rPr>
                  <w:rFonts w:ascii="宋体" w:eastAsia="宋体" w:hAnsi="宋体" w:cs="Times New Roman"/>
                  <w:color w:val="000000"/>
                  <w:szCs w:val="21"/>
                  <w:rPrChange w:id="259" w:author="zhu yohon" w:date="2020-10-27T05:17:00Z">
                    <w:rPr>
                      <w:rFonts w:ascii="宋体" w:hAnsi="宋体"/>
                      <w:color w:val="000000"/>
                      <w:sz w:val="20"/>
                      <w:szCs w:val="20"/>
                    </w:rPr>
                  </w:rPrChange>
                </w:rPr>
                <w:t>对投资者情绪产生</w:t>
              </w:r>
            </w:ins>
            <w:ins w:id="260" w:author="zhu yohon" w:date="2020-10-27T03:25:00Z">
              <w:r w:rsidRPr="003763BF">
                <w:rPr>
                  <w:rFonts w:ascii="宋体" w:eastAsia="宋体" w:hAnsi="宋体" w:cs="Times New Roman" w:hint="eastAsia"/>
                  <w:color w:val="000000"/>
                  <w:szCs w:val="21"/>
                  <w:rPrChange w:id="261" w:author="zhu yohon" w:date="2020-10-27T05:17:00Z">
                    <w:rPr>
                      <w:rFonts w:ascii="宋体" w:hAnsi="宋体" w:hint="eastAsia"/>
                      <w:color w:val="000000"/>
                      <w:sz w:val="20"/>
                      <w:szCs w:val="20"/>
                    </w:rPr>
                  </w:rPrChange>
                </w:rPr>
                <w:t>叠加</w:t>
              </w:r>
              <w:r w:rsidRPr="003763BF">
                <w:rPr>
                  <w:rFonts w:ascii="宋体" w:eastAsia="宋体" w:hAnsi="宋体" w:cs="Times New Roman"/>
                  <w:color w:val="000000"/>
                  <w:szCs w:val="21"/>
                  <w:rPrChange w:id="262" w:author="zhu yohon" w:date="2020-10-27T05:17:00Z">
                    <w:rPr>
                      <w:rFonts w:ascii="宋体" w:hAnsi="宋体"/>
                      <w:color w:val="000000"/>
                      <w:sz w:val="20"/>
                      <w:szCs w:val="20"/>
                    </w:rPr>
                  </w:rPrChange>
                </w:rPr>
                <w:t>效应，距离</w:t>
              </w:r>
            </w:ins>
            <w:ins w:id="263" w:author="zhu yohon" w:date="2020-10-27T03:26:00Z">
              <w:r w:rsidRPr="003763BF">
                <w:rPr>
                  <w:rFonts w:ascii="宋体" w:eastAsia="宋体" w:hAnsi="宋体" w:cs="Times New Roman"/>
                  <w:color w:val="000000"/>
                  <w:szCs w:val="21"/>
                  <w:rPrChange w:id="264" w:author="zhu yohon" w:date="2020-10-27T05:17:00Z">
                    <w:rPr>
                      <w:rFonts w:ascii="宋体" w:hAnsi="宋体"/>
                      <w:color w:val="000000"/>
                      <w:sz w:val="20"/>
                      <w:szCs w:val="20"/>
                    </w:rPr>
                  </w:rPrChange>
                </w:rPr>
                <w:t>严重</w:t>
              </w:r>
              <w:r w:rsidRPr="003763BF">
                <w:rPr>
                  <w:rFonts w:ascii="宋体" w:eastAsia="宋体" w:hAnsi="宋体" w:cs="Times New Roman" w:hint="eastAsia"/>
                  <w:color w:val="000000"/>
                  <w:szCs w:val="21"/>
                  <w:rPrChange w:id="265" w:author="zhu yohon" w:date="2020-10-27T05:17:00Z">
                    <w:rPr>
                      <w:rFonts w:ascii="宋体" w:hAnsi="宋体" w:hint="eastAsia"/>
                      <w:color w:val="000000"/>
                      <w:sz w:val="20"/>
                      <w:szCs w:val="20"/>
                    </w:rPr>
                  </w:rPrChange>
                </w:rPr>
                <w:t>疫情区越</w:t>
              </w:r>
              <w:r w:rsidRPr="003763BF">
                <w:rPr>
                  <w:rFonts w:ascii="宋体" w:eastAsia="宋体" w:hAnsi="宋体" w:cs="Times New Roman"/>
                  <w:color w:val="000000"/>
                  <w:szCs w:val="21"/>
                  <w:rPrChange w:id="266" w:author="zhu yohon" w:date="2020-10-27T05:17:00Z">
                    <w:rPr>
                      <w:rFonts w:ascii="宋体" w:hAnsi="宋体"/>
                      <w:color w:val="000000"/>
                      <w:sz w:val="20"/>
                      <w:szCs w:val="20"/>
                    </w:rPr>
                  </w:rPrChange>
                </w:rPr>
                <w:t>近</w:t>
              </w:r>
            </w:ins>
            <w:ins w:id="267" w:author="zhu yohon" w:date="2020-10-27T03:25:00Z">
              <w:r w:rsidRPr="003763BF">
                <w:rPr>
                  <w:rFonts w:ascii="宋体" w:eastAsia="宋体" w:hAnsi="宋体" w:cs="Times New Roman"/>
                  <w:color w:val="000000"/>
                  <w:szCs w:val="21"/>
                  <w:rPrChange w:id="268" w:author="zhu yohon" w:date="2020-10-27T05:17:00Z">
                    <w:rPr>
                      <w:rFonts w:ascii="宋体" w:hAnsi="宋体"/>
                      <w:color w:val="000000"/>
                      <w:sz w:val="20"/>
                      <w:szCs w:val="20"/>
                    </w:rPr>
                  </w:rPrChange>
                </w:rPr>
                <w:t>，</w:t>
              </w:r>
            </w:ins>
            <w:ins w:id="269" w:author="zhu yohon" w:date="2020-10-27T03:27:00Z">
              <w:r w:rsidRPr="003763BF">
                <w:rPr>
                  <w:rFonts w:ascii="宋体" w:eastAsia="宋体" w:hAnsi="宋体" w:cs="Times New Roman" w:hint="eastAsia"/>
                  <w:color w:val="000000"/>
                  <w:szCs w:val="21"/>
                  <w:rPrChange w:id="270" w:author="zhu yohon" w:date="2020-10-27T05:17:00Z">
                    <w:rPr>
                      <w:rFonts w:ascii="宋体" w:hAnsi="宋体" w:hint="eastAsia"/>
                      <w:color w:val="000000"/>
                      <w:sz w:val="20"/>
                      <w:szCs w:val="20"/>
                    </w:rPr>
                  </w:rPrChange>
                </w:rPr>
                <w:t>越</w:t>
              </w:r>
            </w:ins>
            <w:ins w:id="271" w:author="zhu yohon" w:date="2020-10-27T03:25:00Z">
              <w:r w:rsidRPr="003763BF">
                <w:rPr>
                  <w:rFonts w:ascii="宋体" w:eastAsia="宋体" w:hAnsi="宋体" w:cs="Times New Roman"/>
                  <w:color w:val="000000"/>
                  <w:szCs w:val="21"/>
                  <w:rPrChange w:id="272" w:author="zhu yohon" w:date="2020-10-27T05:17:00Z">
                    <w:rPr>
                      <w:rFonts w:ascii="宋体" w:hAnsi="宋体"/>
                      <w:color w:val="000000"/>
                      <w:sz w:val="20"/>
                      <w:szCs w:val="20"/>
                    </w:rPr>
                  </w:rPrChange>
                </w:rPr>
                <w:t>会导致</w:t>
              </w:r>
            </w:ins>
            <w:ins w:id="273" w:author="zhu yohon" w:date="2020-10-27T03:27:00Z">
              <w:r w:rsidRPr="003763BF">
                <w:rPr>
                  <w:rFonts w:ascii="宋体" w:eastAsia="宋体" w:hAnsi="宋体" w:cs="Times New Roman" w:hint="eastAsia"/>
                  <w:color w:val="000000"/>
                  <w:szCs w:val="21"/>
                  <w:rPrChange w:id="274" w:author="zhu yohon" w:date="2020-10-27T05:17:00Z">
                    <w:rPr>
                      <w:rFonts w:ascii="宋体" w:hAnsi="宋体" w:hint="eastAsia"/>
                      <w:color w:val="000000"/>
                      <w:sz w:val="20"/>
                      <w:szCs w:val="20"/>
                    </w:rPr>
                  </w:rPrChange>
                </w:rPr>
                <w:t>投资者</w:t>
              </w:r>
            </w:ins>
            <w:ins w:id="275" w:author="zhu yohon" w:date="2020-10-27T03:26:00Z">
              <w:r w:rsidRPr="003763BF">
                <w:rPr>
                  <w:rFonts w:ascii="宋体" w:eastAsia="宋体" w:hAnsi="宋体" w:cs="Times New Roman" w:hint="eastAsia"/>
                  <w:color w:val="000000"/>
                  <w:szCs w:val="21"/>
                  <w:rPrChange w:id="276" w:author="zhu yohon" w:date="2020-10-27T05:17:00Z">
                    <w:rPr>
                      <w:rFonts w:ascii="宋体" w:hAnsi="宋体" w:hint="eastAsia"/>
                      <w:color w:val="000000"/>
                      <w:sz w:val="20"/>
                      <w:szCs w:val="20"/>
                    </w:rPr>
                  </w:rPrChange>
                </w:rPr>
                <w:t>对</w:t>
              </w:r>
              <w:r w:rsidRPr="003763BF">
                <w:rPr>
                  <w:rFonts w:ascii="宋体" w:eastAsia="宋体" w:hAnsi="宋体" w:cs="Times New Roman"/>
                  <w:color w:val="000000"/>
                  <w:szCs w:val="21"/>
                  <w:rPrChange w:id="277" w:author="zhu yohon" w:date="2020-10-27T05:17:00Z">
                    <w:rPr>
                      <w:rFonts w:ascii="宋体" w:hAnsi="宋体"/>
                      <w:color w:val="000000"/>
                      <w:sz w:val="20"/>
                      <w:szCs w:val="20"/>
                    </w:rPr>
                  </w:rPrChange>
                </w:rPr>
                <w:t>本地公司</w:t>
              </w:r>
              <w:r w:rsidRPr="003763BF">
                <w:rPr>
                  <w:rFonts w:ascii="宋体" w:eastAsia="宋体" w:hAnsi="宋体" w:cs="Times New Roman" w:hint="eastAsia"/>
                  <w:color w:val="000000"/>
                  <w:szCs w:val="21"/>
                  <w:rPrChange w:id="278" w:author="zhu yohon" w:date="2020-10-27T05:17:00Z">
                    <w:rPr>
                      <w:rFonts w:ascii="宋体" w:hAnsi="宋体" w:hint="eastAsia"/>
                      <w:color w:val="000000"/>
                      <w:sz w:val="20"/>
                      <w:szCs w:val="20"/>
                    </w:rPr>
                  </w:rPrChange>
                </w:rPr>
                <w:t>产生</w:t>
              </w:r>
              <w:r w:rsidRPr="003763BF">
                <w:rPr>
                  <w:rFonts w:ascii="宋体" w:eastAsia="宋体" w:hAnsi="宋体" w:cs="Times New Roman"/>
                  <w:color w:val="000000"/>
                  <w:szCs w:val="21"/>
                  <w:rPrChange w:id="279" w:author="zhu yohon" w:date="2020-10-27T05:17:00Z">
                    <w:rPr>
                      <w:rFonts w:ascii="宋体" w:hAnsi="宋体"/>
                      <w:color w:val="000000"/>
                      <w:sz w:val="20"/>
                      <w:szCs w:val="20"/>
                    </w:rPr>
                  </w:rPrChange>
                </w:rPr>
                <w:t>焦虑</w:t>
              </w:r>
            </w:ins>
            <w:ins w:id="280" w:author="zhu yohon" w:date="2020-10-27T03:27:00Z">
              <w:r w:rsidRPr="003763BF">
                <w:rPr>
                  <w:rFonts w:ascii="宋体" w:eastAsia="宋体" w:hAnsi="宋体" w:cs="Times New Roman" w:hint="eastAsia"/>
                  <w:color w:val="000000"/>
                  <w:szCs w:val="21"/>
                  <w:rPrChange w:id="281" w:author="zhu yohon" w:date="2020-10-27T05:17:00Z">
                    <w:rPr>
                      <w:rFonts w:ascii="宋体" w:hAnsi="宋体" w:hint="eastAsia"/>
                      <w:color w:val="000000"/>
                      <w:sz w:val="20"/>
                      <w:szCs w:val="20"/>
                    </w:rPr>
                  </w:rPrChange>
                </w:rPr>
                <w:t>，所有</w:t>
              </w:r>
              <w:r w:rsidRPr="003763BF">
                <w:rPr>
                  <w:rFonts w:ascii="宋体" w:eastAsia="宋体" w:hAnsi="宋体" w:cs="Times New Roman"/>
                  <w:color w:val="000000"/>
                  <w:szCs w:val="21"/>
                  <w:rPrChange w:id="282" w:author="zhu yohon" w:date="2020-10-27T05:17:00Z">
                    <w:rPr>
                      <w:rFonts w:ascii="宋体" w:hAnsi="宋体"/>
                      <w:color w:val="000000"/>
                      <w:sz w:val="20"/>
                      <w:szCs w:val="20"/>
                    </w:rPr>
                  </w:rPrChange>
                </w:rPr>
                <w:t>疫情地区</w:t>
              </w:r>
              <w:r w:rsidRPr="003763BF">
                <w:rPr>
                  <w:rFonts w:ascii="宋体" w:eastAsia="宋体" w:hAnsi="宋体" w:cs="Times New Roman" w:hint="eastAsia"/>
                  <w:color w:val="000000"/>
                  <w:szCs w:val="21"/>
                  <w:rPrChange w:id="283" w:author="zhu yohon" w:date="2020-10-27T05:17:00Z">
                    <w:rPr>
                      <w:rFonts w:ascii="宋体" w:hAnsi="宋体" w:hint="eastAsia"/>
                      <w:color w:val="000000"/>
                      <w:sz w:val="20"/>
                      <w:szCs w:val="20"/>
                    </w:rPr>
                  </w:rPrChange>
                </w:rPr>
                <w:t>的</w:t>
              </w:r>
              <w:r w:rsidRPr="003763BF">
                <w:rPr>
                  <w:rFonts w:ascii="宋体" w:eastAsia="宋体" w:hAnsi="宋体" w:cs="Times New Roman"/>
                  <w:color w:val="000000"/>
                  <w:szCs w:val="21"/>
                  <w:rPrChange w:id="284" w:author="zhu yohon" w:date="2020-10-27T05:17:00Z">
                    <w:rPr>
                      <w:rFonts w:ascii="宋体" w:hAnsi="宋体"/>
                      <w:color w:val="000000"/>
                      <w:sz w:val="20"/>
                      <w:szCs w:val="20"/>
                    </w:rPr>
                  </w:rPrChange>
                </w:rPr>
                <w:t>疫情会</w:t>
              </w:r>
            </w:ins>
            <w:ins w:id="285" w:author="zhu yohon" w:date="2020-10-27T03:28:00Z">
              <w:r w:rsidRPr="003763BF">
                <w:rPr>
                  <w:rFonts w:ascii="宋体" w:eastAsia="宋体" w:hAnsi="宋体" w:cs="Times New Roman" w:hint="eastAsia"/>
                  <w:color w:val="000000"/>
                  <w:szCs w:val="21"/>
                  <w:rPrChange w:id="286" w:author="zhu yohon" w:date="2020-10-27T05:17:00Z">
                    <w:rPr>
                      <w:rFonts w:ascii="宋体" w:hAnsi="宋体" w:hint="eastAsia"/>
                      <w:color w:val="000000"/>
                      <w:sz w:val="20"/>
                      <w:szCs w:val="20"/>
                    </w:rPr>
                  </w:rPrChange>
                </w:rPr>
                <w:t>使</w:t>
              </w:r>
              <w:r w:rsidRPr="003763BF">
                <w:rPr>
                  <w:rFonts w:ascii="宋体" w:eastAsia="宋体" w:hAnsi="宋体" w:cs="Times New Roman"/>
                  <w:color w:val="000000"/>
                  <w:szCs w:val="21"/>
                  <w:rPrChange w:id="287" w:author="zhu yohon" w:date="2020-10-27T05:17:00Z">
                    <w:rPr>
                      <w:rFonts w:ascii="宋体" w:hAnsi="宋体"/>
                      <w:color w:val="000000"/>
                      <w:sz w:val="20"/>
                      <w:szCs w:val="20"/>
                    </w:rPr>
                  </w:rPrChange>
                </w:rPr>
                <w:t>投资者对</w:t>
              </w:r>
            </w:ins>
            <w:ins w:id="288" w:author="zhu yohon" w:date="2020-10-27T03:27:00Z">
              <w:r w:rsidRPr="003763BF">
                <w:rPr>
                  <w:rFonts w:ascii="宋体" w:eastAsia="宋体" w:hAnsi="宋体" w:cs="Times New Roman"/>
                  <w:color w:val="000000"/>
                  <w:szCs w:val="21"/>
                  <w:rPrChange w:id="289" w:author="zhu yohon" w:date="2020-10-27T05:17:00Z">
                    <w:rPr>
                      <w:rFonts w:ascii="宋体" w:hAnsi="宋体"/>
                      <w:color w:val="000000"/>
                      <w:sz w:val="20"/>
                      <w:szCs w:val="20"/>
                    </w:rPr>
                  </w:rPrChange>
                </w:rPr>
                <w:t>本地公司产生</w:t>
              </w:r>
            </w:ins>
            <w:ins w:id="290" w:author="zhu yohon" w:date="2020-10-27T03:28:00Z">
              <w:r w:rsidRPr="003763BF">
                <w:rPr>
                  <w:rFonts w:ascii="宋体" w:eastAsia="宋体" w:hAnsi="宋体" w:cs="Times New Roman" w:hint="eastAsia"/>
                  <w:color w:val="000000"/>
                  <w:szCs w:val="21"/>
                  <w:rPrChange w:id="291" w:author="zhu yohon" w:date="2020-10-27T05:17:00Z">
                    <w:rPr>
                      <w:rFonts w:ascii="宋体" w:hAnsi="宋体" w:hint="eastAsia"/>
                      <w:color w:val="000000"/>
                      <w:sz w:val="20"/>
                      <w:szCs w:val="20"/>
                    </w:rPr>
                  </w:rPrChange>
                </w:rPr>
                <w:t>综合</w:t>
              </w:r>
              <w:r w:rsidRPr="003763BF">
                <w:rPr>
                  <w:rFonts w:ascii="宋体" w:eastAsia="宋体" w:hAnsi="宋体" w:cs="Times New Roman"/>
                  <w:color w:val="000000"/>
                  <w:szCs w:val="21"/>
                  <w:rPrChange w:id="292" w:author="zhu yohon" w:date="2020-10-27T05:17:00Z">
                    <w:rPr>
                      <w:rFonts w:ascii="宋体" w:hAnsi="宋体"/>
                      <w:color w:val="000000"/>
                      <w:sz w:val="20"/>
                      <w:szCs w:val="20"/>
                    </w:rPr>
                  </w:rPrChange>
                </w:rPr>
                <w:t>的</w:t>
              </w:r>
              <w:r w:rsidRPr="003763BF">
                <w:rPr>
                  <w:rFonts w:ascii="宋体" w:eastAsia="宋体" w:hAnsi="宋体" w:cs="Times New Roman" w:hint="eastAsia"/>
                  <w:color w:val="000000"/>
                  <w:szCs w:val="21"/>
                  <w:rPrChange w:id="293" w:author="zhu yohon" w:date="2020-10-27T05:17:00Z">
                    <w:rPr>
                      <w:rFonts w:ascii="宋体" w:hAnsi="宋体" w:hint="eastAsia"/>
                      <w:color w:val="000000"/>
                      <w:sz w:val="20"/>
                      <w:szCs w:val="20"/>
                    </w:rPr>
                  </w:rPrChange>
                </w:rPr>
                <w:t>情绪。</w:t>
              </w:r>
            </w:ins>
          </w:p>
          <w:p w:rsidR="003763BF" w:rsidRPr="003763BF" w:rsidRDefault="003763BF" w:rsidP="003763BF">
            <w:pPr>
              <w:spacing w:line="360" w:lineRule="auto"/>
              <w:ind w:firstLineChars="200" w:firstLine="420"/>
              <w:rPr>
                <w:rFonts w:ascii="宋体" w:eastAsia="宋体" w:hAnsi="宋体" w:cs="Times New Roman"/>
                <w:szCs w:val="21"/>
              </w:rPr>
            </w:pPr>
          </w:p>
          <w:p w:rsidR="003763BF" w:rsidRPr="003763BF" w:rsidRDefault="003763BF" w:rsidP="003763BF">
            <w:pPr>
              <w:spacing w:line="360" w:lineRule="auto"/>
              <w:ind w:firstLineChars="200" w:firstLine="420"/>
              <w:rPr>
                <w:rFonts w:ascii="宋体" w:eastAsia="宋体" w:hAnsi="宋体" w:cs="Times New Roman"/>
                <w:szCs w:val="21"/>
              </w:rPr>
            </w:pPr>
          </w:p>
          <w:p w:rsidR="003763BF" w:rsidRPr="003763BF" w:rsidRDefault="003763BF" w:rsidP="003763BF">
            <w:pPr>
              <w:spacing w:line="360" w:lineRule="auto"/>
              <w:ind w:firstLineChars="200" w:firstLine="420"/>
              <w:rPr>
                <w:rFonts w:ascii="宋体" w:eastAsia="宋体" w:hAnsi="宋体" w:cs="Times New Roman"/>
                <w:szCs w:val="21"/>
              </w:rPr>
            </w:pPr>
          </w:p>
          <w:p w:rsidR="003763BF" w:rsidRPr="003763BF" w:rsidRDefault="003763BF" w:rsidP="003763BF">
            <w:pPr>
              <w:spacing w:line="360" w:lineRule="auto"/>
              <w:ind w:firstLineChars="200" w:firstLine="420"/>
              <w:rPr>
                <w:rFonts w:ascii="宋体" w:eastAsia="宋体" w:hAnsi="宋体" w:cs="Times New Roman"/>
                <w:szCs w:val="21"/>
              </w:rPr>
            </w:pPr>
          </w:p>
          <w:p w:rsidR="003763BF" w:rsidRPr="003763BF" w:rsidRDefault="003763BF" w:rsidP="003763BF">
            <w:pPr>
              <w:spacing w:line="360" w:lineRule="auto"/>
              <w:rPr>
                <w:rFonts w:ascii="宋体" w:eastAsia="宋体" w:hAnsi="宋体" w:cs="Times New Roman"/>
                <w:szCs w:val="21"/>
              </w:rPr>
            </w:pPr>
          </w:p>
          <w:p w:rsidR="003763BF" w:rsidRPr="003763BF" w:rsidRDefault="003763BF" w:rsidP="003763BF">
            <w:pPr>
              <w:spacing w:line="360" w:lineRule="auto"/>
              <w:rPr>
                <w:rFonts w:ascii="宋体" w:eastAsia="宋体" w:hAnsi="宋体" w:cs="Times New Roman"/>
                <w:sz w:val="32"/>
                <w:szCs w:val="32"/>
              </w:rPr>
            </w:pPr>
          </w:p>
          <w:p w:rsidR="003763BF" w:rsidRPr="003763BF" w:rsidRDefault="003763BF" w:rsidP="003763BF">
            <w:pPr>
              <w:spacing w:line="360" w:lineRule="auto"/>
              <w:rPr>
                <w:rFonts w:ascii="黑体" w:eastAsia="黑体" w:hAnsi="宋体" w:cs="Times New Roman"/>
                <w:sz w:val="32"/>
                <w:szCs w:val="32"/>
              </w:rPr>
            </w:pPr>
            <w:bookmarkStart w:id="294" w:name="OLE_LINK1"/>
            <w:r w:rsidRPr="003763BF">
              <w:rPr>
                <w:rFonts w:ascii="Times New Roman" w:eastAsia="宋体" w:hAnsi="Times New Roman" w:cs="Times New Roman"/>
                <w:noProof/>
                <w:szCs w:val="24"/>
              </w:rPr>
              <w:drawing>
                <wp:inline distT="0" distB="0" distL="0" distR="0" wp14:anchorId="6C2C826A" wp14:editId="0293FFF1">
                  <wp:extent cx="5273040" cy="2148840"/>
                  <wp:effectExtent l="0" t="0" r="381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3040" cy="2148840"/>
                          </a:xfrm>
                          <a:prstGeom prst="rect">
                            <a:avLst/>
                          </a:prstGeom>
                          <a:noFill/>
                          <a:ln>
                            <a:noFill/>
                          </a:ln>
                        </pic:spPr>
                      </pic:pic>
                    </a:graphicData>
                  </a:graphic>
                </wp:inline>
              </w:drawing>
            </w:r>
            <w:bookmarkEnd w:id="294"/>
          </w:p>
        </w:tc>
      </w:tr>
      <w:tr w:rsidR="003763BF" w:rsidRPr="003763BF" w:rsidTr="00624316">
        <w:trPr>
          <w:trHeight w:val="6086"/>
        </w:trPr>
        <w:tc>
          <w:tcPr>
            <w:tcW w:w="8280" w:type="dxa"/>
          </w:tcPr>
          <w:p w:rsidR="003763BF" w:rsidRPr="003763BF" w:rsidRDefault="003763BF">
            <w:pPr>
              <w:spacing w:line="360" w:lineRule="auto"/>
              <w:rPr>
                <w:rFonts w:ascii="宋体" w:eastAsia="宋体" w:hAnsi="宋体" w:cs="Times New Roman"/>
                <w:szCs w:val="21"/>
              </w:rPr>
              <w:pPrChange w:id="295" w:author="zhu yohon" w:date="2020-10-27T03:31:00Z">
                <w:pPr/>
              </w:pPrChange>
            </w:pPr>
          </w:p>
        </w:tc>
      </w:tr>
      <w:tr w:rsidR="003763BF" w:rsidRPr="003763BF" w:rsidTr="00624316">
        <w:trPr>
          <w:trHeight w:val="6250"/>
        </w:trPr>
        <w:tc>
          <w:tcPr>
            <w:tcW w:w="8280" w:type="dxa"/>
          </w:tcPr>
          <w:p w:rsidR="003763BF" w:rsidRPr="003763BF" w:rsidRDefault="003763BF">
            <w:pPr>
              <w:spacing w:line="360" w:lineRule="auto"/>
              <w:ind w:firstLineChars="200" w:firstLine="422"/>
              <w:rPr>
                <w:ins w:id="296" w:author="zhu yohon" w:date="2020-10-27T03:39:00Z"/>
                <w:rFonts w:ascii="宋体" w:eastAsia="宋体" w:hAnsi="宋体" w:cs="Times New Roman"/>
                <w:b/>
                <w:szCs w:val="21"/>
                <w:rPrChange w:id="297" w:author="zhu yohon" w:date="2020-10-27T05:14:00Z">
                  <w:rPr>
                    <w:ins w:id="298" w:author="zhu yohon" w:date="2020-10-27T03:39:00Z"/>
                    <w:rFonts w:ascii="宋体" w:hAnsi="宋体"/>
                    <w:sz w:val="32"/>
                    <w:szCs w:val="32"/>
                  </w:rPr>
                </w:rPrChange>
              </w:rPr>
              <w:pPrChange w:id="299" w:author="zhu yohon" w:date="2020-10-27T05:14:00Z">
                <w:pPr/>
              </w:pPrChange>
            </w:pPr>
            <w:ins w:id="300" w:author="zhu yohon" w:date="2020-10-27T03:39:00Z">
              <w:r w:rsidRPr="003763BF">
                <w:rPr>
                  <w:rFonts w:ascii="宋体" w:eastAsia="宋体" w:hAnsi="宋体" w:cs="Times New Roman" w:hint="eastAsia"/>
                  <w:b/>
                  <w:szCs w:val="21"/>
                  <w:rPrChange w:id="301" w:author="zhu yohon" w:date="2020-10-27T05:14:00Z">
                    <w:rPr>
                      <w:rFonts w:ascii="宋体" w:hAnsi="宋体" w:hint="eastAsia"/>
                      <w:sz w:val="32"/>
                      <w:szCs w:val="32"/>
                    </w:rPr>
                  </w:rPrChange>
                </w:rPr>
                <w:t>（一）研究内容</w:t>
              </w:r>
            </w:ins>
          </w:p>
          <w:p w:rsidR="003763BF" w:rsidRPr="003763BF" w:rsidRDefault="003763BF">
            <w:pPr>
              <w:spacing w:line="360" w:lineRule="auto"/>
              <w:ind w:firstLineChars="200" w:firstLine="420"/>
              <w:rPr>
                <w:ins w:id="302" w:author="zhu yohon" w:date="2020-10-27T03:43:00Z"/>
                <w:rFonts w:ascii="宋体" w:eastAsia="宋体" w:hAnsi="宋体" w:cs="Times New Roman"/>
                <w:szCs w:val="21"/>
              </w:rPr>
              <w:pPrChange w:id="303" w:author="zhu yohon" w:date="2020-10-27T03:43:00Z">
                <w:pPr/>
              </w:pPrChange>
            </w:pPr>
            <w:ins w:id="304" w:author="zhu yohon" w:date="2020-10-27T03:43:00Z">
              <w:r w:rsidRPr="003763BF">
                <w:rPr>
                  <w:rFonts w:ascii="宋体" w:eastAsia="宋体" w:hAnsi="宋体" w:cs="Times New Roman" w:hint="eastAsia"/>
                  <w:szCs w:val="21"/>
                  <w:rPrChange w:id="305" w:author="zhu yohon" w:date="2020-10-27T03:42:00Z">
                    <w:rPr>
                      <w:rFonts w:ascii="宋体" w:hAnsi="宋体" w:hint="eastAsia"/>
                      <w:sz w:val="32"/>
                      <w:szCs w:val="32"/>
                    </w:rPr>
                  </w:rPrChange>
                </w:rPr>
                <w:t>本</w:t>
              </w:r>
            </w:ins>
            <w:ins w:id="306" w:author="zhu yohon" w:date="2020-10-27T03:39:00Z">
              <w:r w:rsidRPr="003763BF">
                <w:rPr>
                  <w:rFonts w:ascii="宋体" w:eastAsia="宋体" w:hAnsi="宋体" w:cs="Times New Roman"/>
                  <w:szCs w:val="21"/>
                  <w:rPrChange w:id="307" w:author="zhu yohon" w:date="2020-10-27T03:42:00Z">
                    <w:rPr>
                      <w:rFonts w:ascii="宋体" w:hAnsi="宋体"/>
                      <w:sz w:val="32"/>
                      <w:szCs w:val="32"/>
                    </w:rPr>
                  </w:rPrChange>
                </w:rPr>
                <w:t>研究旨在</w:t>
              </w:r>
            </w:ins>
            <w:ins w:id="308" w:author="zhu yohon" w:date="2020-10-27T03:40:00Z">
              <w:r w:rsidRPr="003763BF">
                <w:rPr>
                  <w:rFonts w:ascii="宋体" w:eastAsia="宋体" w:hAnsi="宋体" w:cs="Times New Roman"/>
                  <w:szCs w:val="21"/>
                  <w:rPrChange w:id="309" w:author="zhu yohon" w:date="2020-10-27T03:42:00Z">
                    <w:rPr>
                      <w:rFonts w:ascii="宋体" w:hAnsi="宋体"/>
                      <w:sz w:val="32"/>
                      <w:szCs w:val="32"/>
                    </w:rPr>
                  </w:rPrChange>
                </w:rPr>
                <w:t>探究</w:t>
              </w:r>
              <w:r w:rsidRPr="003763BF">
                <w:rPr>
                  <w:rFonts w:ascii="宋体" w:eastAsia="宋体" w:hAnsi="宋体" w:cs="Times New Roman" w:hint="eastAsia"/>
                  <w:szCs w:val="21"/>
                  <w:rPrChange w:id="310" w:author="zhu yohon" w:date="2020-10-27T03:42:00Z">
                    <w:rPr>
                      <w:rFonts w:ascii="宋体" w:hAnsi="宋体" w:hint="eastAsia"/>
                      <w:sz w:val="32"/>
                      <w:szCs w:val="32"/>
                    </w:rPr>
                  </w:rPrChange>
                </w:rPr>
                <w:t>新冠</w:t>
              </w:r>
              <w:r w:rsidRPr="003763BF">
                <w:rPr>
                  <w:rFonts w:ascii="宋体" w:eastAsia="宋体" w:hAnsi="宋体" w:cs="Times New Roman"/>
                  <w:szCs w:val="21"/>
                  <w:rPrChange w:id="311" w:author="zhu yohon" w:date="2020-10-27T03:42:00Z">
                    <w:rPr>
                      <w:rFonts w:ascii="宋体" w:hAnsi="宋体"/>
                      <w:sz w:val="32"/>
                      <w:szCs w:val="32"/>
                    </w:rPr>
                  </w:rPrChange>
                </w:rPr>
                <w:t>疫情对</w:t>
              </w:r>
              <w:r w:rsidRPr="003763BF">
                <w:rPr>
                  <w:rFonts w:ascii="宋体" w:eastAsia="宋体" w:hAnsi="宋体" w:cs="Times New Roman" w:hint="eastAsia"/>
                  <w:szCs w:val="21"/>
                  <w:rPrChange w:id="312" w:author="zhu yohon" w:date="2020-10-27T03:42:00Z">
                    <w:rPr>
                      <w:rFonts w:ascii="宋体" w:hAnsi="宋体" w:hint="eastAsia"/>
                      <w:sz w:val="32"/>
                      <w:szCs w:val="32"/>
                    </w:rPr>
                  </w:rPrChange>
                </w:rPr>
                <w:t>我国</w:t>
              </w:r>
            </w:ins>
            <w:r w:rsidRPr="003763BF">
              <w:rPr>
                <w:rFonts w:ascii="宋体" w:eastAsia="宋体" w:hAnsi="宋体" w:cs="Times New Roman" w:hint="eastAsia"/>
                <w:szCs w:val="21"/>
              </w:rPr>
              <w:t>经济</w:t>
            </w:r>
            <w:r w:rsidRPr="003763BF">
              <w:rPr>
                <w:rFonts w:ascii="宋体" w:eastAsia="宋体" w:hAnsi="宋体" w:cs="Times New Roman"/>
                <w:szCs w:val="21"/>
              </w:rPr>
              <w:t>产生的实质冲击</w:t>
            </w:r>
            <w:r w:rsidRPr="003763BF">
              <w:rPr>
                <w:rFonts w:ascii="宋体" w:eastAsia="宋体" w:hAnsi="宋体" w:cs="Times New Roman" w:hint="eastAsia"/>
                <w:szCs w:val="21"/>
              </w:rPr>
              <w:t>并由此</w:t>
            </w:r>
            <w:r w:rsidRPr="003763BF">
              <w:rPr>
                <w:rFonts w:ascii="宋体" w:eastAsia="宋体" w:hAnsi="宋体" w:cs="Times New Roman"/>
                <w:szCs w:val="21"/>
              </w:rPr>
              <w:t>对股票市场</w:t>
            </w:r>
            <w:r w:rsidRPr="003763BF">
              <w:rPr>
                <w:rFonts w:ascii="宋体" w:eastAsia="宋体" w:hAnsi="宋体" w:cs="Times New Roman" w:hint="eastAsia"/>
                <w:szCs w:val="21"/>
              </w:rPr>
              <w:t>产生</w:t>
            </w:r>
            <w:r w:rsidRPr="003763BF">
              <w:rPr>
                <w:rFonts w:ascii="宋体" w:eastAsia="宋体" w:hAnsi="宋体" w:cs="Times New Roman"/>
                <w:szCs w:val="21"/>
              </w:rPr>
              <w:t>的冲击，进一步研究新冠疫情对</w:t>
            </w:r>
            <w:ins w:id="313" w:author="zhu yohon" w:date="2020-10-27T03:40:00Z">
              <w:r w:rsidRPr="003763BF">
                <w:rPr>
                  <w:rFonts w:ascii="宋体" w:eastAsia="宋体" w:hAnsi="宋体" w:cs="Times New Roman"/>
                  <w:szCs w:val="21"/>
                  <w:rPrChange w:id="314" w:author="zhu yohon" w:date="2020-10-27T03:42:00Z">
                    <w:rPr>
                      <w:rFonts w:ascii="宋体" w:hAnsi="宋体"/>
                      <w:sz w:val="32"/>
                      <w:szCs w:val="32"/>
                    </w:rPr>
                  </w:rPrChange>
                </w:rPr>
                <w:t>投资者情绪的</w:t>
              </w:r>
              <w:r w:rsidRPr="003763BF">
                <w:rPr>
                  <w:rFonts w:ascii="宋体" w:eastAsia="宋体" w:hAnsi="宋体" w:cs="Times New Roman" w:hint="eastAsia"/>
                  <w:szCs w:val="21"/>
                  <w:rPrChange w:id="315" w:author="zhu yohon" w:date="2020-10-27T03:42:00Z">
                    <w:rPr>
                      <w:rFonts w:ascii="宋体" w:hAnsi="宋体" w:hint="eastAsia"/>
                      <w:sz w:val="32"/>
                      <w:szCs w:val="32"/>
                    </w:rPr>
                  </w:rPrChange>
                </w:rPr>
                <w:t>影响</w:t>
              </w:r>
            </w:ins>
            <w:ins w:id="316" w:author="zhu yohon" w:date="2020-10-27T03:41:00Z">
              <w:r w:rsidRPr="003763BF">
                <w:rPr>
                  <w:rFonts w:ascii="宋体" w:eastAsia="宋体" w:hAnsi="宋体" w:cs="Times New Roman" w:hint="eastAsia"/>
                  <w:szCs w:val="21"/>
                  <w:rPrChange w:id="317" w:author="zhu yohon" w:date="2020-10-27T03:42:00Z">
                    <w:rPr>
                      <w:rFonts w:ascii="宋体" w:hAnsi="宋体" w:hint="eastAsia"/>
                      <w:sz w:val="32"/>
                      <w:szCs w:val="32"/>
                    </w:rPr>
                  </w:rPrChange>
                </w:rPr>
                <w:t>以及</w:t>
              </w:r>
              <w:r w:rsidRPr="003763BF">
                <w:rPr>
                  <w:rFonts w:ascii="宋体" w:eastAsia="宋体" w:hAnsi="宋体" w:cs="Times New Roman"/>
                  <w:szCs w:val="21"/>
                  <w:rPrChange w:id="318" w:author="zhu yohon" w:date="2020-10-27T03:42:00Z">
                    <w:rPr>
                      <w:rFonts w:ascii="宋体" w:hAnsi="宋体"/>
                      <w:sz w:val="32"/>
                      <w:szCs w:val="32"/>
                    </w:rPr>
                  </w:rPrChange>
                </w:rPr>
                <w:t>如何</w:t>
              </w:r>
              <w:r w:rsidRPr="003763BF">
                <w:rPr>
                  <w:rFonts w:ascii="宋体" w:eastAsia="宋体" w:hAnsi="宋体" w:cs="Times New Roman" w:hint="eastAsia"/>
                  <w:szCs w:val="21"/>
                  <w:rPrChange w:id="319" w:author="zhu yohon" w:date="2020-10-27T03:42:00Z">
                    <w:rPr>
                      <w:rFonts w:ascii="宋体" w:hAnsi="宋体" w:hint="eastAsia"/>
                      <w:sz w:val="32"/>
                      <w:szCs w:val="32"/>
                    </w:rPr>
                  </w:rPrChange>
                </w:rPr>
                <w:t>通过投资者</w:t>
              </w:r>
              <w:r w:rsidRPr="003763BF">
                <w:rPr>
                  <w:rFonts w:ascii="宋体" w:eastAsia="宋体" w:hAnsi="宋体" w:cs="Times New Roman"/>
                  <w:szCs w:val="21"/>
                  <w:rPrChange w:id="320" w:author="zhu yohon" w:date="2020-10-27T03:42:00Z">
                    <w:rPr>
                      <w:rFonts w:ascii="宋体" w:hAnsi="宋体"/>
                      <w:sz w:val="32"/>
                      <w:szCs w:val="32"/>
                    </w:rPr>
                  </w:rPrChange>
                </w:rPr>
                <w:t>情绪的变化影响我</w:t>
              </w:r>
            </w:ins>
            <w:ins w:id="321" w:author="zhu yohon" w:date="2020-10-27T03:42:00Z">
              <w:r w:rsidRPr="003763BF">
                <w:rPr>
                  <w:rFonts w:ascii="宋体" w:eastAsia="宋体" w:hAnsi="宋体" w:cs="Times New Roman" w:hint="eastAsia"/>
                  <w:szCs w:val="21"/>
                  <w:rPrChange w:id="322" w:author="zhu yohon" w:date="2020-10-27T03:42:00Z">
                    <w:rPr>
                      <w:rFonts w:ascii="宋体" w:hAnsi="宋体" w:hint="eastAsia"/>
                      <w:sz w:val="32"/>
                      <w:szCs w:val="32"/>
                    </w:rPr>
                  </w:rPrChange>
                </w:rPr>
                <w:t>国</w:t>
              </w:r>
            </w:ins>
            <w:ins w:id="323" w:author="zhu yohon" w:date="2020-10-27T03:41:00Z">
              <w:r w:rsidRPr="003763BF">
                <w:rPr>
                  <w:rFonts w:ascii="宋体" w:eastAsia="宋体" w:hAnsi="宋体" w:cs="Times New Roman"/>
                  <w:szCs w:val="21"/>
                  <w:rPrChange w:id="324" w:author="zhu yohon" w:date="2020-10-27T03:42:00Z">
                    <w:rPr>
                      <w:rFonts w:ascii="宋体" w:hAnsi="宋体"/>
                      <w:sz w:val="32"/>
                      <w:szCs w:val="32"/>
                    </w:rPr>
                  </w:rPrChange>
                </w:rPr>
                <w:t>的股票市场</w:t>
              </w:r>
            </w:ins>
            <w:ins w:id="325" w:author="zhu yohon" w:date="2020-10-27T03:42:00Z">
              <w:r w:rsidRPr="003763BF">
                <w:rPr>
                  <w:rFonts w:ascii="宋体" w:eastAsia="宋体" w:hAnsi="宋体" w:cs="Times New Roman" w:hint="eastAsia"/>
                  <w:szCs w:val="21"/>
                  <w:rPrChange w:id="326" w:author="zhu yohon" w:date="2020-10-27T03:42:00Z">
                    <w:rPr>
                      <w:rFonts w:ascii="宋体" w:hAnsi="宋体" w:hint="eastAsia"/>
                      <w:sz w:val="32"/>
                      <w:szCs w:val="32"/>
                    </w:rPr>
                  </w:rPrChange>
                </w:rPr>
                <w:t>变动</w:t>
              </w:r>
              <w:r w:rsidRPr="003763BF">
                <w:rPr>
                  <w:rFonts w:ascii="宋体" w:eastAsia="宋体" w:hAnsi="宋体" w:cs="Times New Roman"/>
                  <w:szCs w:val="21"/>
                  <w:rPrChange w:id="327" w:author="zhu yohon" w:date="2020-10-27T03:42:00Z">
                    <w:rPr>
                      <w:rFonts w:ascii="宋体" w:hAnsi="宋体"/>
                      <w:sz w:val="32"/>
                      <w:szCs w:val="32"/>
                    </w:rPr>
                  </w:rPrChange>
                </w:rPr>
                <w:t>。因此</w:t>
              </w:r>
              <w:r w:rsidRPr="003763BF">
                <w:rPr>
                  <w:rFonts w:ascii="宋体" w:eastAsia="宋体" w:hAnsi="宋体" w:cs="Times New Roman" w:hint="eastAsia"/>
                  <w:szCs w:val="21"/>
                  <w:rPrChange w:id="328" w:author="zhu yohon" w:date="2020-10-27T03:42:00Z">
                    <w:rPr>
                      <w:rFonts w:ascii="宋体" w:hAnsi="宋体" w:hint="eastAsia"/>
                      <w:sz w:val="32"/>
                      <w:szCs w:val="32"/>
                    </w:rPr>
                  </w:rPrChange>
                </w:rPr>
                <w:t>，</w:t>
              </w:r>
              <w:r w:rsidRPr="003763BF">
                <w:rPr>
                  <w:rFonts w:ascii="宋体" w:eastAsia="宋体" w:hAnsi="宋体" w:cs="Times New Roman"/>
                  <w:szCs w:val="21"/>
                  <w:rPrChange w:id="329" w:author="zhu yohon" w:date="2020-10-27T03:42:00Z">
                    <w:rPr>
                      <w:rFonts w:ascii="宋体" w:hAnsi="宋体"/>
                      <w:sz w:val="32"/>
                      <w:szCs w:val="32"/>
                    </w:rPr>
                  </w:rPrChange>
                </w:rPr>
                <w:t>根据本文试图探讨研究的问题</w:t>
              </w:r>
              <w:r w:rsidRPr="003763BF">
                <w:rPr>
                  <w:rFonts w:ascii="宋体" w:eastAsia="宋体" w:hAnsi="宋体" w:cs="Times New Roman" w:hint="eastAsia"/>
                  <w:szCs w:val="21"/>
                  <w:rPrChange w:id="330" w:author="zhu yohon" w:date="2020-10-27T03:42:00Z">
                    <w:rPr>
                      <w:rFonts w:ascii="宋体" w:hAnsi="宋体" w:hint="eastAsia"/>
                      <w:sz w:val="32"/>
                      <w:szCs w:val="32"/>
                    </w:rPr>
                  </w:rPrChange>
                </w:rPr>
                <w:t>，</w:t>
              </w:r>
              <w:r w:rsidRPr="003763BF">
                <w:rPr>
                  <w:rFonts w:ascii="宋体" w:eastAsia="宋体" w:hAnsi="宋体" w:cs="Times New Roman"/>
                  <w:szCs w:val="21"/>
                  <w:rPrChange w:id="331" w:author="zhu yohon" w:date="2020-10-27T03:42:00Z">
                    <w:rPr>
                      <w:rFonts w:ascii="宋体" w:hAnsi="宋体"/>
                      <w:sz w:val="32"/>
                      <w:szCs w:val="32"/>
                    </w:rPr>
                  </w:rPrChange>
                </w:rPr>
                <w:t>本文的主要研究内容分为四个部分。</w:t>
              </w:r>
            </w:ins>
          </w:p>
          <w:p w:rsidR="003763BF" w:rsidRPr="003763BF" w:rsidRDefault="003763BF">
            <w:pPr>
              <w:spacing w:line="360" w:lineRule="auto"/>
              <w:ind w:firstLineChars="200" w:firstLine="420"/>
              <w:rPr>
                <w:rFonts w:ascii="宋体" w:eastAsia="宋体" w:hAnsi="宋体" w:cs="Times New Roman"/>
                <w:szCs w:val="21"/>
              </w:rPr>
              <w:pPrChange w:id="332" w:author="zhu yohon" w:date="2020-10-27T03:43:00Z">
                <w:pPr/>
              </w:pPrChange>
            </w:pPr>
            <w:r w:rsidRPr="003763BF">
              <w:rPr>
                <w:rFonts w:ascii="宋体" w:eastAsia="宋体" w:hAnsi="宋体" w:cs="Times New Roman" w:hint="eastAsia"/>
                <w:szCs w:val="21"/>
              </w:rPr>
              <w:t>一</w:t>
            </w:r>
            <w:ins w:id="333" w:author="zhu yohon" w:date="2020-10-27T03:43:00Z">
              <w:r w:rsidRPr="003763BF">
                <w:rPr>
                  <w:rFonts w:ascii="宋体" w:eastAsia="宋体" w:hAnsi="宋体" w:cs="Times New Roman" w:hint="eastAsia"/>
                  <w:szCs w:val="21"/>
                </w:rPr>
                <w:t>是对相关理论和实证研究的梳理，主要</w:t>
              </w:r>
              <w:r w:rsidRPr="003763BF">
                <w:rPr>
                  <w:rFonts w:ascii="宋体" w:eastAsia="宋体" w:hAnsi="宋体" w:cs="Times New Roman"/>
                  <w:szCs w:val="21"/>
                </w:rPr>
                <w:t>包括</w:t>
              </w:r>
            </w:ins>
            <w:ins w:id="334" w:author="zhu yohon" w:date="2020-10-27T03:47:00Z">
              <w:r w:rsidRPr="003763BF">
                <w:rPr>
                  <w:rFonts w:ascii="宋体" w:eastAsia="宋体" w:hAnsi="宋体" w:cs="Times New Roman" w:hint="eastAsia"/>
                  <w:szCs w:val="21"/>
                </w:rPr>
                <w:t>灾难</w:t>
              </w:r>
            </w:ins>
            <w:ins w:id="335" w:author="zhu yohon" w:date="2020-10-27T03:45:00Z">
              <w:r w:rsidRPr="003763BF">
                <w:rPr>
                  <w:rFonts w:ascii="宋体" w:eastAsia="宋体" w:hAnsi="宋体" w:cs="Times New Roman"/>
                  <w:szCs w:val="21"/>
                </w:rPr>
                <w:t>对</w:t>
              </w:r>
            </w:ins>
            <w:r w:rsidRPr="003763BF">
              <w:rPr>
                <w:rFonts w:ascii="宋体" w:eastAsia="宋体" w:hAnsi="宋体" w:cs="Times New Roman" w:hint="eastAsia"/>
                <w:szCs w:val="21"/>
              </w:rPr>
              <w:t>国家经济</w:t>
            </w:r>
            <w:r w:rsidRPr="003763BF">
              <w:rPr>
                <w:rFonts w:ascii="宋体" w:eastAsia="宋体" w:hAnsi="宋体" w:cs="Times New Roman"/>
                <w:szCs w:val="21"/>
              </w:rPr>
              <w:t>金融</w:t>
            </w:r>
            <w:r w:rsidRPr="003763BF">
              <w:rPr>
                <w:rFonts w:ascii="宋体" w:eastAsia="宋体" w:hAnsi="宋体" w:cs="Times New Roman" w:hint="eastAsia"/>
                <w:szCs w:val="21"/>
              </w:rPr>
              <w:t>影响</w:t>
            </w:r>
            <w:r w:rsidRPr="003763BF">
              <w:rPr>
                <w:rFonts w:ascii="宋体" w:eastAsia="宋体" w:hAnsi="宋体" w:cs="Times New Roman"/>
                <w:szCs w:val="21"/>
              </w:rPr>
              <w:t>的研究</w:t>
            </w:r>
            <w:r w:rsidRPr="003763BF">
              <w:rPr>
                <w:rFonts w:ascii="宋体" w:eastAsia="宋体" w:hAnsi="宋体" w:cs="Times New Roman" w:hint="eastAsia"/>
                <w:szCs w:val="21"/>
              </w:rPr>
              <w:t>、灾难产生</w:t>
            </w:r>
            <w:r w:rsidRPr="003763BF">
              <w:rPr>
                <w:rFonts w:ascii="宋体" w:eastAsia="宋体" w:hAnsi="宋体" w:cs="Times New Roman"/>
                <w:szCs w:val="21"/>
              </w:rPr>
              <w:t>的经济</w:t>
            </w:r>
            <w:r w:rsidRPr="003763BF">
              <w:rPr>
                <w:rFonts w:ascii="宋体" w:eastAsia="宋体" w:hAnsi="宋体" w:cs="Times New Roman" w:hint="eastAsia"/>
                <w:szCs w:val="21"/>
              </w:rPr>
              <w:t>实质</w:t>
            </w:r>
            <w:r w:rsidRPr="003763BF">
              <w:rPr>
                <w:rFonts w:ascii="宋体" w:eastAsia="宋体" w:hAnsi="宋体" w:cs="Times New Roman"/>
                <w:szCs w:val="21"/>
              </w:rPr>
              <w:t>冲击对股市的</w:t>
            </w:r>
            <w:r w:rsidRPr="003763BF">
              <w:rPr>
                <w:rFonts w:ascii="宋体" w:eastAsia="宋体" w:hAnsi="宋体" w:cs="Times New Roman" w:hint="eastAsia"/>
                <w:szCs w:val="21"/>
              </w:rPr>
              <w:t>影响，</w:t>
            </w:r>
            <w:ins w:id="336" w:author="zhu yohon" w:date="2020-10-27T03:47:00Z">
              <w:r w:rsidRPr="003763BF">
                <w:rPr>
                  <w:rFonts w:ascii="宋体" w:eastAsia="宋体" w:hAnsi="宋体" w:cs="Times New Roman" w:hint="eastAsia"/>
                  <w:szCs w:val="21"/>
                </w:rPr>
                <w:t>灾难</w:t>
              </w:r>
            </w:ins>
            <w:ins w:id="337" w:author="zhu yohon" w:date="2020-10-27T03:43:00Z">
              <w:r w:rsidRPr="003763BF">
                <w:rPr>
                  <w:rFonts w:ascii="宋体" w:eastAsia="宋体" w:hAnsi="宋体" w:cs="Times New Roman"/>
                  <w:szCs w:val="21"/>
                </w:rPr>
                <w:t>对投资者情绪</w:t>
              </w:r>
            </w:ins>
            <w:r w:rsidRPr="003763BF">
              <w:rPr>
                <w:rFonts w:ascii="宋体" w:eastAsia="宋体" w:hAnsi="宋体" w:cs="Times New Roman" w:hint="eastAsia"/>
                <w:szCs w:val="21"/>
              </w:rPr>
              <w:t>产生</w:t>
            </w:r>
            <w:ins w:id="338" w:author="zhu yohon" w:date="2020-10-27T03:43:00Z">
              <w:r w:rsidRPr="003763BF">
                <w:rPr>
                  <w:rFonts w:ascii="宋体" w:eastAsia="宋体" w:hAnsi="宋体" w:cs="Times New Roman"/>
                  <w:szCs w:val="21"/>
                </w:rPr>
                <w:t>影响</w:t>
              </w:r>
            </w:ins>
            <w:r w:rsidRPr="003763BF">
              <w:rPr>
                <w:rFonts w:ascii="宋体" w:eastAsia="宋体" w:hAnsi="宋体" w:cs="Times New Roman" w:hint="eastAsia"/>
                <w:szCs w:val="21"/>
              </w:rPr>
              <w:t>、进而</w:t>
            </w:r>
            <w:ins w:id="339" w:author="zhu yohon" w:date="2020-10-27T03:44:00Z">
              <w:r w:rsidRPr="003763BF">
                <w:rPr>
                  <w:rFonts w:ascii="宋体" w:eastAsia="宋体" w:hAnsi="宋体" w:cs="Times New Roman"/>
                  <w:szCs w:val="21"/>
                </w:rPr>
                <w:t>对股票市场</w:t>
              </w:r>
            </w:ins>
            <w:r w:rsidRPr="003763BF">
              <w:rPr>
                <w:rFonts w:ascii="宋体" w:eastAsia="宋体" w:hAnsi="宋体" w:cs="Times New Roman" w:hint="eastAsia"/>
                <w:szCs w:val="21"/>
              </w:rPr>
              <w:t>产生</w:t>
            </w:r>
            <w:r w:rsidRPr="003763BF">
              <w:rPr>
                <w:rFonts w:ascii="宋体" w:eastAsia="宋体" w:hAnsi="宋体" w:cs="Times New Roman"/>
                <w:szCs w:val="21"/>
              </w:rPr>
              <w:t>冲击</w:t>
            </w:r>
            <w:ins w:id="340" w:author="zhu yohon" w:date="2020-10-27T03:44:00Z">
              <w:r w:rsidRPr="003763BF">
                <w:rPr>
                  <w:rFonts w:ascii="宋体" w:eastAsia="宋体" w:hAnsi="宋体" w:cs="Times New Roman"/>
                  <w:szCs w:val="21"/>
                </w:rPr>
                <w:t>的</w:t>
              </w:r>
              <w:r w:rsidRPr="003763BF">
                <w:rPr>
                  <w:rFonts w:ascii="宋体" w:eastAsia="宋体" w:hAnsi="宋体" w:cs="Times New Roman" w:hint="eastAsia"/>
                  <w:szCs w:val="21"/>
                </w:rPr>
                <w:t>研究</w:t>
              </w:r>
            </w:ins>
            <w:r w:rsidRPr="003763BF">
              <w:rPr>
                <w:rFonts w:ascii="宋体" w:eastAsia="宋体" w:hAnsi="宋体" w:cs="Times New Roman" w:hint="eastAsia"/>
                <w:szCs w:val="21"/>
              </w:rPr>
              <w:t>。</w:t>
            </w:r>
            <w:ins w:id="341" w:author="zhu yohon" w:date="2020-10-27T03:47:00Z">
              <w:r w:rsidRPr="003763BF">
                <w:rPr>
                  <w:rFonts w:ascii="宋体" w:eastAsia="宋体" w:hAnsi="宋体" w:cs="Times New Roman"/>
                  <w:szCs w:val="21"/>
                </w:rPr>
                <w:t>进一步</w:t>
              </w:r>
            </w:ins>
            <w:ins w:id="342" w:author="zhu yohon" w:date="2020-10-27T03:48:00Z">
              <w:r w:rsidRPr="003763BF">
                <w:rPr>
                  <w:rFonts w:ascii="宋体" w:eastAsia="宋体" w:hAnsi="宋体" w:cs="Times New Roman" w:hint="eastAsia"/>
                  <w:szCs w:val="21"/>
                </w:rPr>
                <w:t>回顾新冠</w:t>
              </w:r>
              <w:r w:rsidRPr="003763BF">
                <w:rPr>
                  <w:rFonts w:ascii="宋体" w:eastAsia="宋体" w:hAnsi="宋体" w:cs="Times New Roman"/>
                  <w:szCs w:val="21"/>
                </w:rPr>
                <w:t>疫情对</w:t>
              </w:r>
            </w:ins>
            <w:ins w:id="343" w:author="zhu yohon" w:date="2020-10-27T03:47:00Z">
              <w:r w:rsidRPr="003763BF">
                <w:rPr>
                  <w:rFonts w:ascii="宋体" w:eastAsia="宋体" w:hAnsi="宋体" w:cs="Times New Roman" w:hint="eastAsia"/>
                  <w:szCs w:val="21"/>
                </w:rPr>
                <w:t>经济金融实质</w:t>
              </w:r>
              <w:r w:rsidRPr="003763BF">
                <w:rPr>
                  <w:rFonts w:ascii="宋体" w:eastAsia="宋体" w:hAnsi="宋体" w:cs="Times New Roman"/>
                  <w:szCs w:val="21"/>
                </w:rPr>
                <w:t>性冲击</w:t>
              </w:r>
            </w:ins>
            <w:ins w:id="344" w:author="zhu yohon" w:date="2020-10-27T03:48:00Z">
              <w:r w:rsidRPr="003763BF">
                <w:rPr>
                  <w:rFonts w:ascii="宋体" w:eastAsia="宋体" w:hAnsi="宋体" w:cs="Times New Roman" w:hint="eastAsia"/>
                  <w:szCs w:val="21"/>
                </w:rPr>
                <w:t>以及</w:t>
              </w:r>
              <w:r w:rsidRPr="003763BF">
                <w:rPr>
                  <w:rFonts w:ascii="宋体" w:eastAsia="宋体" w:hAnsi="宋体" w:cs="Times New Roman"/>
                  <w:szCs w:val="21"/>
                </w:rPr>
                <w:t>对中国股票市场的</w:t>
              </w:r>
              <w:r w:rsidRPr="003763BF">
                <w:rPr>
                  <w:rFonts w:ascii="宋体" w:eastAsia="宋体" w:hAnsi="宋体" w:cs="Times New Roman" w:hint="eastAsia"/>
                  <w:szCs w:val="21"/>
                </w:rPr>
                <w:t>整体</w:t>
              </w:r>
              <w:r w:rsidRPr="003763BF">
                <w:rPr>
                  <w:rFonts w:ascii="宋体" w:eastAsia="宋体" w:hAnsi="宋体" w:cs="Times New Roman"/>
                  <w:szCs w:val="21"/>
                </w:rPr>
                <w:t>影响</w:t>
              </w:r>
            </w:ins>
            <w:ins w:id="345" w:author="zhu yohon" w:date="2020-10-27T03:49:00Z">
              <w:r w:rsidRPr="003763BF">
                <w:rPr>
                  <w:rFonts w:ascii="宋体" w:eastAsia="宋体" w:hAnsi="宋体" w:cs="Times New Roman" w:hint="eastAsia"/>
                  <w:szCs w:val="21"/>
                </w:rPr>
                <w:t>，</w:t>
              </w:r>
            </w:ins>
            <w:r w:rsidRPr="003763BF">
              <w:rPr>
                <w:rFonts w:ascii="宋体" w:eastAsia="宋体" w:hAnsi="宋体" w:cs="Times New Roman" w:hint="eastAsia"/>
                <w:szCs w:val="21"/>
              </w:rPr>
              <w:t>分析</w:t>
            </w:r>
            <w:r w:rsidRPr="003763BF">
              <w:rPr>
                <w:rFonts w:ascii="宋体" w:eastAsia="宋体" w:hAnsi="宋体" w:cs="Times New Roman"/>
                <w:szCs w:val="21"/>
              </w:rPr>
              <w:t>新冠疫情</w:t>
            </w:r>
            <w:r w:rsidRPr="003763BF">
              <w:rPr>
                <w:rFonts w:ascii="宋体" w:eastAsia="宋体" w:hAnsi="宋体" w:cs="Times New Roman" w:hint="eastAsia"/>
                <w:szCs w:val="21"/>
              </w:rPr>
              <w:t>对</w:t>
            </w:r>
            <w:r w:rsidRPr="003763BF">
              <w:rPr>
                <w:rFonts w:ascii="宋体" w:eastAsia="宋体" w:hAnsi="宋体" w:cs="Times New Roman"/>
                <w:szCs w:val="21"/>
              </w:rPr>
              <w:t>中国股市产生冲击的传导路径，</w:t>
            </w:r>
            <w:ins w:id="346" w:author="zhu yohon" w:date="2020-10-27T03:49:00Z">
              <w:r w:rsidRPr="003763BF">
                <w:rPr>
                  <w:rFonts w:ascii="宋体" w:eastAsia="宋体" w:hAnsi="宋体" w:cs="Times New Roman"/>
                  <w:szCs w:val="21"/>
                </w:rPr>
                <w:t>从而更好的理清本文的研究逻辑</w:t>
              </w:r>
            </w:ins>
            <w:ins w:id="347" w:author="zhu yohon" w:date="2020-10-27T03:47:00Z">
              <w:r w:rsidRPr="003763BF">
                <w:rPr>
                  <w:rFonts w:ascii="宋体" w:eastAsia="宋体" w:hAnsi="宋体" w:cs="Times New Roman" w:hint="eastAsia"/>
                  <w:szCs w:val="21"/>
                </w:rPr>
                <w:t>。</w:t>
              </w:r>
            </w:ins>
          </w:p>
          <w:p w:rsidR="003763BF" w:rsidRPr="003763BF" w:rsidRDefault="003763BF" w:rsidP="003763BF">
            <w:pPr>
              <w:spacing w:line="360" w:lineRule="auto"/>
              <w:ind w:firstLineChars="200" w:firstLine="420"/>
              <w:rPr>
                <w:ins w:id="348" w:author="zhu yohon" w:date="2020-10-27T03:49:00Z"/>
                <w:rFonts w:ascii="宋体" w:eastAsia="宋体" w:hAnsi="宋体" w:cs="Times New Roman"/>
                <w:szCs w:val="21"/>
              </w:rPr>
            </w:pPr>
            <w:ins w:id="349" w:author="zhu yohon" w:date="2020-10-27T03:49:00Z">
              <w:r w:rsidRPr="003763BF">
                <w:rPr>
                  <w:rFonts w:ascii="宋体" w:eastAsia="宋体" w:hAnsi="宋体" w:cs="Times New Roman" w:hint="eastAsia"/>
                  <w:szCs w:val="21"/>
                </w:rPr>
                <w:t>二</w:t>
              </w:r>
            </w:ins>
            <w:r w:rsidRPr="003763BF">
              <w:rPr>
                <w:rFonts w:ascii="宋体" w:eastAsia="宋体" w:hAnsi="宋体" w:cs="Times New Roman" w:hint="eastAsia"/>
                <w:szCs w:val="21"/>
              </w:rPr>
              <w:t>是</w:t>
            </w:r>
            <w:r w:rsidRPr="003763BF">
              <w:rPr>
                <w:rFonts w:ascii="宋体" w:eastAsia="宋体" w:hAnsi="宋体" w:cs="Times New Roman"/>
                <w:szCs w:val="21"/>
              </w:rPr>
              <w:t>探究</w:t>
            </w:r>
            <w:ins w:id="350" w:author="zhu yohon" w:date="2020-10-27T03:40:00Z">
              <w:r w:rsidRPr="003763BF">
                <w:rPr>
                  <w:rFonts w:ascii="宋体" w:eastAsia="宋体" w:hAnsi="宋体" w:cs="Times New Roman" w:hint="eastAsia"/>
                  <w:szCs w:val="21"/>
                  <w:rPrChange w:id="351" w:author="zhu yohon" w:date="2020-10-27T03:42:00Z">
                    <w:rPr>
                      <w:rFonts w:ascii="宋体" w:hAnsi="宋体" w:hint="eastAsia"/>
                      <w:sz w:val="32"/>
                      <w:szCs w:val="32"/>
                    </w:rPr>
                  </w:rPrChange>
                </w:rPr>
                <w:t>新冠</w:t>
              </w:r>
              <w:r w:rsidRPr="003763BF">
                <w:rPr>
                  <w:rFonts w:ascii="宋体" w:eastAsia="宋体" w:hAnsi="宋体" w:cs="Times New Roman"/>
                  <w:szCs w:val="21"/>
                  <w:rPrChange w:id="352" w:author="zhu yohon" w:date="2020-10-27T03:42:00Z">
                    <w:rPr>
                      <w:rFonts w:ascii="宋体" w:hAnsi="宋体"/>
                      <w:sz w:val="32"/>
                      <w:szCs w:val="32"/>
                    </w:rPr>
                  </w:rPrChange>
                </w:rPr>
                <w:t>疫情对</w:t>
              </w:r>
              <w:r w:rsidRPr="003763BF">
                <w:rPr>
                  <w:rFonts w:ascii="宋体" w:eastAsia="宋体" w:hAnsi="宋体" w:cs="Times New Roman" w:hint="eastAsia"/>
                  <w:szCs w:val="21"/>
                  <w:rPrChange w:id="353" w:author="zhu yohon" w:date="2020-10-27T03:42:00Z">
                    <w:rPr>
                      <w:rFonts w:ascii="宋体" w:hAnsi="宋体" w:hint="eastAsia"/>
                      <w:sz w:val="32"/>
                      <w:szCs w:val="32"/>
                    </w:rPr>
                  </w:rPrChange>
                </w:rPr>
                <w:t>我国</w:t>
              </w:r>
            </w:ins>
            <w:r w:rsidRPr="003763BF">
              <w:rPr>
                <w:rFonts w:ascii="宋体" w:eastAsia="宋体" w:hAnsi="宋体" w:cs="Times New Roman" w:hint="eastAsia"/>
                <w:szCs w:val="21"/>
              </w:rPr>
              <w:t>经济</w:t>
            </w:r>
            <w:r w:rsidRPr="003763BF">
              <w:rPr>
                <w:rFonts w:ascii="宋体" w:eastAsia="宋体" w:hAnsi="宋体" w:cs="Times New Roman"/>
                <w:szCs w:val="21"/>
              </w:rPr>
              <w:t>产生的实质冲击</w:t>
            </w:r>
            <w:r w:rsidRPr="003763BF">
              <w:rPr>
                <w:rFonts w:ascii="宋体" w:eastAsia="宋体" w:hAnsi="宋体" w:cs="Times New Roman" w:hint="eastAsia"/>
                <w:szCs w:val="21"/>
              </w:rPr>
              <w:t>并由此</w:t>
            </w:r>
            <w:r w:rsidRPr="003763BF">
              <w:rPr>
                <w:rFonts w:ascii="宋体" w:eastAsia="宋体" w:hAnsi="宋体" w:cs="Times New Roman"/>
                <w:szCs w:val="21"/>
              </w:rPr>
              <w:t>对股票市场</w:t>
            </w:r>
            <w:r w:rsidRPr="003763BF">
              <w:rPr>
                <w:rFonts w:ascii="宋体" w:eastAsia="宋体" w:hAnsi="宋体" w:cs="Times New Roman" w:hint="eastAsia"/>
                <w:szCs w:val="21"/>
              </w:rPr>
              <w:t>产生</w:t>
            </w:r>
            <w:r w:rsidRPr="003763BF">
              <w:rPr>
                <w:rFonts w:ascii="宋体" w:eastAsia="宋体" w:hAnsi="宋体" w:cs="Times New Roman"/>
                <w:szCs w:val="21"/>
              </w:rPr>
              <w:t>的冲击</w:t>
            </w:r>
            <w:r w:rsidRPr="003763BF">
              <w:rPr>
                <w:rFonts w:ascii="宋体" w:eastAsia="宋体" w:hAnsi="宋体" w:cs="Times New Roman" w:hint="eastAsia"/>
                <w:szCs w:val="21"/>
              </w:rPr>
              <w:t>。通</w:t>
            </w:r>
            <w:r w:rsidRPr="003763BF">
              <w:rPr>
                <w:rFonts w:ascii="宋体" w:eastAsia="宋体" w:hAnsi="宋体" w:cs="Times New Roman"/>
                <w:szCs w:val="21"/>
              </w:rPr>
              <w:t>过全方位信息分析，探究新冠病毒肺炎疫情发展对我国经济、产业、金融等各领域产生的影响及其具体路径。</w:t>
            </w:r>
            <w:r w:rsidRPr="003763BF">
              <w:rPr>
                <w:rFonts w:ascii="宋体" w:eastAsia="宋体" w:hAnsi="宋体" w:cs="Times New Roman" w:hint="eastAsia"/>
                <w:szCs w:val="21"/>
              </w:rPr>
              <w:t>测度并分析新冠病毒肺炎疫情发生至今对中国经济的实质影响。</w:t>
            </w:r>
          </w:p>
          <w:p w:rsidR="003763BF" w:rsidRPr="003763BF" w:rsidRDefault="003763BF">
            <w:pPr>
              <w:spacing w:line="360" w:lineRule="auto"/>
              <w:ind w:firstLineChars="200" w:firstLine="420"/>
              <w:rPr>
                <w:rFonts w:ascii="宋体" w:eastAsia="宋体" w:hAnsi="宋体" w:cs="Times New Roman"/>
                <w:szCs w:val="21"/>
              </w:rPr>
              <w:pPrChange w:id="354" w:author="zhu yohon" w:date="2020-10-27T03:43:00Z">
                <w:pPr/>
              </w:pPrChange>
            </w:pPr>
            <w:r w:rsidRPr="003763BF">
              <w:rPr>
                <w:rFonts w:ascii="宋体" w:eastAsia="宋体" w:hAnsi="宋体" w:cs="Times New Roman" w:hint="eastAsia"/>
                <w:szCs w:val="21"/>
              </w:rPr>
              <w:t>三</w:t>
            </w:r>
            <w:ins w:id="355" w:author="zhu yohon" w:date="2020-10-27T03:49:00Z">
              <w:r w:rsidRPr="003763BF">
                <w:rPr>
                  <w:rFonts w:ascii="宋体" w:eastAsia="宋体" w:hAnsi="宋体" w:cs="Times New Roman"/>
                  <w:szCs w:val="21"/>
                </w:rPr>
                <w:t>是</w:t>
              </w:r>
            </w:ins>
            <w:r w:rsidRPr="003763BF">
              <w:rPr>
                <w:rFonts w:ascii="宋体" w:eastAsia="宋体" w:hAnsi="宋体" w:cs="Times New Roman" w:hint="eastAsia"/>
                <w:szCs w:val="21"/>
              </w:rPr>
              <w:t>探究股票市场</w:t>
            </w:r>
            <w:r w:rsidRPr="003763BF">
              <w:rPr>
                <w:rFonts w:ascii="宋体" w:eastAsia="宋体" w:hAnsi="宋体" w:cs="Times New Roman"/>
                <w:szCs w:val="21"/>
              </w:rPr>
              <w:t>中可能出现的</w:t>
            </w:r>
            <w:r w:rsidRPr="003763BF">
              <w:rPr>
                <w:rFonts w:ascii="宋体" w:eastAsia="宋体" w:hAnsi="宋体" w:cs="Times New Roman" w:hint="eastAsia"/>
                <w:szCs w:val="21"/>
              </w:rPr>
              <w:t>无法解释</w:t>
            </w:r>
            <w:r w:rsidRPr="003763BF">
              <w:rPr>
                <w:rFonts w:ascii="宋体" w:eastAsia="宋体" w:hAnsi="宋体" w:cs="Times New Roman"/>
                <w:szCs w:val="21"/>
              </w:rPr>
              <w:t>的超额收益率</w:t>
            </w:r>
            <w:r w:rsidRPr="003763BF">
              <w:rPr>
                <w:rFonts w:ascii="宋体" w:eastAsia="宋体" w:hAnsi="宋体" w:cs="Times New Roman" w:hint="eastAsia"/>
                <w:szCs w:val="21"/>
              </w:rPr>
              <w:t>，将</w:t>
            </w:r>
            <w:r w:rsidRPr="003763BF">
              <w:rPr>
                <w:rFonts w:ascii="宋体" w:eastAsia="宋体" w:hAnsi="宋体" w:cs="Times New Roman"/>
                <w:szCs w:val="21"/>
              </w:rPr>
              <w:t>每个省</w:t>
            </w:r>
            <w:r w:rsidRPr="003763BF">
              <w:rPr>
                <w:rFonts w:ascii="宋体" w:eastAsia="宋体" w:hAnsi="宋体" w:cs="Times New Roman" w:hint="eastAsia"/>
                <w:szCs w:val="21"/>
              </w:rPr>
              <w:t>内</w:t>
            </w:r>
            <w:r w:rsidRPr="003763BF">
              <w:rPr>
                <w:rFonts w:ascii="宋体" w:eastAsia="宋体" w:hAnsi="宋体" w:cs="Times New Roman"/>
                <w:szCs w:val="21"/>
              </w:rPr>
              <w:t>的上市企业</w:t>
            </w:r>
            <w:r w:rsidRPr="003763BF">
              <w:rPr>
                <w:rFonts w:ascii="宋体" w:eastAsia="宋体" w:hAnsi="宋体" w:cs="Times New Roman" w:hint="eastAsia"/>
                <w:szCs w:val="21"/>
              </w:rPr>
              <w:t>的</w:t>
            </w:r>
            <w:r w:rsidRPr="003763BF">
              <w:rPr>
                <w:rFonts w:ascii="宋体" w:eastAsia="宋体" w:hAnsi="宋体" w:cs="Times New Roman"/>
                <w:szCs w:val="21"/>
              </w:rPr>
              <w:t>股价收益率</w:t>
            </w:r>
            <w:r w:rsidRPr="003763BF">
              <w:rPr>
                <w:rFonts w:ascii="宋体" w:eastAsia="宋体" w:hAnsi="宋体" w:cs="Times New Roman" w:hint="eastAsia"/>
                <w:szCs w:val="21"/>
              </w:rPr>
              <w:t>的当做</w:t>
            </w:r>
            <w:r w:rsidRPr="003763BF">
              <w:rPr>
                <w:rFonts w:ascii="宋体" w:eastAsia="宋体" w:hAnsi="宋体" w:cs="Times New Roman"/>
                <w:szCs w:val="21"/>
              </w:rPr>
              <w:t>一个组合，计算每个组合</w:t>
            </w:r>
            <w:r w:rsidRPr="003763BF">
              <w:rPr>
                <w:rFonts w:ascii="宋体" w:eastAsia="宋体" w:hAnsi="宋体" w:cs="Times New Roman" w:hint="eastAsia"/>
                <w:szCs w:val="21"/>
              </w:rPr>
              <w:t>的</w:t>
            </w:r>
            <w:r w:rsidRPr="003763BF">
              <w:rPr>
                <w:rFonts w:ascii="宋体" w:eastAsia="宋体" w:hAnsi="宋体" w:cs="Times New Roman"/>
                <w:szCs w:val="21"/>
              </w:rPr>
              <w:t>平均收益率</w:t>
            </w:r>
            <w:r w:rsidRPr="003763BF">
              <w:rPr>
                <w:rFonts w:ascii="宋体" w:eastAsia="宋体" w:hAnsi="宋体" w:cs="Times New Roman" w:hint="eastAsia"/>
                <w:szCs w:val="21"/>
              </w:rPr>
              <w:t>。</w:t>
            </w:r>
            <w:r w:rsidRPr="003763BF">
              <w:rPr>
                <w:rFonts w:ascii="宋体" w:eastAsia="宋体" w:hAnsi="宋体" w:cs="Times New Roman"/>
                <w:szCs w:val="21"/>
              </w:rPr>
              <w:t>并</w:t>
            </w:r>
            <w:r w:rsidRPr="003763BF">
              <w:rPr>
                <w:rFonts w:ascii="宋体" w:eastAsia="宋体" w:hAnsi="宋体" w:cs="Times New Roman" w:hint="eastAsia"/>
                <w:szCs w:val="21"/>
              </w:rPr>
              <w:t>参照通行的方法，考虑采用如下的Fama＆French(1993)，Carhart(1997)的五因素模型。</w:t>
            </w:r>
          </w:p>
          <w:p w:rsidR="003763BF" w:rsidRPr="003763BF" w:rsidRDefault="003763BF" w:rsidP="003763BF">
            <w:pPr>
              <w:spacing w:line="360" w:lineRule="auto"/>
              <w:ind w:firstLineChars="200" w:firstLine="420"/>
              <w:rPr>
                <w:rFonts w:ascii="宋体" w:eastAsia="宋体" w:hAnsi="宋体" w:cs="Times New Roman"/>
                <w:szCs w:val="21"/>
              </w:rPr>
            </w:pPr>
            <w:r w:rsidRPr="003763BF">
              <w:rPr>
                <w:rFonts w:ascii="Times New Roman" w:eastAsia="宋体" w:hAnsi="Times New Roman" w:cs="Times New Roman"/>
                <w:position w:val="-12"/>
                <w:szCs w:val="24"/>
              </w:rPr>
              <w:object w:dxaOrig="850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0.7pt;height:18.6pt" o:ole="">
                  <v:imagedata r:id="rId8" o:title=""/>
                </v:shape>
                <o:OLEObject Type="Embed" ProgID="Equation.DSMT4" ShapeID="_x0000_i1025" DrawAspect="Content" ObjectID="_1675279810" r:id="rId9"/>
              </w:object>
            </w:r>
          </w:p>
          <w:p w:rsidR="003763BF" w:rsidRPr="003763BF" w:rsidRDefault="003763BF" w:rsidP="003763BF">
            <w:pPr>
              <w:spacing w:line="360" w:lineRule="auto"/>
              <w:ind w:firstLineChars="100" w:firstLine="210"/>
              <w:rPr>
                <w:rFonts w:ascii="宋体" w:eastAsia="宋体" w:hAnsi="宋体" w:cs="Times New Roman"/>
                <w:szCs w:val="21"/>
              </w:rPr>
            </w:pPr>
            <w:r w:rsidRPr="003763BF">
              <w:rPr>
                <w:rFonts w:ascii="宋体" w:eastAsia="宋体" w:hAnsi="宋体" w:cs="Times New Roman" w:hint="eastAsia"/>
                <w:szCs w:val="21"/>
              </w:rPr>
              <w:t xml:space="preserve"> </w:t>
            </w:r>
            <m:oMath>
              <m:sSub>
                <m:sSubPr>
                  <m:ctrlPr>
                    <w:rPr>
                      <w:rFonts w:ascii="Cambria Math" w:eastAsia="宋体" w:hAnsi="Cambria Math" w:cs="Times New Roman"/>
                      <w:color w:val="000000"/>
                      <w:kern w:val="24"/>
                      <w:sz w:val="36"/>
                      <w:szCs w:val="36"/>
                    </w:rPr>
                  </m:ctrlPr>
                </m:sSubPr>
                <m:e>
                  <m:r>
                    <w:rPr>
                      <w:rFonts w:ascii="Cambria Math" w:eastAsia="宋体" w:hAnsi="Cambria Math" w:cs="Times New Roman"/>
                      <w:color w:val="000000"/>
                      <w:kern w:val="24"/>
                      <w:sz w:val="36"/>
                      <w:szCs w:val="36"/>
                    </w:rPr>
                    <m:t>R</m:t>
                  </m:r>
                </m:e>
                <m:sub>
                  <m:r>
                    <w:rPr>
                      <w:rFonts w:ascii="Cambria Math" w:eastAsia="宋体" w:hAnsi="Cambria Math" w:cs="Times New Roman"/>
                      <w:color w:val="000000"/>
                      <w:kern w:val="24"/>
                      <w:sz w:val="36"/>
                      <w:szCs w:val="36"/>
                    </w:rPr>
                    <m:t>t</m:t>
                  </m:r>
                </m:sub>
              </m:sSub>
            </m:oMath>
            <w:r w:rsidRPr="003763BF">
              <w:rPr>
                <w:rFonts w:ascii="宋体" w:eastAsia="宋体" w:hAnsi="宋体" w:cs="Times New Roman" w:hint="eastAsia"/>
                <w:szCs w:val="21"/>
              </w:rPr>
              <w:t>是每个组合的平均日收益率，</w:t>
            </w:r>
            <m:oMath>
              <m:sSup>
                <m:sSupPr>
                  <m:ctrlPr>
                    <w:rPr>
                      <w:rFonts w:ascii="Cambria Math" w:eastAsia="宋体" w:hAnsi="Cambria Math" w:cs="Times New Roman"/>
                      <w:color w:val="000000"/>
                      <w:kern w:val="24"/>
                      <w:sz w:val="36"/>
                      <w:szCs w:val="36"/>
                    </w:rPr>
                  </m:ctrlPr>
                </m:sSupPr>
                <m:e>
                  <m:r>
                    <w:rPr>
                      <w:rFonts w:ascii="Cambria Math" w:eastAsia="宋体" w:hAnsi="Cambria Math" w:cs="Times New Roman"/>
                      <w:color w:val="000000"/>
                      <w:kern w:val="24"/>
                      <w:sz w:val="36"/>
                      <w:szCs w:val="36"/>
                    </w:rPr>
                    <m:t>R</m:t>
                  </m:r>
                </m:e>
                <m:sup>
                  <m:r>
                    <w:rPr>
                      <w:rFonts w:ascii="Cambria Math" w:eastAsia="宋体" w:hAnsi="Cambria Math" w:cs="Times New Roman"/>
                      <w:color w:val="000000"/>
                      <w:kern w:val="24"/>
                      <w:sz w:val="36"/>
                      <w:szCs w:val="36"/>
                    </w:rPr>
                    <m:t>f</m:t>
                  </m:r>
                </m:sup>
              </m:sSup>
            </m:oMath>
            <w:r w:rsidRPr="003763BF">
              <w:rPr>
                <w:rFonts w:ascii="宋体" w:eastAsia="宋体" w:hAnsi="宋体" w:cs="Times New Roman" w:hint="eastAsia"/>
                <w:szCs w:val="21"/>
              </w:rPr>
              <w:t xml:space="preserve">是日无风险收益率， 即一年期银行固定存款利率除以 </w:t>
            </w:r>
            <w:r w:rsidRPr="003763BF">
              <w:rPr>
                <w:rFonts w:ascii="宋体" w:eastAsia="宋体" w:hAnsi="宋体" w:cs="Times New Roman" w:hint="eastAsia"/>
                <w:szCs w:val="21"/>
              </w:rPr>
              <w:lastRenderedPageBreak/>
              <w:t>12。</w:t>
            </w:r>
            <w:r w:rsidRPr="003763BF">
              <w:rPr>
                <w:rFonts w:ascii="宋体" w:eastAsia="宋体" w:hAnsi="宋体" w:cs="Times New Roman"/>
                <w:noProof/>
                <w:szCs w:val="21"/>
              </w:rPr>
              <w:drawing>
                <wp:inline distT="0" distB="0" distL="0" distR="0">
                  <wp:extent cx="330200" cy="151765"/>
                  <wp:effectExtent l="0" t="0" r="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30200" cy="151765"/>
                          </a:xfrm>
                          <a:prstGeom prst="rect">
                            <a:avLst/>
                          </a:prstGeom>
                          <a:noFill/>
                        </pic:spPr>
                      </pic:pic>
                    </a:graphicData>
                  </a:graphic>
                </wp:inline>
              </w:drawing>
            </w:r>
            <w:r w:rsidRPr="003763BF">
              <w:rPr>
                <w:rFonts w:ascii="宋体" w:eastAsia="宋体" w:hAnsi="宋体" w:cs="Times New Roman" w:hint="eastAsia"/>
                <w:szCs w:val="21"/>
              </w:rPr>
              <w:t>是日市场平均收益率( Cmretwdos)。</w:t>
            </w:r>
            <m:oMath>
              <m:sSup>
                <m:sSupPr>
                  <m:ctrlPr>
                    <w:rPr>
                      <w:rFonts w:ascii="Cambria Math" w:eastAsia="宋体" w:hAnsi="Cambria Math" w:cs="Times New Roman"/>
                      <w:color w:val="000000"/>
                      <w:kern w:val="24"/>
                      <w:sz w:val="36"/>
                      <w:szCs w:val="36"/>
                    </w:rPr>
                  </m:ctrlPr>
                </m:sSupPr>
                <m:e>
                  <m:r>
                    <w:rPr>
                      <w:rFonts w:ascii="Cambria Math" w:eastAsia="宋体" w:hAnsi="Cambria Math" w:cs="Times New Roman"/>
                      <w:color w:val="000000"/>
                      <w:kern w:val="24"/>
                      <w:sz w:val="36"/>
                      <w:szCs w:val="36"/>
                    </w:rPr>
                    <m:t>R</m:t>
                  </m:r>
                </m:e>
                <m:sup>
                  <m:r>
                    <w:rPr>
                      <w:rFonts w:ascii="Cambria Math" w:eastAsia="宋体" w:hAnsi="Cambria Math" w:cs="Times New Roman"/>
                      <w:color w:val="000000"/>
                      <w:kern w:val="24"/>
                      <w:sz w:val="36"/>
                      <w:szCs w:val="36"/>
                    </w:rPr>
                    <m:t>MKT</m:t>
                  </m:r>
                </m:sup>
              </m:sSup>
            </m:oMath>
            <w:r w:rsidRPr="003763BF">
              <w:rPr>
                <w:rFonts w:ascii="宋体" w:eastAsia="宋体" w:hAnsi="宋体" w:cs="Times New Roman" w:hint="eastAsia"/>
                <w:szCs w:val="21"/>
              </w:rPr>
              <w:t>，HML， SMB，</w:t>
            </w:r>
            <w:r w:rsidRPr="003763BF">
              <w:rPr>
                <w:rFonts w:ascii="宋体" w:eastAsia="宋体" w:hAnsi="宋体" w:cs="Times New Roman"/>
                <w:szCs w:val="21"/>
              </w:rPr>
              <w:t>CMA,RMW</w:t>
            </w:r>
            <w:r w:rsidRPr="003763BF">
              <w:rPr>
                <w:rFonts w:ascii="宋体" w:eastAsia="宋体" w:hAnsi="宋体" w:cs="Times New Roman" w:hint="eastAsia"/>
                <w:szCs w:val="21"/>
              </w:rPr>
              <w:t xml:space="preserve"> 是五风险因素， 其计算方法与美国相同。①根据金融学的理论， 组合的收益率被</w:t>
            </w:r>
            <m:oMath>
              <m:sSup>
                <m:sSupPr>
                  <m:ctrlPr>
                    <w:rPr>
                      <w:rFonts w:ascii="Cambria Math" w:eastAsia="宋体" w:hAnsi="Cambria Math" w:cs="Times New Roman"/>
                      <w:color w:val="000000"/>
                      <w:kern w:val="24"/>
                      <w:sz w:val="36"/>
                      <w:szCs w:val="36"/>
                    </w:rPr>
                  </m:ctrlPr>
                </m:sSupPr>
                <m:e>
                  <m:r>
                    <w:rPr>
                      <w:rFonts w:ascii="Cambria Math" w:eastAsia="宋体" w:hAnsi="Cambria Math" w:cs="Times New Roman"/>
                      <w:color w:val="000000"/>
                      <w:kern w:val="24"/>
                      <w:sz w:val="36"/>
                      <w:szCs w:val="36"/>
                    </w:rPr>
                    <m:t>R</m:t>
                  </m:r>
                </m:e>
                <m:sup>
                  <m:r>
                    <w:rPr>
                      <w:rFonts w:ascii="Cambria Math" w:eastAsia="宋体" w:hAnsi="Cambria Math" w:cs="Times New Roman"/>
                      <w:color w:val="000000"/>
                      <w:kern w:val="24"/>
                      <w:sz w:val="36"/>
                      <w:szCs w:val="36"/>
                    </w:rPr>
                    <m:t>MKT</m:t>
                  </m:r>
                </m:sup>
              </m:sSup>
            </m:oMath>
            <w:r w:rsidRPr="003763BF">
              <w:rPr>
                <w:rFonts w:ascii="宋体" w:eastAsia="宋体" w:hAnsi="宋体" w:cs="Times New Roman" w:hint="eastAsia"/>
                <w:szCs w:val="21"/>
              </w:rPr>
              <w:t xml:space="preserve"> ， SMB， HML， </w:t>
            </w:r>
            <w:r w:rsidRPr="003763BF">
              <w:rPr>
                <w:rFonts w:ascii="宋体" w:eastAsia="宋体" w:hAnsi="宋体" w:cs="Times New Roman"/>
                <w:szCs w:val="21"/>
              </w:rPr>
              <w:t>CMA,RMW</w:t>
            </w:r>
            <w:r w:rsidRPr="003763BF">
              <w:rPr>
                <w:rFonts w:ascii="宋体" w:eastAsia="宋体" w:hAnsi="宋体" w:cs="Times New Roman" w:hint="eastAsia"/>
                <w:szCs w:val="21"/>
              </w:rPr>
              <w:t>五个风险因素完全解释， 那么截距</w:t>
            </w:r>
            <w:r w:rsidRPr="003763BF">
              <w:rPr>
                <w:rFonts w:ascii="宋体" w:eastAsia="宋体" w:hAnsi="宋体" w:cs="Times New Roman"/>
                <w:position w:val="-6"/>
                <w:szCs w:val="21"/>
              </w:rPr>
              <w:object w:dxaOrig="240" w:dyaOrig="220">
                <v:shape id="_x0000_i1026" type="#_x0000_t75" style="width:12pt;height:11.1pt" o:ole="">
                  <v:imagedata r:id="rId11" o:title=""/>
                </v:shape>
                <o:OLEObject Type="Embed" ProgID="Equation.DSMT4" ShapeID="_x0000_i1026" DrawAspect="Content" ObjectID="_1675279811" r:id="rId12"/>
              </w:object>
            </w:r>
            <w:r w:rsidRPr="003763BF">
              <w:rPr>
                <w:rFonts w:ascii="宋体" w:eastAsia="宋体" w:hAnsi="宋体" w:cs="Times New Roman" w:hint="eastAsia"/>
                <w:szCs w:val="21"/>
              </w:rPr>
              <w:t>就反映了风险不能解释的超额收益率。</w:t>
            </w:r>
          </w:p>
          <w:p w:rsidR="003763BF" w:rsidRPr="003763BF" w:rsidRDefault="003763BF" w:rsidP="003763BF">
            <w:pPr>
              <w:spacing w:line="360" w:lineRule="auto"/>
              <w:ind w:firstLineChars="100" w:firstLine="210"/>
              <w:rPr>
                <w:rFonts w:ascii="宋体" w:eastAsia="宋体" w:hAnsi="宋体" w:cs="Times New Roman"/>
                <w:szCs w:val="21"/>
              </w:rPr>
            </w:pPr>
            <w:r w:rsidRPr="003763BF">
              <w:rPr>
                <w:rFonts w:ascii="宋体" w:eastAsia="宋体" w:hAnsi="宋体" w:cs="Times New Roman"/>
                <w:szCs w:val="21"/>
              </w:rPr>
              <w:t>对于非无法解释的收益率部分</w:t>
            </w:r>
            <w:r w:rsidRPr="003763BF">
              <w:rPr>
                <w:rFonts w:ascii="宋体" w:eastAsia="宋体" w:hAnsi="宋体" w:cs="Times New Roman" w:hint="eastAsia"/>
                <w:szCs w:val="21"/>
              </w:rPr>
              <w:t>，</w:t>
            </w:r>
            <w:r w:rsidRPr="003763BF">
              <w:rPr>
                <w:rFonts w:ascii="宋体" w:eastAsia="宋体" w:hAnsi="宋体" w:cs="Times New Roman"/>
                <w:szCs w:val="21"/>
              </w:rPr>
              <w:t>我们认为是市场收到新冠疫情的实质性冲击产生的结果</w:t>
            </w:r>
            <w:r w:rsidRPr="003763BF">
              <w:rPr>
                <w:rFonts w:ascii="宋体" w:eastAsia="宋体" w:hAnsi="宋体" w:cs="Times New Roman" w:hint="eastAsia"/>
                <w:szCs w:val="21"/>
              </w:rPr>
              <w:t>。</w:t>
            </w:r>
            <w:r w:rsidRPr="003763BF">
              <w:rPr>
                <w:rFonts w:ascii="宋体" w:eastAsia="宋体" w:hAnsi="宋体" w:cs="Times New Roman"/>
                <w:szCs w:val="21"/>
              </w:rPr>
              <w:t>那么实质性冲击的部分我们认为</w:t>
            </w:r>
            <w:r w:rsidRPr="003763BF">
              <w:rPr>
                <w:rFonts w:ascii="宋体" w:eastAsia="宋体" w:hAnsi="宋体" w:cs="Times New Roman" w:hint="eastAsia"/>
                <w:szCs w:val="21"/>
              </w:rPr>
              <w:t>，新冠本身短期对企业，对整体经济产生的冲击并不大，直接影响在于促进医药，互联网等行业的增长，对其他行业产生非政府措施影响，由个人对疫情恐惧引发的消费下降。而新冠对企业的主要影响是通过政府政策来实现的，政府的应对政策比如社交隔离政策等，对企业生产经营产生重大负面影响，然后政府的激励政策则对企业产生实质性的正面影响。因此我们尝试对实质性的冲击部分作出解释。</w:t>
            </w:r>
          </w:p>
          <w:p w:rsidR="003763BF" w:rsidRPr="003763BF" w:rsidRDefault="003763BF" w:rsidP="003763BF">
            <w:pPr>
              <w:spacing w:line="360" w:lineRule="auto"/>
              <w:ind w:firstLineChars="1100" w:firstLine="2310"/>
              <w:rPr>
                <w:rFonts w:ascii="Times New Roman" w:eastAsia="宋体" w:hAnsi="Times New Roman" w:cs="Times New Roman"/>
                <w:szCs w:val="24"/>
              </w:rPr>
            </w:pPr>
            <w:r w:rsidRPr="003763BF">
              <w:rPr>
                <w:rFonts w:ascii="Times New Roman" w:eastAsia="宋体" w:hAnsi="Times New Roman" w:cs="Times New Roman"/>
                <w:position w:val="-12"/>
                <w:szCs w:val="24"/>
              </w:rPr>
              <w:object w:dxaOrig="1740" w:dyaOrig="380">
                <v:shape id="_x0000_i1027" type="#_x0000_t75" style="width:87pt;height:18.9pt" o:ole="">
                  <v:imagedata r:id="rId13" o:title=""/>
                </v:shape>
                <o:OLEObject Type="Embed" ProgID="Equation.DSMT4" ShapeID="_x0000_i1027" DrawAspect="Content" ObjectID="_1675279812" r:id="rId14"/>
              </w:object>
            </w:r>
            <w:r w:rsidRPr="003763BF">
              <w:rPr>
                <w:rFonts w:ascii="Times New Roman" w:eastAsia="宋体" w:hAnsi="Times New Roman" w:cs="Times New Roman"/>
                <w:szCs w:val="24"/>
              </w:rPr>
              <w:t xml:space="preserve">   </w:t>
            </w:r>
            <w:r w:rsidRPr="003763BF">
              <w:rPr>
                <w:rFonts w:ascii="Times New Roman" w:eastAsia="宋体" w:hAnsi="Times New Roman" w:cs="Times New Roman"/>
                <w:szCs w:val="24"/>
              </w:rPr>
              <w:t>实质性冲击部分</w:t>
            </w:r>
          </w:p>
          <w:p w:rsidR="003763BF" w:rsidRPr="003763BF" w:rsidRDefault="003763BF" w:rsidP="003763BF">
            <w:pPr>
              <w:spacing w:line="360" w:lineRule="auto"/>
              <w:ind w:firstLineChars="400" w:firstLine="840"/>
              <w:rPr>
                <w:rFonts w:ascii="Times New Roman" w:eastAsia="宋体" w:hAnsi="Times New Roman" w:cs="Times New Roman"/>
                <w:szCs w:val="24"/>
              </w:rPr>
            </w:pPr>
            <w:r w:rsidRPr="003763BF">
              <w:rPr>
                <w:rFonts w:ascii="Times New Roman" w:eastAsia="宋体" w:hAnsi="Times New Roman" w:cs="Times New Roman"/>
                <w:position w:val="-12"/>
                <w:szCs w:val="24"/>
              </w:rPr>
              <w:object w:dxaOrig="5920" w:dyaOrig="360">
                <v:shape id="_x0000_i1028" type="#_x0000_t75" style="width:296.1pt;height:18pt" o:ole="">
                  <v:imagedata r:id="rId15" o:title=""/>
                </v:shape>
                <o:OLEObject Type="Embed" ProgID="Equation.DSMT4" ShapeID="_x0000_i1028" DrawAspect="Content" ObjectID="_1675279813" r:id="rId16"/>
              </w:object>
            </w:r>
          </w:p>
          <w:p w:rsidR="003763BF" w:rsidRPr="003763BF" w:rsidRDefault="003763BF" w:rsidP="003763BF">
            <w:pPr>
              <w:spacing w:line="360" w:lineRule="auto"/>
              <w:ind w:firstLineChars="200" w:firstLine="420"/>
              <w:rPr>
                <w:rFonts w:ascii="宋体" w:eastAsia="宋体" w:hAnsi="宋体" w:cs="Times New Roman"/>
                <w:szCs w:val="21"/>
              </w:rPr>
            </w:pPr>
            <w:r w:rsidRPr="003763BF">
              <w:rPr>
                <w:rFonts w:ascii="宋体" w:eastAsia="宋体" w:hAnsi="宋体" w:cs="Times New Roman"/>
                <w:szCs w:val="21"/>
              </w:rPr>
              <w:object w:dxaOrig="460" w:dyaOrig="360">
                <v:shape id="_x0000_i1029" type="#_x0000_t75" style="width:23.1pt;height:18pt" o:ole="">
                  <v:imagedata r:id="rId17" o:title=""/>
                </v:shape>
                <o:OLEObject Type="Embed" ProgID="Equation.DSMT4" ShapeID="_x0000_i1029" DrawAspect="Content" ObjectID="_1675279814" r:id="rId18"/>
              </w:object>
            </w:r>
            <w:r w:rsidRPr="003763BF">
              <w:rPr>
                <w:rFonts w:ascii="宋体" w:eastAsia="宋体" w:hAnsi="宋体" w:cs="Times New Roman" w:hint="eastAsia"/>
                <w:szCs w:val="21"/>
              </w:rPr>
              <w:t>为日期t国内各省市新增确诊人数向量，S</w:t>
            </w:r>
            <w:r w:rsidRPr="003763BF">
              <w:rPr>
                <w:rFonts w:ascii="宋体" w:eastAsia="宋体" w:hAnsi="宋体" w:cs="Times New Roman"/>
                <w:szCs w:val="21"/>
              </w:rPr>
              <w:t>I为日期</w:t>
            </w:r>
            <w:r w:rsidRPr="003763BF">
              <w:rPr>
                <w:rFonts w:ascii="宋体" w:eastAsia="宋体" w:hAnsi="宋体" w:cs="Times New Roman" w:hint="eastAsia"/>
                <w:szCs w:val="21"/>
              </w:rPr>
              <w:t>t中国整体政策严格指数</w:t>
            </w:r>
            <w:r w:rsidRPr="003763BF">
              <w:rPr>
                <w:rFonts w:ascii="宋体" w:eastAsia="宋体" w:hAnsi="宋体" w:cs="Times New Roman"/>
                <w:szCs w:val="21"/>
              </w:rPr>
              <w:t>Stringency Index</w:t>
            </w:r>
            <w:r w:rsidRPr="003763BF">
              <w:rPr>
                <w:rFonts w:ascii="宋体" w:eastAsia="宋体" w:hAnsi="宋体" w:cs="Times New Roman" w:hint="eastAsia"/>
                <w:szCs w:val="21"/>
              </w:rPr>
              <w:t>，S</w:t>
            </w:r>
            <w:r w:rsidRPr="003763BF">
              <w:rPr>
                <w:rFonts w:ascii="宋体" w:eastAsia="宋体" w:hAnsi="宋体" w:cs="Times New Roman"/>
                <w:szCs w:val="21"/>
              </w:rPr>
              <w:t>LI为Stringency Legacy Index</w:t>
            </w:r>
            <w:r w:rsidRPr="003763BF">
              <w:rPr>
                <w:rFonts w:ascii="宋体" w:eastAsia="宋体" w:hAnsi="宋体" w:cs="Times New Roman" w:hint="eastAsia"/>
                <w:szCs w:val="21"/>
              </w:rPr>
              <w:t>，G</w:t>
            </w:r>
            <w:r w:rsidRPr="003763BF">
              <w:rPr>
                <w:rFonts w:ascii="宋体" w:eastAsia="宋体" w:hAnsi="宋体" w:cs="Times New Roman"/>
                <w:szCs w:val="21"/>
              </w:rPr>
              <w:t>RI为Government Response Index</w:t>
            </w:r>
            <w:r w:rsidRPr="003763BF">
              <w:rPr>
                <w:rFonts w:ascii="宋体" w:eastAsia="宋体" w:hAnsi="宋体" w:cs="Times New Roman" w:hint="eastAsia"/>
                <w:szCs w:val="21"/>
              </w:rPr>
              <w:t>，</w:t>
            </w:r>
          </w:p>
          <w:p w:rsidR="003763BF" w:rsidRPr="003763BF" w:rsidRDefault="003763BF" w:rsidP="003763BF">
            <w:pPr>
              <w:spacing w:line="360" w:lineRule="auto"/>
              <w:rPr>
                <w:rFonts w:ascii="宋体" w:eastAsia="宋体" w:hAnsi="宋体" w:cs="Times New Roman"/>
                <w:szCs w:val="21"/>
              </w:rPr>
            </w:pPr>
            <w:r w:rsidRPr="003763BF">
              <w:rPr>
                <w:rFonts w:ascii="宋体" w:eastAsia="宋体" w:hAnsi="宋体" w:cs="Times New Roman" w:hint="eastAsia"/>
                <w:szCs w:val="21"/>
              </w:rPr>
              <w:t>C</w:t>
            </w:r>
            <w:r w:rsidRPr="003763BF">
              <w:rPr>
                <w:rFonts w:ascii="宋体" w:eastAsia="宋体" w:hAnsi="宋体" w:cs="Times New Roman"/>
                <w:szCs w:val="21"/>
              </w:rPr>
              <w:t>HI为Containment Health Index</w:t>
            </w:r>
            <w:r w:rsidRPr="003763BF">
              <w:rPr>
                <w:rFonts w:ascii="宋体" w:eastAsia="宋体" w:hAnsi="宋体" w:cs="Times New Roman" w:hint="eastAsia"/>
                <w:szCs w:val="21"/>
              </w:rPr>
              <w:t>，E</w:t>
            </w:r>
            <w:r w:rsidRPr="003763BF">
              <w:rPr>
                <w:rFonts w:ascii="宋体" w:eastAsia="宋体" w:hAnsi="宋体" w:cs="Times New Roman"/>
                <w:szCs w:val="21"/>
              </w:rPr>
              <w:t>SI为经济支持力度EconomicSupportIndex</w:t>
            </w:r>
            <w:r w:rsidRPr="003763BF">
              <w:rPr>
                <w:rFonts w:ascii="宋体" w:eastAsia="宋体" w:hAnsi="宋体" w:cs="Times New Roman" w:hint="eastAsia"/>
                <w:szCs w:val="21"/>
              </w:rPr>
              <w:t>。</w:t>
            </w:r>
          </w:p>
          <w:p w:rsidR="003763BF" w:rsidRPr="003763BF" w:rsidRDefault="003763BF" w:rsidP="003763BF">
            <w:pPr>
              <w:spacing w:line="360" w:lineRule="auto"/>
              <w:ind w:firstLineChars="200" w:firstLine="420"/>
              <w:rPr>
                <w:rFonts w:ascii="宋体" w:eastAsia="宋体" w:hAnsi="宋体" w:cs="Times New Roman"/>
                <w:szCs w:val="21"/>
              </w:rPr>
            </w:pPr>
            <w:r w:rsidRPr="003763BF">
              <w:rPr>
                <w:rFonts w:ascii="宋体" w:eastAsia="宋体" w:hAnsi="宋体" w:cs="Times New Roman" w:hint="eastAsia"/>
                <w:szCs w:val="21"/>
              </w:rPr>
              <w:t>对于</w:t>
            </w:r>
            <w:r w:rsidRPr="003763BF">
              <w:rPr>
                <w:rFonts w:ascii="宋体" w:eastAsia="宋体" w:hAnsi="宋体" w:cs="Times New Roman"/>
                <w:szCs w:val="21"/>
              </w:rPr>
              <w:t>无法解释的超额收益，我们考虑使用投资者情绪作为解释，而</w:t>
            </w:r>
            <w:r w:rsidRPr="003763BF">
              <w:rPr>
                <w:rFonts w:ascii="宋体" w:eastAsia="宋体" w:hAnsi="宋体" w:cs="Times New Roman" w:hint="eastAsia"/>
                <w:szCs w:val="21"/>
              </w:rPr>
              <w:t>对于</w:t>
            </w:r>
            <w:r w:rsidRPr="003763BF">
              <w:rPr>
                <w:rFonts w:ascii="宋体" w:eastAsia="宋体" w:hAnsi="宋体" w:cs="Times New Roman"/>
                <w:szCs w:val="21"/>
              </w:rPr>
              <w:t>投</w:t>
            </w:r>
            <w:r w:rsidRPr="003763BF">
              <w:rPr>
                <w:rFonts w:ascii="宋体" w:eastAsia="宋体" w:hAnsi="宋体" w:cs="Times New Roman" w:hint="eastAsia"/>
                <w:szCs w:val="21"/>
              </w:rPr>
              <w:t>资者</w:t>
            </w:r>
            <w:r w:rsidRPr="003763BF">
              <w:rPr>
                <w:rFonts w:ascii="宋体" w:eastAsia="宋体" w:hAnsi="宋体" w:cs="Times New Roman"/>
                <w:szCs w:val="21"/>
              </w:rPr>
              <w:t>情绪</w:t>
            </w:r>
            <w:r w:rsidRPr="003763BF">
              <w:rPr>
                <w:rFonts w:ascii="宋体" w:eastAsia="宋体" w:hAnsi="宋体" w:cs="Times New Roman" w:hint="eastAsia"/>
                <w:szCs w:val="21"/>
              </w:rPr>
              <w:t>，</w:t>
            </w:r>
            <w:r w:rsidRPr="003763BF">
              <w:rPr>
                <w:rFonts w:ascii="宋体" w:eastAsia="宋体" w:hAnsi="宋体" w:cs="Times New Roman"/>
                <w:szCs w:val="21"/>
              </w:rPr>
              <w:t>我们</w:t>
            </w:r>
            <w:r w:rsidRPr="003763BF">
              <w:rPr>
                <w:rFonts w:ascii="宋体" w:eastAsia="宋体" w:hAnsi="宋体" w:cs="Times New Roman" w:hint="eastAsia"/>
                <w:szCs w:val="21"/>
              </w:rPr>
              <w:t>考虑</w:t>
            </w:r>
            <w:ins w:id="356" w:author="zhu yohon" w:date="2020-10-27T03:49:00Z">
              <w:r w:rsidRPr="003763BF">
                <w:rPr>
                  <w:rFonts w:ascii="宋体" w:eastAsia="宋体" w:hAnsi="宋体" w:cs="Times New Roman"/>
                  <w:szCs w:val="21"/>
                </w:rPr>
                <w:t>从</w:t>
              </w:r>
            </w:ins>
            <w:ins w:id="357" w:author="zhu yohon" w:date="2020-10-27T03:50:00Z">
              <w:r w:rsidRPr="003763BF">
                <w:rPr>
                  <w:rFonts w:ascii="宋体" w:eastAsia="宋体" w:hAnsi="宋体" w:cs="Times New Roman" w:hint="eastAsia"/>
                  <w:szCs w:val="21"/>
                </w:rPr>
                <w:t>信息</w:t>
              </w:r>
              <w:r w:rsidRPr="003763BF">
                <w:rPr>
                  <w:rFonts w:ascii="宋体" w:eastAsia="宋体" w:hAnsi="宋体" w:cs="Times New Roman"/>
                  <w:szCs w:val="21"/>
                </w:rPr>
                <w:t>科学</w:t>
              </w:r>
            </w:ins>
            <w:ins w:id="358" w:author="zhu yohon" w:date="2020-10-27T03:49:00Z">
              <w:r w:rsidRPr="003763BF">
                <w:rPr>
                  <w:rFonts w:ascii="宋体" w:eastAsia="宋体" w:hAnsi="宋体" w:cs="Times New Roman"/>
                  <w:szCs w:val="21"/>
                </w:rPr>
                <w:t>研究领域的文献中借鉴</w:t>
              </w:r>
            </w:ins>
            <w:r w:rsidRPr="003763BF">
              <w:rPr>
                <w:rFonts w:ascii="宋体" w:eastAsia="宋体" w:hAnsi="宋体" w:cs="Times New Roman"/>
                <w:szCs w:val="21"/>
              </w:rPr>
              <w:t>通过微博评论数据处理</w:t>
            </w:r>
            <w:r w:rsidRPr="003763BF">
              <w:rPr>
                <w:rFonts w:ascii="宋体" w:eastAsia="宋体" w:hAnsi="宋体" w:cs="Times New Roman" w:hint="eastAsia"/>
                <w:szCs w:val="21"/>
              </w:rPr>
              <w:t>分析</w:t>
            </w:r>
            <w:r w:rsidRPr="003763BF">
              <w:rPr>
                <w:rFonts w:ascii="宋体" w:eastAsia="宋体" w:hAnsi="宋体" w:cs="Times New Roman"/>
                <w:szCs w:val="21"/>
              </w:rPr>
              <w:t>得到的</w:t>
            </w:r>
            <w:r w:rsidRPr="003763BF">
              <w:rPr>
                <w:rFonts w:ascii="宋体" w:eastAsia="宋体" w:hAnsi="宋体" w:cs="Times New Roman" w:hint="eastAsia"/>
                <w:szCs w:val="21"/>
              </w:rPr>
              <w:t>各</w:t>
            </w:r>
            <w:r w:rsidRPr="003763BF">
              <w:rPr>
                <w:rFonts w:ascii="宋体" w:eastAsia="宋体" w:hAnsi="宋体" w:cs="Times New Roman"/>
                <w:szCs w:val="21"/>
              </w:rPr>
              <w:t>省</w:t>
            </w:r>
            <w:r w:rsidRPr="003763BF">
              <w:rPr>
                <w:rFonts w:ascii="宋体" w:eastAsia="宋体" w:hAnsi="宋体" w:cs="Times New Roman" w:hint="eastAsia"/>
                <w:szCs w:val="21"/>
              </w:rPr>
              <w:t>在</w:t>
            </w:r>
            <w:ins w:id="359" w:author="zhu yohon" w:date="2020-10-27T03:51:00Z">
              <w:r w:rsidRPr="003763BF">
                <w:rPr>
                  <w:rFonts w:ascii="宋体" w:eastAsia="宋体" w:hAnsi="宋体" w:cs="Times New Roman" w:hint="eastAsia"/>
                  <w:szCs w:val="21"/>
                </w:rPr>
                <w:t>新冠</w:t>
              </w:r>
              <w:r w:rsidRPr="003763BF">
                <w:rPr>
                  <w:rFonts w:ascii="宋体" w:eastAsia="宋体" w:hAnsi="宋体" w:cs="Times New Roman"/>
                  <w:szCs w:val="21"/>
                </w:rPr>
                <w:t>疫情</w:t>
              </w:r>
            </w:ins>
            <w:r w:rsidRPr="003763BF">
              <w:rPr>
                <w:rFonts w:ascii="宋体" w:eastAsia="宋体" w:hAnsi="宋体" w:cs="Times New Roman" w:hint="eastAsia"/>
                <w:szCs w:val="21"/>
              </w:rPr>
              <w:t>中的</w:t>
            </w:r>
            <w:r w:rsidRPr="003763BF">
              <w:rPr>
                <w:rFonts w:ascii="宋体" w:eastAsia="宋体" w:hAnsi="宋体" w:cs="Times New Roman"/>
                <w:szCs w:val="21"/>
              </w:rPr>
              <w:t>情绪状态指数</w:t>
            </w:r>
            <w:r w:rsidRPr="003763BF">
              <w:rPr>
                <w:rFonts w:ascii="宋体" w:eastAsia="宋体" w:hAnsi="宋体" w:cs="Times New Roman" w:hint="eastAsia"/>
                <w:szCs w:val="21"/>
              </w:rPr>
              <w:t>变化</w:t>
            </w:r>
            <w:r w:rsidRPr="003763BF">
              <w:rPr>
                <w:rFonts w:ascii="宋体" w:eastAsia="宋体" w:hAnsi="宋体" w:cs="Times New Roman"/>
                <w:szCs w:val="21"/>
              </w:rPr>
              <w:t>（</w:t>
            </w:r>
            <w:r w:rsidRPr="003763BF">
              <w:rPr>
                <w:rFonts w:ascii="宋体" w:eastAsia="宋体" w:hAnsi="宋体" w:cs="Times New Roman" w:hint="eastAsia"/>
                <w:szCs w:val="21"/>
              </w:rPr>
              <w:t>数据</w:t>
            </w:r>
            <w:r w:rsidRPr="003763BF">
              <w:rPr>
                <w:rFonts w:ascii="宋体" w:eastAsia="宋体" w:hAnsi="宋体" w:cs="Times New Roman"/>
                <w:szCs w:val="21"/>
              </w:rPr>
              <w:t>单位为日）</w:t>
            </w:r>
            <w:ins w:id="360" w:author="zhu yohon" w:date="2020-10-27T03:51:00Z">
              <w:r w:rsidRPr="003763BF">
                <w:rPr>
                  <w:rFonts w:ascii="宋体" w:eastAsia="宋体" w:hAnsi="宋体" w:cs="Times New Roman" w:hint="eastAsia"/>
                  <w:szCs w:val="21"/>
                </w:rPr>
                <w:t>，</w:t>
              </w:r>
              <w:r w:rsidRPr="003763BF">
                <w:rPr>
                  <w:rFonts w:ascii="宋体" w:eastAsia="宋体" w:hAnsi="宋体" w:cs="Times New Roman"/>
                  <w:szCs w:val="21"/>
                </w:rPr>
                <w:t>以及</w:t>
              </w:r>
            </w:ins>
            <w:r w:rsidRPr="003763BF">
              <w:rPr>
                <w:rFonts w:ascii="宋体" w:eastAsia="宋体" w:hAnsi="宋体" w:cs="Times New Roman" w:hint="eastAsia"/>
                <w:szCs w:val="21"/>
              </w:rPr>
              <w:t>各省</w:t>
            </w:r>
            <w:r w:rsidRPr="003763BF">
              <w:rPr>
                <w:rFonts w:ascii="宋体" w:eastAsia="宋体" w:hAnsi="宋体" w:cs="Times New Roman"/>
                <w:szCs w:val="21"/>
              </w:rPr>
              <w:t>的</w:t>
            </w:r>
            <w:ins w:id="361" w:author="zhu yohon" w:date="2020-10-27T03:51:00Z">
              <w:r w:rsidRPr="003763BF">
                <w:rPr>
                  <w:rFonts w:ascii="宋体" w:eastAsia="宋体" w:hAnsi="宋体" w:cs="Times New Roman"/>
                  <w:szCs w:val="21"/>
                </w:rPr>
                <w:t>新冠疫情</w:t>
              </w:r>
            </w:ins>
            <w:r w:rsidRPr="003763BF">
              <w:rPr>
                <w:rFonts w:ascii="宋体" w:eastAsia="宋体" w:hAnsi="宋体" w:cs="Times New Roman" w:hint="eastAsia"/>
                <w:szCs w:val="21"/>
              </w:rPr>
              <w:t>严重度</w:t>
            </w:r>
            <w:r w:rsidRPr="003763BF">
              <w:rPr>
                <w:rFonts w:ascii="宋体" w:eastAsia="宋体" w:hAnsi="宋体" w:cs="Times New Roman"/>
                <w:szCs w:val="21"/>
              </w:rPr>
              <w:t>的</w:t>
            </w:r>
            <w:ins w:id="362" w:author="zhu yohon" w:date="2020-10-27T03:51:00Z">
              <w:r w:rsidRPr="003763BF">
                <w:rPr>
                  <w:rFonts w:ascii="宋体" w:eastAsia="宋体" w:hAnsi="宋体" w:cs="Times New Roman"/>
                  <w:szCs w:val="21"/>
                </w:rPr>
                <w:t>重要</w:t>
              </w:r>
              <w:r w:rsidRPr="003763BF">
                <w:rPr>
                  <w:rFonts w:ascii="宋体" w:eastAsia="宋体" w:hAnsi="宋体" w:cs="Times New Roman" w:hint="eastAsia"/>
                  <w:szCs w:val="21"/>
                </w:rPr>
                <w:t>指标</w:t>
              </w:r>
            </w:ins>
            <w:r w:rsidRPr="003763BF">
              <w:rPr>
                <w:rFonts w:ascii="宋体" w:eastAsia="宋体" w:hAnsi="宋体" w:cs="Times New Roman"/>
                <w:szCs w:val="21"/>
              </w:rPr>
              <w:t>—新增确诊人数</w:t>
            </w:r>
            <w:ins w:id="363" w:author="zhu yohon" w:date="2020-10-27T03:53:00Z">
              <w:r w:rsidRPr="003763BF">
                <w:rPr>
                  <w:rFonts w:ascii="宋体" w:eastAsia="宋体" w:hAnsi="宋体" w:cs="Times New Roman" w:hint="eastAsia"/>
                  <w:szCs w:val="21"/>
                </w:rPr>
                <w:t>作为投资者</w:t>
              </w:r>
              <w:r w:rsidRPr="003763BF">
                <w:rPr>
                  <w:rFonts w:ascii="宋体" w:eastAsia="宋体" w:hAnsi="宋体" w:cs="Times New Roman"/>
                  <w:szCs w:val="21"/>
                </w:rPr>
                <w:t>情绪</w:t>
              </w:r>
              <w:r w:rsidRPr="003763BF">
                <w:rPr>
                  <w:rFonts w:ascii="宋体" w:eastAsia="宋体" w:hAnsi="宋体" w:cs="Times New Roman" w:hint="eastAsia"/>
                  <w:szCs w:val="21"/>
                </w:rPr>
                <w:t>可量化</w:t>
              </w:r>
              <w:r w:rsidRPr="003763BF">
                <w:rPr>
                  <w:rFonts w:ascii="宋体" w:eastAsia="宋体" w:hAnsi="宋体" w:cs="Times New Roman"/>
                  <w:szCs w:val="21"/>
                </w:rPr>
                <w:t>的核心</w:t>
              </w:r>
            </w:ins>
            <w:ins w:id="364" w:author="zhu yohon" w:date="2020-10-27T03:54:00Z">
              <w:r w:rsidRPr="003763BF">
                <w:rPr>
                  <w:rFonts w:ascii="宋体" w:eastAsia="宋体" w:hAnsi="宋体" w:cs="Times New Roman"/>
                  <w:szCs w:val="21"/>
                </w:rPr>
                <w:t>影响因素。</w:t>
              </w:r>
            </w:ins>
          </w:p>
          <w:p w:rsidR="003763BF" w:rsidRPr="003763BF" w:rsidRDefault="003763BF" w:rsidP="003763BF">
            <w:pPr>
              <w:spacing w:line="360" w:lineRule="auto"/>
              <w:ind w:firstLineChars="200" w:firstLine="420"/>
              <w:rPr>
                <w:rFonts w:ascii="宋体" w:eastAsia="宋体" w:hAnsi="宋体" w:cs="Times New Roman"/>
                <w:szCs w:val="21"/>
              </w:rPr>
            </w:pPr>
            <w:r w:rsidRPr="003763BF">
              <w:rPr>
                <w:rFonts w:ascii="宋体" w:eastAsia="宋体" w:hAnsi="宋体" w:cs="Times New Roman"/>
                <w:szCs w:val="21"/>
              </w:rPr>
              <w:t>并</w:t>
            </w:r>
            <w:ins w:id="365" w:author="zhu yohon" w:date="2020-10-27T03:54:00Z">
              <w:r w:rsidRPr="003763BF">
                <w:rPr>
                  <w:rFonts w:ascii="宋体" w:eastAsia="宋体" w:hAnsi="宋体" w:cs="Times New Roman"/>
                  <w:szCs w:val="21"/>
                </w:rPr>
                <w:t>且</w:t>
              </w:r>
              <w:r w:rsidRPr="003763BF">
                <w:rPr>
                  <w:rFonts w:ascii="宋体" w:eastAsia="宋体" w:hAnsi="宋体" w:cs="Times New Roman" w:hint="eastAsia"/>
                  <w:szCs w:val="21"/>
                </w:rPr>
                <w:t>考虑上市公司</w:t>
              </w:r>
              <w:r w:rsidRPr="003763BF">
                <w:rPr>
                  <w:rFonts w:ascii="宋体" w:eastAsia="宋体" w:hAnsi="宋体" w:cs="Times New Roman"/>
                  <w:szCs w:val="21"/>
                </w:rPr>
                <w:t>预期受距其他疫情区综合影响的前提</w:t>
              </w:r>
            </w:ins>
            <w:ins w:id="366" w:author="zhu yohon" w:date="2020-10-27T03:55:00Z">
              <w:r w:rsidRPr="003763BF">
                <w:rPr>
                  <w:rFonts w:ascii="宋体" w:eastAsia="宋体" w:hAnsi="宋体" w:cs="Times New Roman"/>
                  <w:szCs w:val="21"/>
                </w:rPr>
                <w:t>下，使用</w:t>
              </w:r>
              <w:r w:rsidRPr="003763BF">
                <w:rPr>
                  <w:rFonts w:ascii="宋体" w:eastAsia="宋体" w:hAnsi="宋体" w:cs="Times New Roman" w:hint="eastAsia"/>
                  <w:szCs w:val="21"/>
                </w:rPr>
                <w:t>空间</w:t>
              </w:r>
              <w:r w:rsidRPr="003763BF">
                <w:rPr>
                  <w:rFonts w:ascii="宋体" w:eastAsia="宋体" w:hAnsi="宋体" w:cs="Times New Roman"/>
                  <w:szCs w:val="21"/>
                </w:rPr>
                <w:t>溢出模型</w:t>
              </w:r>
            </w:ins>
            <w:ins w:id="367" w:author="zhu yohon" w:date="2020-10-27T03:58:00Z">
              <w:r w:rsidRPr="003763BF">
                <w:rPr>
                  <w:rFonts w:ascii="宋体" w:eastAsia="宋体" w:hAnsi="宋体" w:cs="Times New Roman" w:hint="eastAsia"/>
                  <w:szCs w:val="21"/>
                </w:rPr>
                <w:t>消除</w:t>
              </w:r>
              <w:r w:rsidRPr="003763BF">
                <w:rPr>
                  <w:rFonts w:ascii="宋体" w:eastAsia="宋体" w:hAnsi="宋体" w:cs="Times New Roman"/>
                  <w:szCs w:val="21"/>
                </w:rPr>
                <w:t>距离产生的叠加影响</w:t>
              </w:r>
              <w:r w:rsidRPr="003763BF">
                <w:rPr>
                  <w:rFonts w:ascii="宋体" w:eastAsia="宋体" w:hAnsi="宋体" w:cs="Times New Roman" w:hint="eastAsia"/>
                  <w:szCs w:val="21"/>
                </w:rPr>
                <w:t>。</w:t>
              </w:r>
            </w:ins>
            <w:ins w:id="368" w:author="zhu yohon" w:date="2020-10-27T03:59:00Z">
              <w:r w:rsidRPr="003763BF">
                <w:rPr>
                  <w:rFonts w:ascii="宋体" w:eastAsia="宋体" w:hAnsi="宋体" w:cs="Times New Roman" w:hint="eastAsia"/>
                  <w:szCs w:val="21"/>
                </w:rPr>
                <w:t>鉴于</w:t>
              </w:r>
            </w:ins>
            <w:r w:rsidRPr="003763BF">
              <w:rPr>
                <w:rFonts w:ascii="宋体" w:eastAsia="宋体" w:hAnsi="宋体" w:cs="Times New Roman" w:hint="eastAsia"/>
                <w:szCs w:val="21"/>
              </w:rPr>
              <w:t>新增确诊人数R</w:t>
            </w:r>
            <w:r w:rsidRPr="003763BF">
              <w:rPr>
                <w:rFonts w:ascii="宋体" w:eastAsia="宋体" w:hAnsi="宋体" w:cs="Times New Roman"/>
                <w:szCs w:val="21"/>
              </w:rPr>
              <w:t>0</w:t>
            </w:r>
            <w:r w:rsidRPr="003763BF">
              <w:rPr>
                <w:rFonts w:ascii="宋体" w:eastAsia="宋体" w:hAnsi="宋体" w:cs="Times New Roman" w:hint="eastAsia"/>
                <w:szCs w:val="21"/>
              </w:rPr>
              <w:t>（</w:t>
            </w:r>
            <w:r w:rsidRPr="003763BF">
              <w:rPr>
                <w:rFonts w:ascii="宋体" w:eastAsia="宋体" w:hAnsi="宋体" w:cs="Times New Roman" w:hint="eastAsia"/>
                <w:b/>
                <w:color w:val="FF0000"/>
                <w:szCs w:val="21"/>
              </w:rPr>
              <w:t>这里是否采用差分数据或者比例数据更合适？以新增确诊人数的增长率来回归会更合适？</w:t>
            </w:r>
            <w:r w:rsidRPr="003763BF">
              <w:rPr>
                <w:rFonts w:ascii="宋体" w:eastAsia="宋体" w:hAnsi="宋体" w:cs="Times New Roman" w:hint="eastAsia"/>
                <w:szCs w:val="21"/>
              </w:rPr>
              <w:t>）</w:t>
            </w:r>
            <w:ins w:id="369" w:author="zhu yohon" w:date="2020-10-27T03:59:00Z">
              <w:r w:rsidRPr="003763BF">
                <w:rPr>
                  <w:rFonts w:ascii="宋体" w:eastAsia="宋体" w:hAnsi="宋体" w:cs="Times New Roman"/>
                  <w:szCs w:val="21"/>
                </w:rPr>
                <w:t>会直接作用于投资者的心理预期</w:t>
              </w:r>
            </w:ins>
            <w:ins w:id="370" w:author="zhu yohon" w:date="2020-10-27T04:00:00Z">
              <w:r w:rsidRPr="003763BF">
                <w:rPr>
                  <w:rFonts w:ascii="宋体" w:eastAsia="宋体" w:hAnsi="宋体" w:cs="Times New Roman"/>
                  <w:szCs w:val="21"/>
                </w:rPr>
                <w:t>，并且能通过作用于</w:t>
              </w:r>
              <w:r w:rsidRPr="003763BF">
                <w:rPr>
                  <w:rFonts w:ascii="宋体" w:eastAsia="宋体" w:hAnsi="宋体" w:cs="Times New Roman" w:hint="eastAsia"/>
                  <w:szCs w:val="21"/>
                </w:rPr>
                <w:t>地区</w:t>
              </w:r>
            </w:ins>
            <w:r w:rsidRPr="003763BF">
              <w:rPr>
                <w:rFonts w:ascii="宋体" w:eastAsia="宋体" w:hAnsi="宋体" w:cs="Times New Roman" w:hint="eastAsia"/>
                <w:szCs w:val="21"/>
              </w:rPr>
              <w:t>人民</w:t>
            </w:r>
            <w:r w:rsidRPr="003763BF">
              <w:rPr>
                <w:rFonts w:ascii="宋体" w:eastAsia="宋体" w:hAnsi="宋体" w:cs="Times New Roman"/>
                <w:szCs w:val="21"/>
              </w:rPr>
              <w:t>情绪状态指数</w:t>
            </w:r>
            <w:ins w:id="371" w:author="zhu yohon" w:date="2020-10-27T04:00:00Z">
              <w:r w:rsidRPr="003763BF">
                <w:rPr>
                  <w:rFonts w:ascii="宋体" w:eastAsia="宋体" w:hAnsi="宋体" w:cs="Times New Roman"/>
                  <w:szCs w:val="21"/>
                </w:rPr>
                <w:t>进一步作用于投资者的心理预期，因此考虑使用</w:t>
              </w:r>
              <w:r w:rsidRPr="003763BF">
                <w:rPr>
                  <w:rFonts w:ascii="宋体" w:eastAsia="宋体" w:hAnsi="宋体" w:cs="Times New Roman" w:hint="eastAsia"/>
                  <w:szCs w:val="21"/>
                </w:rPr>
                <w:t>BK模型</w:t>
              </w:r>
            </w:ins>
            <w:ins w:id="372" w:author="zhu yohon" w:date="2020-10-27T04:01:00Z">
              <w:r w:rsidRPr="003763BF">
                <w:rPr>
                  <w:rFonts w:ascii="宋体" w:eastAsia="宋体" w:hAnsi="宋体" w:cs="Times New Roman" w:hint="eastAsia"/>
                  <w:szCs w:val="21"/>
                </w:rPr>
                <w:t>来</w:t>
              </w:r>
              <w:r w:rsidRPr="003763BF">
                <w:rPr>
                  <w:rFonts w:ascii="宋体" w:eastAsia="宋体" w:hAnsi="宋体" w:cs="Times New Roman"/>
                  <w:szCs w:val="21"/>
                </w:rPr>
                <w:t>探究新冠</w:t>
              </w:r>
              <w:r w:rsidRPr="003763BF">
                <w:rPr>
                  <w:rFonts w:ascii="宋体" w:eastAsia="宋体" w:hAnsi="宋体" w:cs="Times New Roman" w:hint="eastAsia"/>
                  <w:szCs w:val="21"/>
                </w:rPr>
                <w:t>基本传染数</w:t>
              </w:r>
              <w:r w:rsidRPr="003763BF">
                <w:rPr>
                  <w:rFonts w:ascii="宋体" w:eastAsia="宋体" w:hAnsi="宋体" w:cs="Times New Roman"/>
                  <w:szCs w:val="21"/>
                </w:rPr>
                <w:t>及舆情指数对于我国</w:t>
              </w:r>
            </w:ins>
            <w:ins w:id="373" w:author="zhu yohon" w:date="2020-10-27T04:02:00Z">
              <w:r w:rsidRPr="003763BF">
                <w:rPr>
                  <w:rFonts w:ascii="宋体" w:eastAsia="宋体" w:hAnsi="宋体" w:cs="Times New Roman"/>
                  <w:szCs w:val="21"/>
                </w:rPr>
                <w:t>股票市场</w:t>
              </w:r>
              <w:r w:rsidRPr="003763BF">
                <w:rPr>
                  <w:rFonts w:ascii="宋体" w:eastAsia="宋体" w:hAnsi="宋体" w:cs="Times New Roman" w:hint="eastAsia"/>
                  <w:szCs w:val="21"/>
                </w:rPr>
                <w:t>无法</w:t>
              </w:r>
              <w:r w:rsidRPr="003763BF">
                <w:rPr>
                  <w:rFonts w:ascii="宋体" w:eastAsia="宋体" w:hAnsi="宋体" w:cs="Times New Roman"/>
                  <w:szCs w:val="21"/>
                </w:rPr>
                <w:t>解释的超额收益率</w:t>
              </w:r>
            </w:ins>
            <w:ins w:id="374" w:author="zhu yohon" w:date="2020-10-27T04:03:00Z">
              <w:r w:rsidRPr="003763BF">
                <w:rPr>
                  <w:rFonts w:ascii="宋体" w:eastAsia="宋体" w:hAnsi="宋体" w:cs="Times New Roman" w:hint="eastAsia"/>
                  <w:szCs w:val="21"/>
                </w:rPr>
                <w:t>的影响</w:t>
              </w:r>
              <w:r w:rsidRPr="003763BF">
                <w:rPr>
                  <w:rFonts w:ascii="宋体" w:eastAsia="宋体" w:hAnsi="宋体" w:cs="Times New Roman"/>
                  <w:szCs w:val="21"/>
                </w:rPr>
                <w:t>。</w:t>
              </w:r>
            </w:ins>
          </w:p>
          <w:p w:rsidR="003763BF" w:rsidRPr="003763BF" w:rsidRDefault="003763BF" w:rsidP="003763BF">
            <w:pPr>
              <w:spacing w:line="360" w:lineRule="auto"/>
              <w:ind w:firstLineChars="200" w:firstLine="420"/>
              <w:rPr>
                <w:rFonts w:ascii="宋体" w:eastAsia="宋体" w:hAnsi="宋体" w:cs="Times New Roman"/>
                <w:szCs w:val="21"/>
              </w:rPr>
            </w:pPr>
            <w:r w:rsidRPr="003763BF">
              <w:rPr>
                <w:rFonts w:ascii="宋体" w:eastAsia="宋体" w:hAnsi="宋体" w:cs="Times New Roman" w:hint="eastAsia"/>
                <w:szCs w:val="21"/>
              </w:rPr>
              <w:t>（1）那么疫情</w:t>
            </w:r>
            <w:r w:rsidRPr="003763BF">
              <w:rPr>
                <w:rFonts w:ascii="宋体" w:eastAsia="宋体" w:hAnsi="宋体" w:cs="Times New Roman"/>
                <w:szCs w:val="21"/>
              </w:rPr>
              <w:t>前期阶段，疫情主要爆发</w:t>
            </w:r>
            <w:r w:rsidRPr="003763BF">
              <w:rPr>
                <w:rFonts w:ascii="宋体" w:eastAsia="宋体" w:hAnsi="宋体" w:cs="Times New Roman" w:hint="eastAsia"/>
                <w:szCs w:val="21"/>
              </w:rPr>
              <w:t>区</w:t>
            </w:r>
            <w:r w:rsidRPr="003763BF">
              <w:rPr>
                <w:rFonts w:ascii="宋体" w:eastAsia="宋体" w:hAnsi="宋体" w:cs="Times New Roman"/>
                <w:szCs w:val="21"/>
              </w:rPr>
              <w:t>在中国，中国股市所受影响基本来自中国本土疫情</w:t>
            </w:r>
            <w:r w:rsidRPr="003763BF">
              <w:rPr>
                <w:rFonts w:ascii="宋体" w:eastAsia="宋体" w:hAnsi="宋体" w:cs="Times New Roman" w:hint="eastAsia"/>
                <w:szCs w:val="21"/>
              </w:rPr>
              <w:t>。</w:t>
            </w:r>
            <w:r w:rsidRPr="003763BF">
              <w:rPr>
                <w:rFonts w:ascii="宋体" w:eastAsia="宋体" w:hAnsi="宋体" w:cs="Times New Roman"/>
                <w:szCs w:val="21"/>
              </w:rPr>
              <w:t>那么</w:t>
            </w:r>
            <w:r w:rsidRPr="003763BF">
              <w:rPr>
                <w:rFonts w:ascii="宋体" w:eastAsia="宋体" w:hAnsi="宋体" w:cs="Times New Roman" w:hint="eastAsia"/>
                <w:szCs w:val="21"/>
              </w:rPr>
              <w:t>这时候</w:t>
            </w:r>
            <w:r w:rsidRPr="003763BF">
              <w:rPr>
                <w:rFonts w:ascii="宋体" w:eastAsia="宋体" w:hAnsi="宋体" w:cs="Times New Roman"/>
                <w:szCs w:val="21"/>
              </w:rPr>
              <w:t>不考虑美国疫情</w:t>
            </w:r>
            <w:r w:rsidRPr="003763BF">
              <w:rPr>
                <w:rFonts w:ascii="宋体" w:eastAsia="宋体" w:hAnsi="宋体" w:cs="Times New Roman" w:hint="eastAsia"/>
                <w:szCs w:val="21"/>
              </w:rPr>
              <w:t>对中国</w:t>
            </w:r>
            <w:r w:rsidRPr="003763BF">
              <w:rPr>
                <w:rFonts w:ascii="宋体" w:eastAsia="宋体" w:hAnsi="宋体" w:cs="Times New Roman"/>
                <w:szCs w:val="21"/>
              </w:rPr>
              <w:t>股市</w:t>
            </w:r>
            <w:r w:rsidRPr="003763BF">
              <w:rPr>
                <w:rFonts w:ascii="宋体" w:eastAsia="宋体" w:hAnsi="宋体" w:cs="Times New Roman" w:hint="eastAsia"/>
                <w:szCs w:val="21"/>
              </w:rPr>
              <w:t>的</w:t>
            </w:r>
            <w:r w:rsidRPr="003763BF">
              <w:rPr>
                <w:rFonts w:ascii="宋体" w:eastAsia="宋体" w:hAnsi="宋体" w:cs="Times New Roman"/>
                <w:szCs w:val="21"/>
              </w:rPr>
              <w:t>影响</w:t>
            </w:r>
            <w:r w:rsidR="002B70AD">
              <w:rPr>
                <w:rFonts w:ascii="宋体" w:eastAsia="宋体" w:hAnsi="宋体" w:cs="Times New Roman" w:hint="eastAsia"/>
                <w:szCs w:val="21"/>
              </w:rPr>
              <w:t>，</w:t>
            </w:r>
            <w:r w:rsidR="002B70AD">
              <w:rPr>
                <w:rFonts w:ascii="宋体" w:hAnsi="宋体" w:hint="eastAsia"/>
                <w:szCs w:val="21"/>
              </w:rPr>
              <w:t>，数据区间为1月初至2月2</w:t>
            </w:r>
            <w:r w:rsidR="002B70AD">
              <w:rPr>
                <w:rFonts w:ascii="宋体" w:hAnsi="宋体"/>
                <w:szCs w:val="21"/>
              </w:rPr>
              <w:t>5日</w:t>
            </w:r>
            <w:r w:rsidR="002B70AD">
              <w:rPr>
                <w:rFonts w:ascii="宋体" w:hAnsi="宋体" w:hint="eastAsia"/>
                <w:szCs w:val="21"/>
              </w:rPr>
              <w:t>， 第一例境外输入病例。</w:t>
            </w:r>
          </w:p>
          <w:p w:rsidR="003763BF" w:rsidRPr="003763BF" w:rsidRDefault="003763BF" w:rsidP="003763BF">
            <w:pPr>
              <w:spacing w:line="360" w:lineRule="auto"/>
              <w:ind w:firstLineChars="1200" w:firstLine="2520"/>
              <w:rPr>
                <w:rFonts w:ascii="宋体" w:eastAsia="宋体" w:hAnsi="宋体" w:cs="Times New Roman"/>
                <w:szCs w:val="21"/>
              </w:rPr>
            </w:pPr>
            <w:r w:rsidRPr="003763BF">
              <w:rPr>
                <w:rFonts w:ascii="宋体" w:eastAsia="宋体" w:hAnsi="宋体" w:cs="Times New Roman"/>
                <w:position w:val="-48"/>
                <w:szCs w:val="21"/>
              </w:rPr>
              <w:object w:dxaOrig="3280" w:dyaOrig="1080">
                <v:shape id="_x0000_i1030" type="#_x0000_t75" style="width:164.1pt;height:54pt" o:ole="">
                  <v:imagedata r:id="rId19" o:title=""/>
                </v:shape>
                <o:OLEObject Type="Embed" ProgID="Equation.DSMT4" ShapeID="_x0000_i1030" DrawAspect="Content" ObjectID="_1675279815" r:id="rId20"/>
              </w:object>
            </w:r>
          </w:p>
          <w:p w:rsidR="003763BF" w:rsidRPr="003763BF" w:rsidRDefault="003763BF" w:rsidP="003763BF">
            <w:pPr>
              <w:spacing w:line="360" w:lineRule="auto"/>
              <w:ind w:firstLineChars="200" w:firstLine="420"/>
              <w:rPr>
                <w:rFonts w:ascii="宋体" w:eastAsia="宋体" w:hAnsi="宋体" w:cs="Times New Roman"/>
                <w:szCs w:val="21"/>
              </w:rPr>
            </w:pPr>
            <w:r w:rsidRPr="003763BF">
              <w:rPr>
                <w:rFonts w:ascii="宋体" w:eastAsia="宋体" w:hAnsi="宋体" w:cs="Times New Roman"/>
                <w:position w:val="-12"/>
                <w:szCs w:val="21"/>
              </w:rPr>
              <w:object w:dxaOrig="360" w:dyaOrig="360">
                <v:shape id="_x0000_i1031" type="#_x0000_t75" style="width:18pt;height:18pt" o:ole="">
                  <v:imagedata r:id="rId21" o:title=""/>
                </v:shape>
                <o:OLEObject Type="Embed" ProgID="Equation.DSMT4" ShapeID="_x0000_i1031" DrawAspect="Content" ObjectID="_1675279816" r:id="rId22"/>
              </w:object>
            </w:r>
            <w:r w:rsidRPr="003763BF">
              <w:rPr>
                <w:rFonts w:ascii="宋体" w:eastAsia="宋体" w:hAnsi="宋体" w:cs="Times New Roman" w:hint="eastAsia"/>
                <w:szCs w:val="21"/>
              </w:rPr>
              <w:t>为</w:t>
            </w:r>
            <w:r w:rsidRPr="003763BF">
              <w:rPr>
                <w:rFonts w:ascii="宋体" w:eastAsia="宋体" w:hAnsi="宋体" w:cs="Times New Roman"/>
                <w:szCs w:val="21"/>
              </w:rPr>
              <w:t>无法解释的超额收益率</w:t>
            </w:r>
            <w:r w:rsidRPr="003763BF">
              <w:rPr>
                <w:rFonts w:ascii="宋体" w:eastAsia="宋体" w:hAnsi="宋体" w:cs="Times New Roman" w:hint="eastAsia"/>
                <w:szCs w:val="21"/>
              </w:rPr>
              <w:t>，</w:t>
            </w:r>
            <w:r w:rsidRPr="003763BF">
              <w:rPr>
                <w:rFonts w:ascii="宋体" w:eastAsia="宋体" w:hAnsi="宋体" w:cs="Times New Roman"/>
                <w:position w:val="-12"/>
                <w:szCs w:val="21"/>
              </w:rPr>
              <w:object w:dxaOrig="460" w:dyaOrig="360">
                <v:shape id="_x0000_i1032" type="#_x0000_t75" style="width:23.1pt;height:18pt" o:ole="">
                  <v:imagedata r:id="rId17" o:title=""/>
                </v:shape>
                <o:OLEObject Type="Embed" ProgID="Equation.DSMT4" ShapeID="_x0000_i1032" DrawAspect="Content" ObjectID="_1675279817" r:id="rId23"/>
              </w:object>
            </w:r>
            <w:r w:rsidRPr="003763BF">
              <w:rPr>
                <w:rFonts w:ascii="宋体" w:eastAsia="宋体" w:hAnsi="宋体" w:cs="Times New Roman"/>
                <w:szCs w:val="21"/>
              </w:rPr>
              <w:t>为</w:t>
            </w:r>
            <w:r w:rsidRPr="003763BF">
              <w:rPr>
                <w:rFonts w:ascii="宋体" w:eastAsia="宋体" w:hAnsi="宋体" w:cs="Times New Roman" w:hint="eastAsia"/>
                <w:szCs w:val="21"/>
              </w:rPr>
              <w:t>国内各省市新增确诊人数，</w:t>
            </w:r>
            <w:r w:rsidRPr="003763BF">
              <w:rPr>
                <w:rFonts w:ascii="宋体" w:eastAsia="宋体" w:hAnsi="宋体" w:cs="Times New Roman"/>
                <w:position w:val="-12"/>
                <w:szCs w:val="21"/>
              </w:rPr>
              <w:object w:dxaOrig="560" w:dyaOrig="360">
                <v:shape id="_x0000_i1033" type="#_x0000_t75" style="width:27.9pt;height:18pt" o:ole="">
                  <v:imagedata r:id="rId24" o:title=""/>
                </v:shape>
                <o:OLEObject Type="Embed" ProgID="Equation.DSMT4" ShapeID="_x0000_i1033" DrawAspect="Content" ObjectID="_1675279818" r:id="rId25"/>
              </w:object>
            </w:r>
            <w:r w:rsidRPr="003763BF">
              <w:rPr>
                <w:rFonts w:ascii="宋体" w:eastAsia="宋体" w:hAnsi="宋体" w:cs="Times New Roman" w:hint="eastAsia"/>
                <w:szCs w:val="21"/>
              </w:rPr>
              <w:t>为地区人民的</w:t>
            </w:r>
            <w:r w:rsidRPr="003763BF">
              <w:rPr>
                <w:rFonts w:ascii="宋体" w:eastAsia="宋体" w:hAnsi="宋体" w:cs="Times New Roman"/>
                <w:szCs w:val="21"/>
              </w:rPr>
              <w:t>情绪状态</w:t>
            </w:r>
            <w:r w:rsidRPr="003763BF">
              <w:rPr>
                <w:rFonts w:ascii="宋体" w:eastAsia="宋体" w:hAnsi="宋体" w:cs="Times New Roman" w:hint="eastAsia"/>
                <w:szCs w:val="21"/>
              </w:rPr>
              <w:t>指数矩阵，</w:t>
            </w:r>
            <w:r w:rsidRPr="003763BF">
              <w:rPr>
                <w:rFonts w:ascii="宋体" w:eastAsia="宋体" w:hAnsi="宋体" w:cs="Times New Roman"/>
                <w:szCs w:val="21"/>
              </w:rPr>
              <w:t>W是</w:t>
            </w:r>
            <w:r w:rsidRPr="003763BF">
              <w:rPr>
                <w:rFonts w:ascii="宋体" w:eastAsia="宋体" w:hAnsi="宋体" w:cs="Times New Roman" w:hint="eastAsia"/>
                <w:szCs w:val="21"/>
              </w:rPr>
              <w:t>中国</w:t>
            </w:r>
            <w:r w:rsidRPr="003763BF">
              <w:rPr>
                <w:rFonts w:ascii="宋体" w:eastAsia="宋体" w:hAnsi="宋体" w:cs="Times New Roman"/>
                <w:szCs w:val="21"/>
              </w:rPr>
              <w:t>的</w:t>
            </w:r>
            <w:r w:rsidRPr="003763BF">
              <w:rPr>
                <w:rFonts w:ascii="宋体" w:eastAsia="宋体" w:hAnsi="宋体" w:cs="Times New Roman" w:hint="eastAsia"/>
                <w:szCs w:val="21"/>
              </w:rPr>
              <w:t>各</w:t>
            </w:r>
            <w:r w:rsidRPr="003763BF">
              <w:rPr>
                <w:rFonts w:ascii="宋体" w:eastAsia="宋体" w:hAnsi="宋体" w:cs="Times New Roman"/>
                <w:szCs w:val="21"/>
              </w:rPr>
              <w:t>省</w:t>
            </w:r>
            <w:r w:rsidRPr="003763BF">
              <w:rPr>
                <w:rFonts w:ascii="宋体" w:eastAsia="宋体" w:hAnsi="宋体" w:cs="Times New Roman" w:hint="eastAsia"/>
                <w:szCs w:val="21"/>
              </w:rPr>
              <w:t>的</w:t>
            </w:r>
            <w:r w:rsidRPr="003763BF">
              <w:rPr>
                <w:rFonts w:ascii="宋体" w:eastAsia="宋体" w:hAnsi="宋体" w:cs="Times New Roman"/>
                <w:szCs w:val="21"/>
              </w:rPr>
              <w:t>空间矩阵，</w:t>
            </w:r>
            <w:r w:rsidRPr="003763BF">
              <w:rPr>
                <w:rFonts w:ascii="宋体" w:eastAsia="宋体" w:hAnsi="宋体" w:cs="Times New Roman"/>
                <w:position w:val="-6"/>
                <w:szCs w:val="21"/>
              </w:rPr>
              <w:object w:dxaOrig="220" w:dyaOrig="279">
                <v:shape id="_x0000_i1034" type="#_x0000_t75" style="width:11.1pt;height:14.1pt" o:ole="">
                  <v:imagedata r:id="rId26" o:title=""/>
                </v:shape>
                <o:OLEObject Type="Embed" ProgID="Equation.DSMT4" ShapeID="_x0000_i1034" DrawAspect="Content" ObjectID="_1675279819" r:id="rId27"/>
              </w:object>
            </w:r>
            <w:r w:rsidRPr="003763BF">
              <w:rPr>
                <w:rFonts w:ascii="宋体" w:eastAsia="宋体" w:hAnsi="宋体" w:cs="Times New Roman" w:hint="eastAsia"/>
                <w:szCs w:val="21"/>
              </w:rPr>
              <w:t>、</w:t>
            </w:r>
            <w:r w:rsidRPr="003763BF">
              <w:rPr>
                <w:rFonts w:ascii="宋体" w:eastAsia="宋体" w:hAnsi="宋体" w:cs="Times New Roman"/>
                <w:position w:val="-12"/>
                <w:szCs w:val="21"/>
              </w:rPr>
              <w:object w:dxaOrig="260" w:dyaOrig="360">
                <v:shape id="_x0000_i1035" type="#_x0000_t75" style="width:12.9pt;height:18pt" o:ole="">
                  <v:imagedata r:id="rId28" o:title=""/>
                </v:shape>
                <o:OLEObject Type="Embed" ProgID="Equation.DSMT4" ShapeID="_x0000_i1035" DrawAspect="Content" ObjectID="_1675279820" r:id="rId29"/>
              </w:object>
            </w:r>
            <w:r w:rsidRPr="003763BF">
              <w:rPr>
                <w:rFonts w:ascii="宋体" w:eastAsia="宋体" w:hAnsi="宋体" w:cs="Times New Roman" w:hint="eastAsia"/>
                <w:szCs w:val="21"/>
              </w:rPr>
              <w:t>、</w:t>
            </w:r>
            <w:r w:rsidRPr="003763BF">
              <w:rPr>
                <w:rFonts w:ascii="宋体" w:eastAsia="宋体" w:hAnsi="宋体" w:cs="Times New Roman"/>
                <w:position w:val="-12"/>
                <w:szCs w:val="21"/>
              </w:rPr>
              <w:object w:dxaOrig="300" w:dyaOrig="360">
                <v:shape id="_x0000_i1036" type="#_x0000_t75" style="width:15pt;height:18pt" o:ole="">
                  <v:imagedata r:id="rId30" o:title=""/>
                </v:shape>
                <o:OLEObject Type="Embed" ProgID="Equation.DSMT4" ShapeID="_x0000_i1036" DrawAspect="Content" ObjectID="_1675279821" r:id="rId31"/>
              </w:object>
            </w:r>
            <w:r w:rsidRPr="003763BF">
              <w:rPr>
                <w:rFonts w:ascii="宋体" w:eastAsia="宋体" w:hAnsi="宋体" w:cs="Times New Roman" w:hint="eastAsia"/>
                <w:szCs w:val="21"/>
              </w:rPr>
              <w:t>、</w:t>
            </w:r>
            <w:r w:rsidRPr="003763BF">
              <w:rPr>
                <w:rFonts w:ascii="宋体" w:eastAsia="宋体" w:hAnsi="宋体" w:cs="Times New Roman"/>
                <w:position w:val="-12"/>
                <w:szCs w:val="21"/>
              </w:rPr>
              <w:object w:dxaOrig="279" w:dyaOrig="360">
                <v:shape id="_x0000_i1037" type="#_x0000_t75" style="width:14.1pt;height:18pt" o:ole="">
                  <v:imagedata r:id="rId32" o:title=""/>
                </v:shape>
                <o:OLEObject Type="Embed" ProgID="Equation.DSMT4" ShapeID="_x0000_i1037" DrawAspect="Content" ObjectID="_1675279822" r:id="rId33"/>
              </w:object>
            </w:r>
            <w:r w:rsidRPr="003763BF">
              <w:rPr>
                <w:rFonts w:ascii="宋体" w:eastAsia="宋体" w:hAnsi="宋体" w:cs="Times New Roman" w:hint="eastAsia"/>
                <w:szCs w:val="21"/>
              </w:rPr>
              <w:t>及</w:t>
            </w:r>
            <w:r w:rsidRPr="003763BF">
              <w:rPr>
                <w:rFonts w:ascii="宋体" w:eastAsia="宋体" w:hAnsi="宋体" w:cs="Times New Roman"/>
                <w:position w:val="-10"/>
                <w:szCs w:val="21"/>
              </w:rPr>
              <w:object w:dxaOrig="200" w:dyaOrig="260">
                <v:shape id="_x0000_i1038" type="#_x0000_t75" style="width:9.9pt;height:12.9pt" o:ole="">
                  <v:imagedata r:id="rId34" o:title=""/>
                </v:shape>
                <o:OLEObject Type="Embed" ProgID="Equation.DSMT4" ShapeID="_x0000_i1038" DrawAspect="Content" ObjectID="_1675279823" r:id="rId35"/>
              </w:object>
            </w:r>
            <w:r w:rsidRPr="003763BF">
              <w:rPr>
                <w:rFonts w:ascii="宋体" w:eastAsia="宋体" w:hAnsi="宋体" w:cs="Times New Roman" w:hint="eastAsia"/>
                <w:szCs w:val="21"/>
              </w:rPr>
              <w:t>均是</w:t>
            </w:r>
            <w:r w:rsidRPr="003763BF">
              <w:rPr>
                <w:rFonts w:ascii="宋体" w:eastAsia="宋体" w:hAnsi="宋体" w:cs="Times New Roman"/>
                <w:szCs w:val="21"/>
              </w:rPr>
              <w:t>待估系数。</w:t>
            </w:r>
          </w:p>
          <w:p w:rsidR="003763BF" w:rsidRPr="003763BF" w:rsidRDefault="003763BF" w:rsidP="003763BF">
            <w:pPr>
              <w:spacing w:line="360" w:lineRule="auto"/>
              <w:ind w:firstLineChars="200" w:firstLine="420"/>
              <w:rPr>
                <w:rFonts w:ascii="Times New Roman" w:eastAsia="宋体" w:hAnsi="Times New Roman" w:cs="Times New Roman"/>
                <w:noProof/>
                <w:szCs w:val="24"/>
              </w:rPr>
            </w:pPr>
            <w:r w:rsidRPr="003763BF">
              <w:rPr>
                <w:rFonts w:ascii="Times New Roman" w:eastAsia="宋体" w:hAnsi="Times New Roman" w:cs="Times New Roman"/>
                <w:noProof/>
                <w:szCs w:val="24"/>
              </w:rPr>
              <w:drawing>
                <wp:inline distT="0" distB="0" distL="0" distR="0" wp14:anchorId="02CE7587" wp14:editId="457F7FA1">
                  <wp:extent cx="5280660" cy="32766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5280660" cy="327660"/>
                          </a:xfrm>
                          <a:prstGeom prst="rect">
                            <a:avLst/>
                          </a:prstGeom>
                          <a:noFill/>
                          <a:ln>
                            <a:noFill/>
                          </a:ln>
                        </pic:spPr>
                      </pic:pic>
                    </a:graphicData>
                  </a:graphic>
                </wp:inline>
              </w:drawing>
            </w:r>
          </w:p>
          <w:p w:rsidR="003763BF" w:rsidRPr="003763BF" w:rsidRDefault="003763BF" w:rsidP="003763BF">
            <w:pPr>
              <w:spacing w:line="360" w:lineRule="auto"/>
              <w:ind w:firstLineChars="200" w:firstLine="422"/>
              <w:rPr>
                <w:rFonts w:ascii="Times New Roman" w:eastAsia="宋体" w:hAnsi="Times New Roman" w:cs="Times New Roman"/>
                <w:b/>
                <w:noProof/>
                <w:color w:val="FF0000"/>
                <w:szCs w:val="24"/>
              </w:rPr>
            </w:pPr>
            <w:r w:rsidRPr="003763BF">
              <w:rPr>
                <w:rFonts w:ascii="Times New Roman" w:eastAsia="宋体" w:hAnsi="Times New Roman" w:cs="Times New Roman"/>
                <w:b/>
                <w:noProof/>
                <w:color w:val="FF0000"/>
                <w:szCs w:val="24"/>
              </w:rPr>
              <w:t>数据中的这些变量用来做控制变量</w:t>
            </w:r>
            <w:r>
              <w:rPr>
                <w:rFonts w:ascii="Times New Roman" w:eastAsia="宋体" w:hAnsi="Times New Roman" w:cs="Times New Roman" w:hint="eastAsia"/>
                <w:b/>
                <w:noProof/>
                <w:color w:val="FF0000"/>
                <w:szCs w:val="24"/>
              </w:rPr>
              <w:t>，</w:t>
            </w:r>
            <w:r>
              <w:rPr>
                <w:rFonts w:ascii="Times New Roman" w:eastAsia="宋体" w:hAnsi="Times New Roman" w:cs="Times New Roman"/>
                <w:b/>
                <w:noProof/>
                <w:color w:val="FF0000"/>
                <w:szCs w:val="24"/>
              </w:rPr>
              <w:t>做后面的异质性分析</w:t>
            </w:r>
          </w:p>
          <w:p w:rsidR="003763BF" w:rsidRPr="003763BF" w:rsidRDefault="003763BF" w:rsidP="003763BF">
            <w:pPr>
              <w:spacing w:line="360" w:lineRule="auto"/>
              <w:ind w:firstLineChars="200" w:firstLine="420"/>
              <w:rPr>
                <w:rFonts w:ascii="宋体" w:eastAsia="宋体" w:hAnsi="宋体" w:cs="Times New Roman"/>
                <w:szCs w:val="21"/>
              </w:rPr>
            </w:pPr>
          </w:p>
          <w:p w:rsidR="003763BF" w:rsidRPr="003763BF" w:rsidRDefault="003763BF" w:rsidP="003763BF">
            <w:pPr>
              <w:spacing w:line="360" w:lineRule="auto"/>
              <w:ind w:firstLineChars="150" w:firstLine="315"/>
              <w:rPr>
                <w:rFonts w:ascii="宋体" w:eastAsia="宋体" w:hAnsi="宋体" w:cs="Times New Roman" w:hint="eastAsia"/>
                <w:szCs w:val="21"/>
              </w:rPr>
            </w:pPr>
            <w:r w:rsidRPr="003763BF">
              <w:rPr>
                <w:rFonts w:ascii="宋体" w:eastAsia="宋体" w:hAnsi="宋体" w:cs="Times New Roman" w:hint="eastAsia"/>
                <w:szCs w:val="21"/>
              </w:rPr>
              <w:t>（2）</w:t>
            </w:r>
            <w:r w:rsidR="002B70AD">
              <w:rPr>
                <w:rFonts w:ascii="宋体" w:hAnsi="宋体" w:hint="eastAsia"/>
                <w:szCs w:val="21"/>
              </w:rPr>
              <w:t>到了</w:t>
            </w:r>
            <w:r w:rsidR="002B70AD">
              <w:rPr>
                <w:rFonts w:ascii="宋体" w:hAnsi="宋体"/>
                <w:szCs w:val="21"/>
              </w:rPr>
              <w:t>2月下旬</w:t>
            </w:r>
            <w:r w:rsidR="002B70AD">
              <w:rPr>
                <w:rFonts w:ascii="宋体" w:hAnsi="宋体" w:hint="eastAsia"/>
                <w:szCs w:val="21"/>
              </w:rPr>
              <w:t>，</w:t>
            </w:r>
            <w:r w:rsidR="002B70AD">
              <w:rPr>
                <w:rFonts w:ascii="宋体" w:hAnsi="宋体"/>
                <w:szCs w:val="21"/>
              </w:rPr>
              <w:t>韩国疫情大爆发</w:t>
            </w:r>
            <w:r w:rsidR="002B70AD">
              <w:rPr>
                <w:rFonts w:ascii="宋体" w:hAnsi="宋体" w:hint="eastAsia"/>
                <w:szCs w:val="21"/>
              </w:rPr>
              <w:t>，3月</w:t>
            </w:r>
            <w:r w:rsidR="002B70AD">
              <w:rPr>
                <w:rFonts w:ascii="宋体" w:hAnsi="宋体" w:hint="eastAsia"/>
                <w:szCs w:val="21"/>
              </w:rPr>
              <w:t>上旬</w:t>
            </w:r>
            <w:bookmarkStart w:id="375" w:name="_GoBack"/>
            <w:bookmarkEnd w:id="375"/>
            <w:r w:rsidRPr="003763BF">
              <w:rPr>
                <w:rFonts w:ascii="宋体" w:eastAsia="宋体" w:hAnsi="宋体" w:cs="Times New Roman"/>
                <w:szCs w:val="21"/>
              </w:rPr>
              <w:t>，美国</w:t>
            </w:r>
            <w:r w:rsidRPr="003763BF">
              <w:rPr>
                <w:rFonts w:ascii="宋体" w:eastAsia="宋体" w:hAnsi="宋体" w:cs="Times New Roman" w:hint="eastAsia"/>
                <w:szCs w:val="21"/>
              </w:rPr>
              <w:t>新冠疫情</w:t>
            </w:r>
            <w:r w:rsidRPr="003763BF">
              <w:rPr>
                <w:rFonts w:ascii="宋体" w:eastAsia="宋体" w:hAnsi="宋体" w:cs="Times New Roman"/>
                <w:szCs w:val="21"/>
              </w:rPr>
              <w:t>确认爆发，</w:t>
            </w:r>
            <w:r w:rsidRPr="003763BF">
              <w:rPr>
                <w:rFonts w:ascii="宋体" w:eastAsia="宋体" w:hAnsi="宋体" w:cs="Times New Roman" w:hint="eastAsia"/>
                <w:szCs w:val="21"/>
              </w:rPr>
              <w:t>国外疫情</w:t>
            </w:r>
            <w:r w:rsidRPr="003763BF">
              <w:rPr>
                <w:rFonts w:ascii="宋体" w:eastAsia="宋体" w:hAnsi="宋体" w:cs="Times New Roman"/>
                <w:szCs w:val="21"/>
              </w:rPr>
              <w:t>进入大爆发期，股市剧烈动荡，</w:t>
            </w:r>
            <w:r w:rsidRPr="003763BF">
              <w:rPr>
                <w:rFonts w:ascii="宋体" w:eastAsia="宋体" w:hAnsi="宋体" w:cs="Times New Roman" w:hint="eastAsia"/>
                <w:szCs w:val="21"/>
              </w:rPr>
              <w:t>因为</w:t>
            </w:r>
            <w:r w:rsidRPr="003763BF">
              <w:rPr>
                <w:rFonts w:ascii="宋体" w:eastAsia="宋体" w:hAnsi="宋体" w:cs="Times New Roman"/>
                <w:szCs w:val="21"/>
              </w:rPr>
              <w:t>全球</w:t>
            </w:r>
            <w:r w:rsidRPr="003763BF">
              <w:rPr>
                <w:rFonts w:ascii="宋体" w:eastAsia="宋体" w:hAnsi="宋体" w:cs="Times New Roman" w:hint="eastAsia"/>
                <w:szCs w:val="21"/>
              </w:rPr>
              <w:t>经济</w:t>
            </w:r>
            <w:r w:rsidRPr="003763BF">
              <w:rPr>
                <w:rFonts w:ascii="宋体" w:eastAsia="宋体" w:hAnsi="宋体" w:cs="Times New Roman"/>
                <w:szCs w:val="21"/>
              </w:rPr>
              <w:t>的</w:t>
            </w:r>
            <w:r w:rsidRPr="003763BF">
              <w:rPr>
                <w:rFonts w:ascii="宋体" w:eastAsia="宋体" w:hAnsi="宋体" w:cs="Times New Roman" w:hint="eastAsia"/>
                <w:szCs w:val="21"/>
              </w:rPr>
              <w:t>关联性</w:t>
            </w:r>
            <w:r w:rsidRPr="003763BF">
              <w:rPr>
                <w:rFonts w:ascii="宋体" w:eastAsia="宋体" w:hAnsi="宋体" w:cs="Times New Roman"/>
                <w:szCs w:val="21"/>
              </w:rPr>
              <w:t>，</w:t>
            </w:r>
            <w:r w:rsidRPr="003763BF">
              <w:rPr>
                <w:rFonts w:ascii="宋体" w:eastAsia="宋体" w:hAnsi="宋体" w:cs="Times New Roman" w:hint="eastAsia"/>
                <w:szCs w:val="21"/>
              </w:rPr>
              <w:t>国外疫情</w:t>
            </w:r>
            <w:r w:rsidRPr="003763BF">
              <w:rPr>
                <w:rFonts w:ascii="宋体" w:eastAsia="宋体" w:hAnsi="宋体" w:cs="Times New Roman"/>
                <w:szCs w:val="21"/>
              </w:rPr>
              <w:t>爆发对中国股市也产生了巨大</w:t>
            </w:r>
            <w:r w:rsidRPr="003763BF">
              <w:rPr>
                <w:rFonts w:ascii="宋体" w:eastAsia="宋体" w:hAnsi="宋体" w:cs="Times New Roman" w:hint="eastAsia"/>
                <w:szCs w:val="21"/>
              </w:rPr>
              <w:t>影响，</w:t>
            </w:r>
            <w:r w:rsidRPr="003763BF">
              <w:rPr>
                <w:rFonts w:ascii="宋体" w:eastAsia="宋体" w:hAnsi="宋体" w:cs="Times New Roman"/>
                <w:szCs w:val="21"/>
              </w:rPr>
              <w:t>这</w:t>
            </w:r>
            <w:r w:rsidRPr="003763BF">
              <w:rPr>
                <w:rFonts w:ascii="宋体" w:eastAsia="宋体" w:hAnsi="宋体" w:cs="Times New Roman" w:hint="eastAsia"/>
                <w:szCs w:val="21"/>
              </w:rPr>
              <w:t>时</w:t>
            </w:r>
            <w:r w:rsidRPr="003763BF">
              <w:rPr>
                <w:rFonts w:ascii="宋体" w:eastAsia="宋体" w:hAnsi="宋体" w:cs="Times New Roman"/>
                <w:szCs w:val="21"/>
              </w:rPr>
              <w:t>我们考虑进</w:t>
            </w:r>
            <w:r w:rsidRPr="003763BF">
              <w:rPr>
                <w:rFonts w:ascii="宋体" w:eastAsia="宋体" w:hAnsi="宋体" w:cs="Times New Roman" w:hint="eastAsia"/>
                <w:szCs w:val="21"/>
              </w:rPr>
              <w:t>国外疫情</w:t>
            </w:r>
            <w:r w:rsidRPr="003763BF">
              <w:rPr>
                <w:rFonts w:ascii="宋体" w:eastAsia="宋体" w:hAnsi="宋体" w:cs="Times New Roman"/>
                <w:szCs w:val="21"/>
              </w:rPr>
              <w:t>对中国</w:t>
            </w:r>
            <w:r w:rsidRPr="003763BF">
              <w:rPr>
                <w:rFonts w:ascii="宋体" w:eastAsia="宋体" w:hAnsi="宋体" w:cs="Times New Roman" w:hint="eastAsia"/>
                <w:szCs w:val="21"/>
              </w:rPr>
              <w:t>各地区投资者情绪产生一致</w:t>
            </w:r>
            <w:r w:rsidR="002B70AD">
              <w:rPr>
                <w:rFonts w:ascii="宋体" w:eastAsia="宋体" w:hAnsi="宋体" w:cs="Times New Roman"/>
                <w:szCs w:val="21"/>
              </w:rPr>
              <w:t>的影响</w:t>
            </w:r>
            <w:r w:rsidR="002B70AD">
              <w:rPr>
                <w:rFonts w:ascii="宋体" w:eastAsia="宋体" w:hAnsi="宋体" w:cs="Times New Roman" w:hint="eastAsia"/>
                <w:szCs w:val="21"/>
              </w:rPr>
              <w:t>，</w:t>
            </w:r>
            <w:r w:rsidR="002B70AD">
              <w:rPr>
                <w:rFonts w:ascii="宋体" w:hAnsi="宋体"/>
                <w:szCs w:val="21"/>
              </w:rPr>
              <w:t>数据区间应为</w:t>
            </w:r>
            <w:r w:rsidR="002B70AD">
              <w:rPr>
                <w:rFonts w:ascii="宋体" w:hAnsi="宋体" w:hint="eastAsia"/>
                <w:szCs w:val="21"/>
              </w:rPr>
              <w:t>2月26日至4月2</w:t>
            </w:r>
            <w:r w:rsidR="002B70AD">
              <w:rPr>
                <w:rFonts w:ascii="宋体" w:hAnsi="宋体"/>
                <w:szCs w:val="21"/>
              </w:rPr>
              <w:t>4日</w:t>
            </w:r>
            <w:r w:rsidR="002B70AD">
              <w:rPr>
                <w:rFonts w:ascii="宋体" w:hAnsi="宋体" w:hint="eastAsia"/>
                <w:szCs w:val="21"/>
              </w:rPr>
              <w:t>。</w:t>
            </w:r>
          </w:p>
          <w:p w:rsidR="003763BF" w:rsidRPr="003763BF" w:rsidRDefault="003763BF" w:rsidP="003763BF">
            <w:pPr>
              <w:spacing w:line="360" w:lineRule="auto"/>
              <w:ind w:firstLineChars="1200" w:firstLine="2520"/>
              <w:rPr>
                <w:rFonts w:ascii="宋体" w:eastAsia="宋体" w:hAnsi="宋体" w:cs="Times New Roman"/>
                <w:szCs w:val="21"/>
              </w:rPr>
            </w:pPr>
            <w:r w:rsidRPr="003763BF">
              <w:rPr>
                <w:rFonts w:ascii="宋体" w:eastAsia="宋体" w:hAnsi="宋体" w:cs="Times New Roman"/>
                <w:position w:val="-48"/>
                <w:szCs w:val="21"/>
              </w:rPr>
              <w:object w:dxaOrig="4200" w:dyaOrig="1080">
                <v:shape id="_x0000_i1039" type="#_x0000_t75" style="width:210pt;height:54pt" o:ole="">
                  <v:imagedata r:id="rId37" o:title=""/>
                </v:shape>
                <o:OLEObject Type="Embed" ProgID="Equation.DSMT4" ShapeID="_x0000_i1039" DrawAspect="Content" ObjectID="_1675279824" r:id="rId38"/>
              </w:object>
            </w:r>
          </w:p>
          <w:p w:rsidR="003763BF" w:rsidRPr="003763BF" w:rsidRDefault="003763BF" w:rsidP="003763BF">
            <w:pPr>
              <w:spacing w:line="360" w:lineRule="auto"/>
              <w:ind w:firstLineChars="200" w:firstLine="420"/>
              <w:rPr>
                <w:ins w:id="376" w:author="zhu yohon" w:date="2020-10-27T04:03:00Z"/>
                <w:rFonts w:ascii="宋体" w:eastAsia="宋体" w:hAnsi="宋体" w:cs="Times New Roman"/>
                <w:szCs w:val="21"/>
              </w:rPr>
            </w:pPr>
            <w:r w:rsidRPr="003763BF">
              <w:rPr>
                <w:rFonts w:ascii="宋体" w:eastAsia="宋体" w:hAnsi="宋体" w:cs="Times New Roman"/>
                <w:position w:val="-12"/>
                <w:szCs w:val="21"/>
              </w:rPr>
              <w:object w:dxaOrig="360" w:dyaOrig="360">
                <v:shape id="_x0000_i1040" type="#_x0000_t75" style="width:18pt;height:18pt" o:ole="">
                  <v:imagedata r:id="rId21" o:title=""/>
                </v:shape>
                <o:OLEObject Type="Embed" ProgID="Equation.DSMT4" ShapeID="_x0000_i1040" DrawAspect="Content" ObjectID="_1675279825" r:id="rId39"/>
              </w:object>
            </w:r>
            <w:r w:rsidRPr="003763BF">
              <w:rPr>
                <w:rFonts w:ascii="宋体" w:eastAsia="宋体" w:hAnsi="宋体" w:cs="Times New Roman" w:hint="eastAsia"/>
                <w:szCs w:val="21"/>
              </w:rPr>
              <w:t>为</w:t>
            </w:r>
            <w:r w:rsidRPr="003763BF">
              <w:rPr>
                <w:rFonts w:ascii="宋体" w:eastAsia="宋体" w:hAnsi="宋体" w:cs="Times New Roman"/>
                <w:szCs w:val="21"/>
              </w:rPr>
              <w:t>无法解释的超额收益率</w:t>
            </w:r>
            <w:r w:rsidRPr="003763BF">
              <w:rPr>
                <w:rFonts w:ascii="宋体" w:eastAsia="宋体" w:hAnsi="宋体" w:cs="Times New Roman" w:hint="eastAsia"/>
                <w:szCs w:val="21"/>
              </w:rPr>
              <w:t>，</w:t>
            </w:r>
            <w:r w:rsidRPr="003763BF">
              <w:rPr>
                <w:rFonts w:ascii="宋体" w:eastAsia="宋体" w:hAnsi="宋体" w:cs="Times New Roman"/>
                <w:position w:val="-12"/>
                <w:szCs w:val="21"/>
              </w:rPr>
              <w:object w:dxaOrig="460" w:dyaOrig="360">
                <v:shape id="_x0000_i1041" type="#_x0000_t75" style="width:23.1pt;height:18pt" o:ole="">
                  <v:imagedata r:id="rId40" o:title=""/>
                </v:shape>
                <o:OLEObject Type="Embed" ProgID="Equation.DSMT4" ShapeID="_x0000_i1041" DrawAspect="Content" ObjectID="_1675279826" r:id="rId41"/>
              </w:object>
            </w:r>
            <w:r w:rsidRPr="003763BF">
              <w:rPr>
                <w:rFonts w:ascii="宋体" w:eastAsia="宋体" w:hAnsi="宋体" w:cs="Times New Roman"/>
                <w:szCs w:val="21"/>
              </w:rPr>
              <w:t>为</w:t>
            </w:r>
            <w:r w:rsidRPr="003763BF">
              <w:rPr>
                <w:rFonts w:ascii="宋体" w:eastAsia="宋体" w:hAnsi="宋体" w:cs="Times New Roman" w:hint="eastAsia"/>
                <w:szCs w:val="21"/>
              </w:rPr>
              <w:t>国内各省市新增确诊人数</w:t>
            </w:r>
            <w:r w:rsidRPr="003763BF">
              <w:rPr>
                <w:rFonts w:ascii="宋体" w:eastAsia="宋体" w:hAnsi="宋体" w:cs="Times New Roman"/>
                <w:szCs w:val="21"/>
              </w:rPr>
              <w:t>，</w:t>
            </w:r>
            <w:r w:rsidRPr="003763BF">
              <w:rPr>
                <w:rFonts w:ascii="宋体" w:eastAsia="宋体" w:hAnsi="宋体" w:cs="Times New Roman"/>
                <w:position w:val="-12"/>
                <w:szCs w:val="21"/>
              </w:rPr>
              <w:object w:dxaOrig="480" w:dyaOrig="360">
                <v:shape id="_x0000_i1042" type="#_x0000_t75" style="width:24pt;height:18pt" o:ole="">
                  <v:imagedata r:id="rId42" o:title=""/>
                </v:shape>
                <o:OLEObject Type="Embed" ProgID="Equation.DSMT4" ShapeID="_x0000_i1042" DrawAspect="Content" ObjectID="_1675279827" r:id="rId43"/>
              </w:object>
            </w:r>
            <w:r w:rsidRPr="003763BF">
              <w:rPr>
                <w:rFonts w:ascii="宋体" w:eastAsia="宋体" w:hAnsi="宋体" w:cs="Times New Roman" w:hint="eastAsia"/>
                <w:szCs w:val="21"/>
              </w:rPr>
              <w:t>为外国加权新增确诊人数（</w:t>
            </w:r>
            <w:r w:rsidRPr="003763BF">
              <w:rPr>
                <w:rFonts w:ascii="宋体" w:eastAsia="宋体" w:hAnsi="宋体" w:cs="Times New Roman"/>
                <w:position w:val="-12"/>
                <w:szCs w:val="21"/>
              </w:rPr>
              <w:object w:dxaOrig="480" w:dyaOrig="360">
                <v:shape id="_x0000_i1043" type="#_x0000_t75" style="width:24pt;height:18pt" o:ole="">
                  <v:imagedata r:id="rId44" o:title=""/>
                </v:shape>
                <o:OLEObject Type="Embed" ProgID="Equation.DSMT4" ShapeID="_x0000_i1043" DrawAspect="Content" ObjectID="_1675279828" r:id="rId45"/>
              </w:object>
            </w:r>
            <w:r w:rsidRPr="003763BF">
              <w:rPr>
                <w:rFonts w:ascii="宋体" w:eastAsia="宋体" w:hAnsi="宋体" w:cs="Times New Roman" w:hint="eastAsia"/>
                <w:szCs w:val="21"/>
              </w:rPr>
              <w:t>考虑到</w:t>
            </w:r>
            <w:r w:rsidRPr="003763BF">
              <w:rPr>
                <w:rFonts w:ascii="宋体" w:eastAsia="宋体" w:hAnsi="宋体" w:cs="Times New Roman"/>
                <w:szCs w:val="21"/>
              </w:rPr>
              <w:t>各国疫情对中国投资者情绪的影响更多的会</w:t>
            </w:r>
            <w:r w:rsidRPr="003763BF">
              <w:rPr>
                <w:rFonts w:ascii="宋体" w:eastAsia="宋体" w:hAnsi="宋体" w:cs="Times New Roman" w:hint="eastAsia"/>
                <w:szCs w:val="21"/>
              </w:rPr>
              <w:t>是</w:t>
            </w:r>
            <w:r w:rsidRPr="003763BF">
              <w:rPr>
                <w:rFonts w:ascii="宋体" w:eastAsia="宋体" w:hAnsi="宋体" w:cs="Times New Roman"/>
                <w:szCs w:val="21"/>
              </w:rPr>
              <w:t>从</w:t>
            </w:r>
            <w:r w:rsidRPr="003763BF">
              <w:rPr>
                <w:rFonts w:ascii="宋体" w:eastAsia="宋体" w:hAnsi="宋体" w:cs="Times New Roman" w:hint="eastAsia"/>
                <w:szCs w:val="21"/>
              </w:rPr>
              <w:t>全球经济联动带来</w:t>
            </w:r>
            <w:r w:rsidRPr="003763BF">
              <w:rPr>
                <w:rFonts w:ascii="宋体" w:eastAsia="宋体" w:hAnsi="宋体" w:cs="Times New Roman"/>
                <w:szCs w:val="21"/>
              </w:rPr>
              <w:t>的冲击</w:t>
            </w:r>
            <w:r w:rsidRPr="003763BF">
              <w:rPr>
                <w:rFonts w:ascii="宋体" w:eastAsia="宋体" w:hAnsi="宋体" w:cs="Times New Roman" w:hint="eastAsia"/>
                <w:szCs w:val="21"/>
              </w:rPr>
              <w:t>进行</w:t>
            </w:r>
            <w:r w:rsidRPr="003763BF">
              <w:rPr>
                <w:rFonts w:ascii="宋体" w:eastAsia="宋体" w:hAnsi="宋体" w:cs="Times New Roman"/>
                <w:szCs w:val="21"/>
              </w:rPr>
              <w:t>传导，</w:t>
            </w:r>
            <w:r w:rsidRPr="003763BF">
              <w:rPr>
                <w:rFonts w:ascii="宋体" w:eastAsia="宋体" w:hAnsi="宋体" w:cs="Times New Roman" w:hint="eastAsia"/>
                <w:szCs w:val="21"/>
              </w:rPr>
              <w:t>所以我们考虑以除中国外</w:t>
            </w:r>
            <w:r w:rsidRPr="003763BF">
              <w:rPr>
                <w:rFonts w:ascii="宋体" w:eastAsia="宋体" w:hAnsi="宋体" w:cs="Times New Roman"/>
                <w:szCs w:val="21"/>
              </w:rPr>
              <w:t>疫情</w:t>
            </w:r>
            <w:r w:rsidRPr="003763BF">
              <w:rPr>
                <w:rFonts w:ascii="宋体" w:eastAsia="宋体" w:hAnsi="宋体" w:cs="Times New Roman" w:hint="eastAsia"/>
                <w:szCs w:val="21"/>
              </w:rPr>
              <w:t>国的</w:t>
            </w:r>
            <w:r w:rsidRPr="003763BF">
              <w:rPr>
                <w:rFonts w:ascii="宋体" w:eastAsia="宋体" w:hAnsi="宋体" w:cs="Times New Roman"/>
                <w:szCs w:val="21"/>
              </w:rPr>
              <w:t>经济体量作为</w:t>
            </w:r>
            <w:r w:rsidRPr="003763BF">
              <w:rPr>
                <w:rFonts w:ascii="宋体" w:eastAsia="宋体" w:hAnsi="宋体" w:cs="Times New Roman" w:hint="eastAsia"/>
                <w:szCs w:val="21"/>
              </w:rPr>
              <w:t>权重</w:t>
            </w:r>
            <w:r w:rsidRPr="003763BF">
              <w:rPr>
                <w:rFonts w:ascii="宋体" w:eastAsia="宋体" w:hAnsi="宋体" w:cs="Times New Roman"/>
                <w:szCs w:val="21"/>
              </w:rPr>
              <w:t>，综合得出</w:t>
            </w:r>
            <w:r w:rsidRPr="003763BF">
              <w:rPr>
                <w:rFonts w:ascii="宋体" w:eastAsia="宋体" w:hAnsi="宋体" w:cs="Times New Roman" w:hint="eastAsia"/>
                <w:szCs w:val="21"/>
              </w:rPr>
              <w:t>带有</w:t>
            </w:r>
            <w:r w:rsidRPr="003763BF">
              <w:rPr>
                <w:rFonts w:ascii="宋体" w:eastAsia="宋体" w:hAnsi="宋体" w:cs="Times New Roman"/>
                <w:szCs w:val="21"/>
              </w:rPr>
              <w:t>经济</w:t>
            </w:r>
            <w:r w:rsidRPr="003763BF">
              <w:rPr>
                <w:rFonts w:ascii="宋体" w:eastAsia="宋体" w:hAnsi="宋体" w:cs="Times New Roman" w:hint="eastAsia"/>
                <w:szCs w:val="21"/>
              </w:rPr>
              <w:t>体量权重</w:t>
            </w:r>
            <w:r w:rsidRPr="003763BF">
              <w:rPr>
                <w:rFonts w:ascii="宋体" w:eastAsia="宋体" w:hAnsi="宋体" w:cs="Times New Roman"/>
                <w:szCs w:val="21"/>
              </w:rPr>
              <w:t>的外国疫情</w:t>
            </w:r>
            <w:r>
              <w:rPr>
                <w:rFonts w:ascii="宋体" w:eastAsia="宋体" w:hAnsi="宋体" w:cs="Times New Roman" w:hint="eastAsia"/>
                <w:szCs w:val="21"/>
              </w:rPr>
              <w:t>数据</w:t>
            </w:r>
            <w:r w:rsidRPr="003763BF">
              <w:rPr>
                <w:rFonts w:ascii="宋体" w:eastAsia="宋体" w:hAnsi="宋体" w:cs="Times New Roman" w:hint="eastAsia"/>
                <w:szCs w:val="21"/>
              </w:rPr>
              <w:t>），</w:t>
            </w:r>
            <w:r w:rsidRPr="003763BF">
              <w:rPr>
                <w:rFonts w:ascii="宋体" w:eastAsia="宋体" w:hAnsi="宋体" w:cs="Times New Roman"/>
                <w:position w:val="-12"/>
                <w:szCs w:val="21"/>
              </w:rPr>
              <w:object w:dxaOrig="560" w:dyaOrig="360">
                <v:shape id="_x0000_i1044" type="#_x0000_t75" style="width:27.9pt;height:18pt" o:ole="">
                  <v:imagedata r:id="rId24" o:title=""/>
                </v:shape>
                <o:OLEObject Type="Embed" ProgID="Equation.DSMT4" ShapeID="_x0000_i1044" DrawAspect="Content" ObjectID="_1675279829" r:id="rId46"/>
              </w:object>
            </w:r>
            <w:r w:rsidRPr="003763BF">
              <w:rPr>
                <w:rFonts w:ascii="宋体" w:eastAsia="宋体" w:hAnsi="宋体" w:cs="Times New Roman" w:hint="eastAsia"/>
                <w:szCs w:val="21"/>
              </w:rPr>
              <w:t>为地区人民的</w:t>
            </w:r>
            <w:r w:rsidRPr="003763BF">
              <w:rPr>
                <w:rFonts w:ascii="宋体" w:eastAsia="宋体" w:hAnsi="宋体" w:cs="Times New Roman"/>
                <w:szCs w:val="21"/>
              </w:rPr>
              <w:t>情绪状态</w:t>
            </w:r>
            <w:r w:rsidRPr="003763BF">
              <w:rPr>
                <w:rFonts w:ascii="宋体" w:eastAsia="宋体" w:hAnsi="宋体" w:cs="Times New Roman" w:hint="eastAsia"/>
                <w:szCs w:val="21"/>
              </w:rPr>
              <w:t>指数，</w:t>
            </w:r>
            <w:r w:rsidRPr="003763BF">
              <w:rPr>
                <w:rFonts w:ascii="宋体" w:eastAsia="宋体" w:hAnsi="宋体" w:cs="Times New Roman"/>
                <w:szCs w:val="21"/>
              </w:rPr>
              <w:t>W是</w:t>
            </w:r>
            <w:r w:rsidRPr="003763BF">
              <w:rPr>
                <w:rFonts w:ascii="宋体" w:eastAsia="宋体" w:hAnsi="宋体" w:cs="Times New Roman" w:hint="eastAsia"/>
                <w:szCs w:val="21"/>
              </w:rPr>
              <w:t>中国</w:t>
            </w:r>
            <w:r w:rsidRPr="003763BF">
              <w:rPr>
                <w:rFonts w:ascii="宋体" w:eastAsia="宋体" w:hAnsi="宋体" w:cs="Times New Roman"/>
                <w:szCs w:val="21"/>
              </w:rPr>
              <w:t>的省份空间矩阵，</w:t>
            </w:r>
            <w:r w:rsidRPr="003763BF">
              <w:rPr>
                <w:rFonts w:ascii="宋体" w:eastAsia="宋体" w:hAnsi="宋体" w:cs="Times New Roman"/>
                <w:position w:val="-6"/>
                <w:szCs w:val="21"/>
              </w:rPr>
              <w:object w:dxaOrig="220" w:dyaOrig="279">
                <v:shape id="_x0000_i1045" type="#_x0000_t75" style="width:11.1pt;height:14.1pt" o:ole="">
                  <v:imagedata r:id="rId26" o:title=""/>
                </v:shape>
                <o:OLEObject Type="Embed" ProgID="Equation.DSMT4" ShapeID="_x0000_i1045" DrawAspect="Content" ObjectID="_1675279830" r:id="rId47"/>
              </w:object>
            </w:r>
            <w:r w:rsidRPr="003763BF">
              <w:rPr>
                <w:rFonts w:ascii="宋体" w:eastAsia="宋体" w:hAnsi="宋体" w:cs="Times New Roman" w:hint="eastAsia"/>
                <w:szCs w:val="21"/>
              </w:rPr>
              <w:t>、</w:t>
            </w:r>
            <w:r w:rsidRPr="003763BF">
              <w:rPr>
                <w:rFonts w:ascii="宋体" w:eastAsia="宋体" w:hAnsi="宋体" w:cs="Times New Roman"/>
                <w:position w:val="-12"/>
                <w:szCs w:val="21"/>
              </w:rPr>
              <w:object w:dxaOrig="260" w:dyaOrig="360">
                <v:shape id="_x0000_i1046" type="#_x0000_t75" style="width:12.9pt;height:18pt" o:ole="">
                  <v:imagedata r:id="rId28" o:title=""/>
                </v:shape>
                <o:OLEObject Type="Embed" ProgID="Equation.DSMT4" ShapeID="_x0000_i1046" DrawAspect="Content" ObjectID="_1675279831" r:id="rId48"/>
              </w:object>
            </w:r>
            <w:r w:rsidRPr="003763BF">
              <w:rPr>
                <w:rFonts w:ascii="宋体" w:eastAsia="宋体" w:hAnsi="宋体" w:cs="Times New Roman" w:hint="eastAsia"/>
                <w:szCs w:val="21"/>
              </w:rPr>
              <w:t>、</w:t>
            </w:r>
            <w:r w:rsidRPr="003763BF">
              <w:rPr>
                <w:rFonts w:ascii="宋体" w:eastAsia="宋体" w:hAnsi="宋体" w:cs="Times New Roman"/>
                <w:position w:val="-12"/>
                <w:szCs w:val="21"/>
              </w:rPr>
              <w:object w:dxaOrig="300" w:dyaOrig="360">
                <v:shape id="_x0000_i1047" type="#_x0000_t75" style="width:15pt;height:18pt" o:ole="">
                  <v:imagedata r:id="rId30" o:title=""/>
                </v:shape>
                <o:OLEObject Type="Embed" ProgID="Equation.DSMT4" ShapeID="_x0000_i1047" DrawAspect="Content" ObjectID="_1675279832" r:id="rId49"/>
              </w:object>
            </w:r>
            <w:r w:rsidRPr="003763BF">
              <w:rPr>
                <w:rFonts w:ascii="宋体" w:eastAsia="宋体" w:hAnsi="宋体" w:cs="Times New Roman" w:hint="eastAsia"/>
                <w:szCs w:val="21"/>
              </w:rPr>
              <w:t>、</w:t>
            </w:r>
            <w:r w:rsidRPr="003763BF">
              <w:rPr>
                <w:rFonts w:ascii="宋体" w:eastAsia="宋体" w:hAnsi="宋体" w:cs="Times New Roman"/>
                <w:position w:val="-12"/>
                <w:szCs w:val="21"/>
              </w:rPr>
              <w:object w:dxaOrig="279" w:dyaOrig="360">
                <v:shape id="_x0000_i1048" type="#_x0000_t75" style="width:14.1pt;height:18pt" o:ole="">
                  <v:imagedata r:id="rId32" o:title=""/>
                </v:shape>
                <o:OLEObject Type="Embed" ProgID="Equation.DSMT4" ShapeID="_x0000_i1048" DrawAspect="Content" ObjectID="_1675279833" r:id="rId50"/>
              </w:object>
            </w:r>
            <w:r w:rsidRPr="003763BF">
              <w:rPr>
                <w:rFonts w:ascii="宋体" w:eastAsia="宋体" w:hAnsi="宋体" w:cs="Times New Roman" w:hint="eastAsia"/>
                <w:szCs w:val="21"/>
              </w:rPr>
              <w:t>、</w:t>
            </w:r>
            <w:r w:rsidRPr="003763BF">
              <w:rPr>
                <w:rFonts w:ascii="宋体" w:eastAsia="宋体" w:hAnsi="宋体" w:cs="Times New Roman"/>
                <w:position w:val="-12"/>
                <w:szCs w:val="21"/>
              </w:rPr>
              <w:object w:dxaOrig="300" w:dyaOrig="360">
                <v:shape id="_x0000_i1049" type="#_x0000_t75" style="width:15pt;height:18pt" o:ole="">
                  <v:imagedata r:id="rId51" o:title=""/>
                </v:shape>
                <o:OLEObject Type="Embed" ProgID="Equation.DSMT4" ShapeID="_x0000_i1049" DrawAspect="Content" ObjectID="_1675279834" r:id="rId52"/>
              </w:object>
            </w:r>
            <w:r w:rsidRPr="003763BF">
              <w:rPr>
                <w:rFonts w:ascii="宋体" w:eastAsia="宋体" w:hAnsi="宋体" w:cs="Times New Roman" w:hint="eastAsia"/>
                <w:szCs w:val="21"/>
              </w:rPr>
              <w:t>、</w:t>
            </w:r>
            <w:r w:rsidRPr="003763BF">
              <w:rPr>
                <w:rFonts w:ascii="宋体" w:eastAsia="宋体" w:hAnsi="宋体" w:cs="Times New Roman"/>
                <w:position w:val="-12"/>
                <w:szCs w:val="21"/>
              </w:rPr>
              <w:object w:dxaOrig="279" w:dyaOrig="360">
                <v:shape id="_x0000_i1050" type="#_x0000_t75" style="width:14.1pt;height:18pt" o:ole="">
                  <v:imagedata r:id="rId53" o:title=""/>
                </v:shape>
                <o:OLEObject Type="Embed" ProgID="Equation.DSMT4" ShapeID="_x0000_i1050" DrawAspect="Content" ObjectID="_1675279835" r:id="rId54"/>
              </w:object>
            </w:r>
            <w:r w:rsidRPr="003763BF">
              <w:rPr>
                <w:rFonts w:ascii="宋体" w:eastAsia="宋体" w:hAnsi="宋体" w:cs="Times New Roman" w:hint="eastAsia"/>
                <w:szCs w:val="21"/>
              </w:rPr>
              <w:t>、</w:t>
            </w:r>
            <w:r w:rsidRPr="003763BF">
              <w:rPr>
                <w:rFonts w:ascii="宋体" w:eastAsia="宋体" w:hAnsi="宋体" w:cs="Times New Roman"/>
                <w:position w:val="-12"/>
                <w:szCs w:val="21"/>
              </w:rPr>
              <w:object w:dxaOrig="300" w:dyaOrig="360">
                <v:shape id="_x0000_i1051" type="#_x0000_t75" style="width:15pt;height:18pt" o:ole="">
                  <v:imagedata r:id="rId55" o:title=""/>
                </v:shape>
                <o:OLEObject Type="Embed" ProgID="Equation.DSMT4" ShapeID="_x0000_i1051" DrawAspect="Content" ObjectID="_1675279836" r:id="rId56"/>
              </w:object>
            </w:r>
            <w:r w:rsidRPr="003763BF">
              <w:rPr>
                <w:rFonts w:ascii="宋体" w:eastAsia="宋体" w:hAnsi="宋体" w:cs="Times New Roman" w:hint="eastAsia"/>
                <w:szCs w:val="21"/>
              </w:rPr>
              <w:t>及</w:t>
            </w:r>
            <w:r w:rsidRPr="003763BF">
              <w:rPr>
                <w:rFonts w:ascii="宋体" w:eastAsia="宋体" w:hAnsi="宋体" w:cs="Times New Roman"/>
                <w:position w:val="-10"/>
                <w:szCs w:val="21"/>
              </w:rPr>
              <w:object w:dxaOrig="200" w:dyaOrig="260">
                <v:shape id="_x0000_i1052" type="#_x0000_t75" style="width:9.9pt;height:12.9pt" o:ole="">
                  <v:imagedata r:id="rId34" o:title=""/>
                </v:shape>
                <o:OLEObject Type="Embed" ProgID="Equation.DSMT4" ShapeID="_x0000_i1052" DrawAspect="Content" ObjectID="_1675279837" r:id="rId57"/>
              </w:object>
            </w:r>
            <w:r w:rsidRPr="003763BF">
              <w:rPr>
                <w:rFonts w:ascii="宋体" w:eastAsia="宋体" w:hAnsi="宋体" w:cs="Times New Roman" w:hint="eastAsia"/>
                <w:szCs w:val="21"/>
              </w:rPr>
              <w:t>均是</w:t>
            </w:r>
            <w:r w:rsidRPr="003763BF">
              <w:rPr>
                <w:rFonts w:ascii="宋体" w:eastAsia="宋体" w:hAnsi="宋体" w:cs="Times New Roman"/>
                <w:szCs w:val="21"/>
              </w:rPr>
              <w:t>待估系数。</w:t>
            </w:r>
          </w:p>
          <w:p w:rsidR="003763BF" w:rsidRPr="003763BF" w:rsidRDefault="003763BF">
            <w:pPr>
              <w:spacing w:line="360" w:lineRule="auto"/>
              <w:ind w:firstLineChars="200" w:firstLine="420"/>
              <w:rPr>
                <w:ins w:id="377" w:author="zhu yohon" w:date="2020-10-27T04:09:00Z"/>
                <w:rFonts w:ascii="宋体" w:eastAsia="宋体" w:hAnsi="宋体" w:cs="Times New Roman"/>
                <w:szCs w:val="21"/>
              </w:rPr>
              <w:pPrChange w:id="378" w:author="zhu yohon" w:date="2020-10-27T03:43:00Z">
                <w:pPr/>
              </w:pPrChange>
            </w:pPr>
            <w:ins w:id="379" w:author="zhu yohon" w:date="2020-10-27T04:09:00Z">
              <w:r w:rsidRPr="003763BF">
                <w:rPr>
                  <w:rFonts w:ascii="宋体" w:eastAsia="宋体" w:hAnsi="宋体" w:cs="Times New Roman" w:hint="eastAsia"/>
                  <w:szCs w:val="21"/>
                </w:rPr>
                <w:t>三</w:t>
              </w:r>
            </w:ins>
            <w:ins w:id="380" w:author="zhu yohon" w:date="2020-10-27T04:03:00Z">
              <w:r w:rsidRPr="003763BF">
                <w:rPr>
                  <w:rFonts w:ascii="宋体" w:eastAsia="宋体" w:hAnsi="宋体" w:cs="Times New Roman" w:hint="eastAsia"/>
                  <w:szCs w:val="21"/>
                </w:rPr>
                <w:t>是</w:t>
              </w:r>
              <w:r w:rsidRPr="003763BF">
                <w:rPr>
                  <w:rFonts w:ascii="宋体" w:eastAsia="宋体" w:hAnsi="宋体" w:cs="Times New Roman"/>
                  <w:szCs w:val="21"/>
                </w:rPr>
                <w:t>进一步研究</w:t>
              </w:r>
            </w:ins>
            <w:ins w:id="381" w:author="zhu yohon" w:date="2020-10-27T04:04:00Z">
              <w:r w:rsidRPr="003763BF">
                <w:rPr>
                  <w:rFonts w:ascii="宋体" w:eastAsia="宋体" w:hAnsi="宋体" w:cs="Times New Roman" w:hint="eastAsia"/>
                  <w:szCs w:val="21"/>
                </w:rPr>
                <w:t>不同</w:t>
              </w:r>
              <w:r w:rsidRPr="003763BF">
                <w:rPr>
                  <w:rFonts w:ascii="宋体" w:eastAsia="宋体" w:hAnsi="宋体" w:cs="Times New Roman"/>
                  <w:szCs w:val="21"/>
                </w:rPr>
                <w:t>行业</w:t>
              </w:r>
              <w:r w:rsidRPr="003763BF">
                <w:rPr>
                  <w:rFonts w:ascii="宋体" w:eastAsia="宋体" w:hAnsi="宋体" w:cs="Times New Roman" w:hint="eastAsia"/>
                  <w:szCs w:val="21"/>
                </w:rPr>
                <w:t>类别的</w:t>
              </w:r>
              <w:r w:rsidRPr="003763BF">
                <w:rPr>
                  <w:rFonts w:ascii="宋体" w:eastAsia="宋体" w:hAnsi="宋体" w:cs="Times New Roman"/>
                  <w:szCs w:val="21"/>
                </w:rPr>
                <w:t>股票指数受</w:t>
              </w:r>
            </w:ins>
            <w:ins w:id="382" w:author="zhu yohon" w:date="2020-10-27T04:08:00Z">
              <w:r w:rsidRPr="003763BF">
                <w:rPr>
                  <w:rFonts w:ascii="宋体" w:eastAsia="宋体" w:hAnsi="宋体" w:cs="Times New Roman" w:hint="eastAsia"/>
                  <w:szCs w:val="21"/>
                </w:rPr>
                <w:t>新冠疫情</w:t>
              </w:r>
            </w:ins>
            <w:ins w:id="383" w:author="zhu yohon" w:date="2020-10-27T04:05:00Z">
              <w:r w:rsidRPr="003763BF">
                <w:rPr>
                  <w:rFonts w:ascii="宋体" w:eastAsia="宋体" w:hAnsi="宋体" w:cs="Times New Roman" w:hint="eastAsia"/>
                  <w:szCs w:val="21"/>
                </w:rPr>
                <w:t>影响</w:t>
              </w:r>
              <w:r w:rsidRPr="003763BF">
                <w:rPr>
                  <w:rFonts w:ascii="宋体" w:eastAsia="宋体" w:hAnsi="宋体" w:cs="Times New Roman"/>
                  <w:szCs w:val="21"/>
                </w:rPr>
                <w:t>的</w:t>
              </w:r>
            </w:ins>
            <w:ins w:id="384" w:author="zhu yohon" w:date="2020-10-27T04:06:00Z">
              <w:r w:rsidRPr="003763BF">
                <w:rPr>
                  <w:rFonts w:ascii="宋体" w:eastAsia="宋体" w:hAnsi="宋体" w:cs="Times New Roman" w:hint="eastAsia"/>
                  <w:szCs w:val="21"/>
                </w:rPr>
                <w:t>程度</w:t>
              </w:r>
              <w:r w:rsidRPr="003763BF">
                <w:rPr>
                  <w:rFonts w:ascii="宋体" w:eastAsia="宋体" w:hAnsi="宋体" w:cs="Times New Roman"/>
                  <w:szCs w:val="21"/>
                </w:rPr>
                <w:t>，国企</w:t>
              </w:r>
            </w:ins>
            <w:ins w:id="385" w:author="zhu yohon" w:date="2020-10-27T04:07:00Z">
              <w:r w:rsidRPr="003763BF">
                <w:rPr>
                  <w:rFonts w:ascii="宋体" w:eastAsia="宋体" w:hAnsi="宋体" w:cs="Times New Roman" w:hint="eastAsia"/>
                  <w:szCs w:val="21"/>
                </w:rPr>
                <w:t>非</w:t>
              </w:r>
              <w:r w:rsidRPr="003763BF">
                <w:rPr>
                  <w:rFonts w:ascii="宋体" w:eastAsia="宋体" w:hAnsi="宋体" w:cs="Times New Roman"/>
                  <w:szCs w:val="21"/>
                </w:rPr>
                <w:t>国企，东部西部公司</w:t>
              </w:r>
              <w:r w:rsidRPr="003763BF">
                <w:rPr>
                  <w:rFonts w:ascii="宋体" w:eastAsia="宋体" w:hAnsi="宋体" w:cs="Times New Roman" w:hint="eastAsia"/>
                  <w:szCs w:val="21"/>
                </w:rPr>
                <w:t>股票</w:t>
              </w:r>
              <w:r w:rsidRPr="003763BF">
                <w:rPr>
                  <w:rFonts w:ascii="宋体" w:eastAsia="宋体" w:hAnsi="宋体" w:cs="Times New Roman"/>
                  <w:szCs w:val="21"/>
                </w:rPr>
                <w:t>收益率受新冠疫情的影响</w:t>
              </w:r>
            </w:ins>
            <w:ins w:id="386" w:author="zhu yohon" w:date="2020-10-27T04:06:00Z">
              <w:r w:rsidRPr="003763BF">
                <w:rPr>
                  <w:rFonts w:ascii="宋体" w:eastAsia="宋体" w:hAnsi="宋体" w:cs="Times New Roman"/>
                  <w:szCs w:val="21"/>
                </w:rPr>
                <w:t>进一步探索投资者情绪的细分影响因素。</w:t>
              </w:r>
            </w:ins>
          </w:p>
          <w:p w:rsidR="003763BF" w:rsidRPr="003763BF" w:rsidRDefault="003763BF" w:rsidP="003763BF">
            <w:pPr>
              <w:spacing w:line="360" w:lineRule="auto"/>
              <w:rPr>
                <w:rFonts w:ascii="宋体" w:eastAsia="宋体" w:hAnsi="宋体" w:cs="Times New Roman"/>
                <w:szCs w:val="21"/>
              </w:rPr>
            </w:pPr>
            <w:r w:rsidRPr="003763BF" w:rsidDel="00EE5DBC">
              <w:rPr>
                <w:rFonts w:ascii="宋体" w:eastAsia="宋体" w:hAnsi="宋体" w:cs="Times New Roman"/>
                <w:szCs w:val="21"/>
                <w:rPrChange w:id="387" w:author="zhu yohon" w:date="2020-10-27T03:42:00Z">
                  <w:rPr>
                    <w:rFonts w:ascii="宋体" w:hAnsi="宋体"/>
                    <w:sz w:val="32"/>
                    <w:szCs w:val="32"/>
                  </w:rPr>
                </w:rPrChange>
              </w:rPr>
              <w:t xml:space="preserve"> </w:t>
            </w:r>
            <w:del w:id="388" w:author="zhu yohon" w:date="2020-10-26T20:10:00Z">
              <w:r w:rsidRPr="003763BF" w:rsidDel="00EE5DBC">
                <w:rPr>
                  <w:rFonts w:ascii="宋体" w:eastAsia="宋体" w:hAnsi="宋体" w:cs="Times New Roman"/>
                  <w:szCs w:val="21"/>
                  <w:rPrChange w:id="389" w:author="zhu yohon" w:date="2020-10-27T03:42:00Z">
                    <w:rPr>
                      <w:rFonts w:ascii="宋体" w:hAnsi="宋体"/>
                      <w:sz w:val="32"/>
                      <w:szCs w:val="32"/>
                    </w:rPr>
                  </w:rPrChange>
                </w:rPr>
                <w:delText xml:space="preserve"> </w:delText>
              </w:r>
            </w:del>
          </w:p>
          <w:p w:rsidR="003763BF" w:rsidRPr="003763BF" w:rsidRDefault="003763BF" w:rsidP="003763BF">
            <w:pPr>
              <w:spacing w:line="360" w:lineRule="auto"/>
              <w:rPr>
                <w:rFonts w:ascii="宋体" w:eastAsia="宋体" w:hAnsi="宋体" w:cs="Times New Roman"/>
                <w:szCs w:val="21"/>
              </w:rPr>
            </w:pPr>
          </w:p>
          <w:p w:rsidR="003763BF" w:rsidRPr="003763BF" w:rsidRDefault="003763BF" w:rsidP="003763BF">
            <w:pPr>
              <w:spacing w:line="360" w:lineRule="auto"/>
              <w:rPr>
                <w:rFonts w:ascii="宋体" w:eastAsia="宋体" w:hAnsi="宋体" w:cs="Times New Roman"/>
                <w:szCs w:val="21"/>
              </w:rPr>
            </w:pPr>
          </w:p>
        </w:tc>
      </w:tr>
    </w:tbl>
    <w:p w:rsidR="00F439C3" w:rsidRPr="003763BF" w:rsidRDefault="00F439C3"/>
    <w:sectPr w:rsidR="00F439C3" w:rsidRPr="003763B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C618E" w:rsidRDefault="00BC618E" w:rsidP="003763BF">
      <w:r>
        <w:separator/>
      </w:r>
    </w:p>
  </w:endnote>
  <w:endnote w:type="continuationSeparator" w:id="0">
    <w:p w:rsidR="00BC618E" w:rsidRDefault="00BC618E" w:rsidP="003763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FZSSK--GBK1-00+ZFIH2M-12">
    <w:panose1 w:val="00000000000000000000"/>
    <w:charset w:val="00"/>
    <w:family w:val="roman"/>
    <w:notTrueType/>
    <w:pitch w:val="default"/>
  </w:font>
  <w:font w:name="FZSSK--GBK1-00+ZFIH2N-20">
    <w:altName w:val="Times New Roman"/>
    <w:panose1 w:val="00000000000000000000"/>
    <w:charset w:val="00"/>
    <w:family w:val="roman"/>
    <w:notTrueType/>
    <w:pitch w:val="default"/>
  </w:font>
  <w:font w:name="FZSSK--GBK1-00+ZFIH2M-19">
    <w:panose1 w:val="00000000000000000000"/>
    <w:charset w:val="00"/>
    <w:family w:val="roman"/>
    <w:notTrueType/>
    <w:pitch w:val="default"/>
  </w:font>
  <w:font w:name="FZSSK--GBK1-00+ZFIH2M-16">
    <w:panose1 w:val="00000000000000000000"/>
    <w:charset w:val="00"/>
    <w:family w:val="roman"/>
    <w:notTrueType/>
    <w:pitch w:val="default"/>
  </w:font>
  <w:font w:name="DY8+ZFIH2M-17">
    <w:panose1 w:val="00000000000000000000"/>
    <w:charset w:val="00"/>
    <w:family w:val="roman"/>
    <w:notTrueType/>
    <w:pitch w:val="default"/>
  </w:font>
  <w:font w:name="FZSSK--GBK1-00+ZFIH2M-14">
    <w:panose1 w:val="00000000000000000000"/>
    <w:charset w:val="00"/>
    <w:family w:val="roman"/>
    <w:notTrueType/>
    <w:pitch w:val="default"/>
  </w:font>
  <w:font w:name="FZSSK--GBK1-00+ZFIH2M-15">
    <w:panose1 w:val="00000000000000000000"/>
    <w:charset w:val="00"/>
    <w:family w:val="roman"/>
    <w:notTrueType/>
    <w:pitch w:val="default"/>
  </w:font>
  <w:font w:name="DY2+ZFIH2M-5">
    <w:altName w:val="Times New Roman"/>
    <w:panose1 w:val="00000000000000000000"/>
    <w:charset w:val="00"/>
    <w:family w:val="roman"/>
    <w:notTrueType/>
    <w:pitch w:val="default"/>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C618E" w:rsidRDefault="00BC618E" w:rsidP="003763BF">
      <w:r>
        <w:separator/>
      </w:r>
    </w:p>
  </w:footnote>
  <w:footnote w:type="continuationSeparator" w:id="0">
    <w:p w:rsidR="00BC618E" w:rsidRDefault="00BC618E" w:rsidP="003763B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4FF2"/>
    <w:rsid w:val="001C6CF4"/>
    <w:rsid w:val="002B70AD"/>
    <w:rsid w:val="003763BF"/>
    <w:rsid w:val="00BC618E"/>
    <w:rsid w:val="00D14FF2"/>
    <w:rsid w:val="00F439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6C5AC01-0B91-44CA-ABF8-8555F56D7E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763B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763BF"/>
    <w:rPr>
      <w:sz w:val="18"/>
      <w:szCs w:val="18"/>
    </w:rPr>
  </w:style>
  <w:style w:type="paragraph" w:styleId="a4">
    <w:name w:val="footer"/>
    <w:basedOn w:val="a"/>
    <w:link w:val="Char0"/>
    <w:uiPriority w:val="99"/>
    <w:unhideWhenUsed/>
    <w:rsid w:val="003763BF"/>
    <w:pPr>
      <w:tabs>
        <w:tab w:val="center" w:pos="4153"/>
        <w:tab w:val="right" w:pos="8306"/>
      </w:tabs>
      <w:snapToGrid w:val="0"/>
      <w:jc w:val="left"/>
    </w:pPr>
    <w:rPr>
      <w:sz w:val="18"/>
      <w:szCs w:val="18"/>
    </w:rPr>
  </w:style>
  <w:style w:type="character" w:customStyle="1" w:styleId="Char0">
    <w:name w:val="页脚 Char"/>
    <w:basedOn w:val="a0"/>
    <w:link w:val="a4"/>
    <w:uiPriority w:val="99"/>
    <w:rsid w:val="003763B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wmf"/><Relationship Id="rId18" Type="http://schemas.openxmlformats.org/officeDocument/2006/relationships/oleObject" Target="embeddings/oleObject5.bin"/><Relationship Id="rId26" Type="http://schemas.openxmlformats.org/officeDocument/2006/relationships/image" Target="media/image12.wmf"/><Relationship Id="rId39" Type="http://schemas.openxmlformats.org/officeDocument/2006/relationships/oleObject" Target="embeddings/oleObject16.bin"/><Relationship Id="rId21" Type="http://schemas.openxmlformats.org/officeDocument/2006/relationships/image" Target="media/image10.wmf"/><Relationship Id="rId34" Type="http://schemas.openxmlformats.org/officeDocument/2006/relationships/image" Target="media/image16.wmf"/><Relationship Id="rId42" Type="http://schemas.openxmlformats.org/officeDocument/2006/relationships/image" Target="media/image20.wmf"/><Relationship Id="rId47" Type="http://schemas.openxmlformats.org/officeDocument/2006/relationships/oleObject" Target="embeddings/oleObject21.bin"/><Relationship Id="rId50" Type="http://schemas.openxmlformats.org/officeDocument/2006/relationships/oleObject" Target="embeddings/oleObject24.bin"/><Relationship Id="rId55" Type="http://schemas.openxmlformats.org/officeDocument/2006/relationships/image" Target="media/image24.wmf"/><Relationship Id="rId7" Type="http://schemas.openxmlformats.org/officeDocument/2006/relationships/image" Target="media/image2.png"/><Relationship Id="rId2" Type="http://schemas.openxmlformats.org/officeDocument/2006/relationships/settings" Target="settings.xml"/><Relationship Id="rId16" Type="http://schemas.openxmlformats.org/officeDocument/2006/relationships/oleObject" Target="embeddings/oleObject4.bin"/><Relationship Id="rId29" Type="http://schemas.openxmlformats.org/officeDocument/2006/relationships/oleObject" Target="embeddings/oleObject11.bin"/><Relationship Id="rId11" Type="http://schemas.openxmlformats.org/officeDocument/2006/relationships/image" Target="media/image5.wmf"/><Relationship Id="rId24" Type="http://schemas.openxmlformats.org/officeDocument/2006/relationships/image" Target="media/image11.wmf"/><Relationship Id="rId32" Type="http://schemas.openxmlformats.org/officeDocument/2006/relationships/image" Target="media/image15.wmf"/><Relationship Id="rId37" Type="http://schemas.openxmlformats.org/officeDocument/2006/relationships/image" Target="media/image18.wmf"/><Relationship Id="rId40" Type="http://schemas.openxmlformats.org/officeDocument/2006/relationships/image" Target="media/image19.wmf"/><Relationship Id="rId45" Type="http://schemas.openxmlformats.org/officeDocument/2006/relationships/oleObject" Target="embeddings/oleObject19.bin"/><Relationship Id="rId53" Type="http://schemas.openxmlformats.org/officeDocument/2006/relationships/image" Target="media/image23.wmf"/><Relationship Id="rId58" Type="http://schemas.openxmlformats.org/officeDocument/2006/relationships/fontTable" Target="fontTable.xml"/><Relationship Id="rId5" Type="http://schemas.openxmlformats.org/officeDocument/2006/relationships/endnotes" Target="endnotes.xml"/><Relationship Id="rId19" Type="http://schemas.openxmlformats.org/officeDocument/2006/relationships/image" Target="media/image9.wmf"/><Relationship Id="rId4" Type="http://schemas.openxmlformats.org/officeDocument/2006/relationships/footnotes" Target="footnotes.xml"/><Relationship Id="rId9" Type="http://schemas.openxmlformats.org/officeDocument/2006/relationships/oleObject" Target="embeddings/oleObject1.bin"/><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oleObject" Target="embeddings/oleObject10.bin"/><Relationship Id="rId30" Type="http://schemas.openxmlformats.org/officeDocument/2006/relationships/image" Target="media/image14.wmf"/><Relationship Id="rId35" Type="http://schemas.openxmlformats.org/officeDocument/2006/relationships/oleObject" Target="embeddings/oleObject14.bin"/><Relationship Id="rId43" Type="http://schemas.openxmlformats.org/officeDocument/2006/relationships/oleObject" Target="embeddings/oleObject18.bin"/><Relationship Id="rId48" Type="http://schemas.openxmlformats.org/officeDocument/2006/relationships/oleObject" Target="embeddings/oleObject22.bin"/><Relationship Id="rId56" Type="http://schemas.openxmlformats.org/officeDocument/2006/relationships/oleObject" Target="embeddings/oleObject27.bin"/><Relationship Id="rId8" Type="http://schemas.openxmlformats.org/officeDocument/2006/relationships/image" Target="media/image3.wmf"/><Relationship Id="rId51" Type="http://schemas.openxmlformats.org/officeDocument/2006/relationships/image" Target="media/image22.wmf"/><Relationship Id="rId3" Type="http://schemas.openxmlformats.org/officeDocument/2006/relationships/webSettings" Target="webSettings.xml"/><Relationship Id="rId12" Type="http://schemas.openxmlformats.org/officeDocument/2006/relationships/oleObject" Target="embeddings/oleObject2.bin"/><Relationship Id="rId17" Type="http://schemas.openxmlformats.org/officeDocument/2006/relationships/image" Target="media/image8.wmf"/><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oleObject" Target="embeddings/oleObject15.bin"/><Relationship Id="rId46" Type="http://schemas.openxmlformats.org/officeDocument/2006/relationships/oleObject" Target="embeddings/oleObject20.bin"/><Relationship Id="rId59" Type="http://schemas.openxmlformats.org/officeDocument/2006/relationships/theme" Target="theme/theme1.xml"/><Relationship Id="rId20" Type="http://schemas.openxmlformats.org/officeDocument/2006/relationships/oleObject" Target="embeddings/oleObject6.bin"/><Relationship Id="rId41" Type="http://schemas.openxmlformats.org/officeDocument/2006/relationships/oleObject" Target="embeddings/oleObject17.bin"/><Relationship Id="rId54" Type="http://schemas.openxmlformats.org/officeDocument/2006/relationships/oleObject" Target="embeddings/oleObject26.bin"/><Relationship Id="rId1" Type="http://schemas.openxmlformats.org/officeDocument/2006/relationships/styles" Target="styles.xml"/><Relationship Id="rId6" Type="http://schemas.openxmlformats.org/officeDocument/2006/relationships/image" Target="media/image1.png"/><Relationship Id="rId15" Type="http://schemas.openxmlformats.org/officeDocument/2006/relationships/image" Target="media/image7.wmf"/><Relationship Id="rId23" Type="http://schemas.openxmlformats.org/officeDocument/2006/relationships/oleObject" Target="embeddings/oleObject8.bin"/><Relationship Id="rId28" Type="http://schemas.openxmlformats.org/officeDocument/2006/relationships/image" Target="media/image13.wmf"/><Relationship Id="rId36" Type="http://schemas.openxmlformats.org/officeDocument/2006/relationships/image" Target="media/image17.png"/><Relationship Id="rId49" Type="http://schemas.openxmlformats.org/officeDocument/2006/relationships/oleObject" Target="embeddings/oleObject23.bin"/><Relationship Id="rId57" Type="http://schemas.openxmlformats.org/officeDocument/2006/relationships/oleObject" Target="embeddings/oleObject28.bin"/><Relationship Id="rId10" Type="http://schemas.openxmlformats.org/officeDocument/2006/relationships/image" Target="media/image4.png"/><Relationship Id="rId31" Type="http://schemas.openxmlformats.org/officeDocument/2006/relationships/oleObject" Target="embeddings/oleObject12.bin"/><Relationship Id="rId44" Type="http://schemas.openxmlformats.org/officeDocument/2006/relationships/image" Target="media/image21.wmf"/><Relationship Id="rId52" Type="http://schemas.openxmlformats.org/officeDocument/2006/relationships/oleObject" Target="embeddings/oleObject25.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10</Pages>
  <Words>1448</Words>
  <Characters>8260</Characters>
  <Application>Microsoft Office Word</Application>
  <DocSecurity>0</DocSecurity>
  <Lines>68</Lines>
  <Paragraphs>19</Paragraphs>
  <ScaleCrop>false</ScaleCrop>
  <Company>Windows User</Company>
  <LinksUpToDate>false</LinksUpToDate>
  <CharactersWithSpaces>9689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yohon</dc:creator>
  <cp:keywords/>
  <dc:description/>
  <cp:lastModifiedBy>yohon</cp:lastModifiedBy>
  <cp:revision>3</cp:revision>
  <dcterms:created xsi:type="dcterms:W3CDTF">2021-02-19T14:32:00Z</dcterms:created>
  <dcterms:modified xsi:type="dcterms:W3CDTF">2021-02-19T14:43:00Z</dcterms:modified>
</cp:coreProperties>
</file>