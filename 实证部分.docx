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DCDD8" w14:textId="77777777" w:rsidR="00742DAB" w:rsidRPr="00742DAB" w:rsidRDefault="00742DAB" w:rsidP="00742DAB">
      <w:pPr>
        <w:rPr>
          <w:rFonts w:ascii="黑体" w:eastAsia="黑体" w:hAnsi="黑体" w:cs="Times New Roman"/>
          <w:b/>
          <w:sz w:val="32"/>
          <w:szCs w:val="30"/>
        </w:rPr>
      </w:pPr>
    </w:p>
    <w:p w14:paraId="14E9C607" w14:textId="77777777" w:rsidR="00E75695" w:rsidRDefault="00E75695" w:rsidP="005379A9">
      <w:pPr>
        <w:spacing w:line="400" w:lineRule="exact"/>
        <w:ind w:firstLineChars="200" w:firstLine="480"/>
        <w:rPr>
          <w:rFonts w:asciiTheme="minorEastAsia" w:hAnsiTheme="minorEastAsia"/>
          <w:sz w:val="24"/>
          <w:szCs w:val="24"/>
        </w:rPr>
      </w:pPr>
      <w:bookmarkStart w:id="0" w:name="_GoBack"/>
      <w:bookmarkEnd w:id="0"/>
    </w:p>
    <w:p w14:paraId="675ECA6A" w14:textId="77777777" w:rsidR="005029B0" w:rsidRDefault="005029B0" w:rsidP="005379A9">
      <w:pPr>
        <w:spacing w:line="400" w:lineRule="exact"/>
        <w:ind w:firstLineChars="200" w:firstLine="480"/>
        <w:rPr>
          <w:rFonts w:asciiTheme="minorEastAsia" w:hAnsiTheme="minorEastAsia"/>
          <w:sz w:val="24"/>
          <w:szCs w:val="24"/>
        </w:rPr>
        <w:sectPr w:rsidR="005029B0">
          <w:footerReference w:type="default" r:id="rId9"/>
          <w:pgSz w:w="11906" w:h="16838"/>
          <w:pgMar w:top="1440" w:right="1800" w:bottom="1440" w:left="1800" w:header="851" w:footer="992" w:gutter="0"/>
          <w:cols w:space="425"/>
          <w:docGrid w:type="lines" w:linePitch="312"/>
        </w:sectPr>
      </w:pPr>
    </w:p>
    <w:p w14:paraId="3A883679" w14:textId="094BD2C5" w:rsidR="005029B0" w:rsidRPr="005029B0" w:rsidRDefault="005029B0" w:rsidP="005029B0">
      <w:pPr>
        <w:pStyle w:val="1"/>
      </w:pPr>
      <w:bookmarkStart w:id="1" w:name="_Toc32485357"/>
      <w:bookmarkStart w:id="2" w:name="_Toc32488099"/>
      <w:r w:rsidRPr="005029B0">
        <w:rPr>
          <w:rFonts w:hint="eastAsia"/>
        </w:rPr>
        <w:lastRenderedPageBreak/>
        <w:t>实证</w:t>
      </w:r>
      <w:ins w:id="3" w:author="h heeyl" w:date="2020-02-13T21:30:00Z">
        <w:r w:rsidR="00F06894">
          <w:rPr>
            <w:rFonts w:hint="eastAsia"/>
          </w:rPr>
          <w:t>结果及分析</w:t>
        </w:r>
      </w:ins>
      <w:r w:rsidRPr="005029B0">
        <w:rPr>
          <w:rFonts w:hint="eastAsia"/>
        </w:rPr>
        <w:t>分析</w:t>
      </w:r>
      <w:bookmarkEnd w:id="1"/>
      <w:bookmarkEnd w:id="2"/>
    </w:p>
    <w:p w14:paraId="169EA45D" w14:textId="1A995494" w:rsidR="002D6AE7" w:rsidRDefault="002D6AE7" w:rsidP="005029B0">
      <w:pPr>
        <w:pStyle w:val="2"/>
      </w:pPr>
      <w:bookmarkStart w:id="4" w:name="_Toc32485358"/>
      <w:bookmarkStart w:id="5" w:name="_Toc32488100"/>
      <w:del w:id="6" w:author="h heeyl" w:date="2020-02-13T21:30:00Z">
        <w:r w:rsidDel="00F06894">
          <w:rPr>
            <w:rFonts w:hint="eastAsia"/>
          </w:rPr>
          <w:delText>变量选择及模型构建</w:delText>
        </w:r>
      </w:del>
      <w:bookmarkEnd w:id="4"/>
      <w:bookmarkEnd w:id="5"/>
      <w:ins w:id="7" w:author="h heeyl" w:date="2020-02-13T21:30:00Z">
        <w:r w:rsidR="00F06894">
          <w:rPr>
            <w:rFonts w:hint="eastAsia"/>
          </w:rPr>
          <w:t>研究设计</w:t>
        </w:r>
      </w:ins>
    </w:p>
    <w:p w14:paraId="5F14468B" w14:textId="3067A5F3" w:rsidR="005029B0" w:rsidRPr="005029B0" w:rsidRDefault="005029B0" w:rsidP="002D6AE7">
      <w:pPr>
        <w:pStyle w:val="3"/>
      </w:pPr>
      <w:bookmarkStart w:id="8" w:name="_Toc32485359"/>
      <w:bookmarkStart w:id="9" w:name="_Toc32488101"/>
      <w:r w:rsidRPr="005029B0">
        <w:rPr>
          <w:rFonts w:hint="eastAsia"/>
        </w:rPr>
        <w:t>样本</w:t>
      </w:r>
      <w:del w:id="10" w:author="h heeyl" w:date="2020-02-13T21:30:00Z">
        <w:r w:rsidRPr="005029B0" w:rsidDel="00F06894">
          <w:rPr>
            <w:rFonts w:hint="eastAsia"/>
          </w:rPr>
          <w:delText>选举</w:delText>
        </w:r>
      </w:del>
      <w:r w:rsidRPr="005029B0">
        <w:rPr>
          <w:rFonts w:hint="eastAsia"/>
        </w:rPr>
        <w:t>与数据</w:t>
      </w:r>
      <w:del w:id="11" w:author="h heeyl" w:date="2020-02-13T21:30:00Z">
        <w:r w:rsidRPr="005029B0" w:rsidDel="00F06894">
          <w:rPr>
            <w:rFonts w:hint="eastAsia"/>
          </w:rPr>
          <w:delText>来源</w:delText>
        </w:r>
      </w:del>
      <w:bookmarkEnd w:id="8"/>
      <w:bookmarkEnd w:id="9"/>
    </w:p>
    <w:p w14:paraId="27E33CA2" w14:textId="77777777" w:rsidR="005029B0" w:rsidRPr="005029B0" w:rsidRDefault="005029B0" w:rsidP="005029B0">
      <w:pPr>
        <w:spacing w:line="400" w:lineRule="exact"/>
        <w:ind w:firstLineChars="200" w:firstLine="480"/>
        <w:rPr>
          <w:rFonts w:asciiTheme="minorEastAsia" w:hAnsiTheme="minorEastAsia"/>
          <w:sz w:val="24"/>
          <w:szCs w:val="24"/>
        </w:rPr>
      </w:pPr>
      <w:r w:rsidRPr="005029B0">
        <w:rPr>
          <w:rFonts w:asciiTheme="minorEastAsia" w:hAnsiTheme="minorEastAsia" w:hint="eastAsia"/>
          <w:sz w:val="24"/>
          <w:szCs w:val="24"/>
        </w:rPr>
        <w:t>本文选取燃气生产及供应业、道路运输业、土木工程建筑业上市公司为研究对象，2014-2018年作为样本区间，剔除财务数据缺失及当年被证监会特殊处理的ST公司，最终得到539个有效样本量，上市公司按行业分类指引进行分类，其中土木工程建筑业样本量291个、燃气生产及供应业样本量84个、道路运输业样本量163个。样本数据均来自锐思金融数据库和国泰君安财经研究数据库。实证研究采用stata15.1软件完成。</w:t>
      </w:r>
    </w:p>
    <w:p w14:paraId="5399C92C" w14:textId="77777777" w:rsidR="005029B0" w:rsidRPr="005029B0" w:rsidRDefault="005029B0" w:rsidP="002D6AE7">
      <w:pPr>
        <w:pStyle w:val="3"/>
      </w:pPr>
      <w:bookmarkStart w:id="12" w:name="_Toc32485360"/>
      <w:bookmarkStart w:id="13" w:name="_Toc32488102"/>
      <w:r w:rsidRPr="005029B0">
        <w:rPr>
          <w:rFonts w:hint="eastAsia"/>
        </w:rPr>
        <w:t>变量选取</w:t>
      </w:r>
      <w:bookmarkEnd w:id="12"/>
      <w:bookmarkEnd w:id="13"/>
    </w:p>
    <w:p w14:paraId="7C1D00AB" w14:textId="16DD84B1" w:rsidR="005029B0" w:rsidRPr="005029B0" w:rsidRDefault="005029B0" w:rsidP="005029B0">
      <w:pPr>
        <w:spacing w:line="400" w:lineRule="exact"/>
        <w:ind w:firstLineChars="200" w:firstLine="480"/>
        <w:rPr>
          <w:rFonts w:asciiTheme="minorEastAsia" w:hAnsiTheme="minorEastAsia"/>
          <w:sz w:val="24"/>
          <w:szCs w:val="24"/>
        </w:rPr>
      </w:pPr>
      <w:r w:rsidRPr="005029B0">
        <w:rPr>
          <w:rFonts w:asciiTheme="minorEastAsia" w:hAnsiTheme="minorEastAsia" w:hint="eastAsia"/>
          <w:sz w:val="24"/>
          <w:szCs w:val="24"/>
        </w:rPr>
        <w:t>（1）因变量</w:t>
      </w:r>
      <w:ins w:id="14" w:author="h heeyl" w:date="2020-02-13T21:31:00Z">
        <w:r w:rsidR="00F06894">
          <w:rPr>
            <w:rFonts w:asciiTheme="minorEastAsia" w:hAnsiTheme="minorEastAsia" w:hint="eastAsia"/>
            <w:sz w:val="24"/>
            <w:szCs w:val="24"/>
          </w:rPr>
          <w:t>——</w:t>
        </w:r>
      </w:ins>
      <w:r w:rsidR="006F5A05">
        <w:rPr>
          <w:rFonts w:asciiTheme="minorEastAsia" w:hAnsiTheme="minorEastAsia" w:hint="eastAsia"/>
          <w:sz w:val="24"/>
          <w:szCs w:val="24"/>
        </w:rPr>
        <w:t>企业</w:t>
      </w:r>
      <w:r w:rsidRPr="005029B0">
        <w:rPr>
          <w:rFonts w:asciiTheme="minorEastAsia" w:hAnsiTheme="minorEastAsia" w:hint="eastAsia"/>
          <w:sz w:val="24"/>
          <w:szCs w:val="24"/>
        </w:rPr>
        <w:t>绩效指标</w:t>
      </w:r>
    </w:p>
    <w:p w14:paraId="7FAFA2F1" w14:textId="4361B806" w:rsidR="005029B0" w:rsidRPr="005029B0" w:rsidRDefault="005029B0" w:rsidP="005029B0">
      <w:pPr>
        <w:spacing w:line="400" w:lineRule="exact"/>
        <w:ind w:firstLineChars="200" w:firstLine="480"/>
        <w:rPr>
          <w:rFonts w:asciiTheme="minorEastAsia" w:hAnsiTheme="minorEastAsia"/>
          <w:sz w:val="24"/>
          <w:szCs w:val="24"/>
        </w:rPr>
      </w:pPr>
      <w:commentRangeStart w:id="15"/>
      <w:r w:rsidRPr="005029B0">
        <w:rPr>
          <w:rFonts w:asciiTheme="minorEastAsia" w:hAnsiTheme="minorEastAsia" w:hint="eastAsia"/>
          <w:sz w:val="24"/>
          <w:szCs w:val="24"/>
        </w:rPr>
        <w:t>衡量企业绩效的指标有财务指标和非财务指标，资本市场发达、制度完善的西方国家学者通常采用托宾Q值来分析企业绩效，而托宾Q值只有股票价格可以代表公司将来资金流时作为衡量指标才是有效的，我国资本市场与发达国家相比完善程度还存在一定的差距，鉴于数据的可得性和有效性，我国研究人员普遍采用会计利润作为衡量企业绩效的指标，净资产收益率是公司税后净利润与公司平均净资产的比值，净资产收益率作为反应公司经营绩效的指标，通用性强，故本文选取“净资产收益率（ROE）”来量化企业绩效</w:t>
      </w:r>
      <w:commentRangeEnd w:id="15"/>
      <w:r w:rsidR="00F06894">
        <w:rPr>
          <w:rStyle w:val="aa"/>
        </w:rPr>
        <w:commentReference w:id="15"/>
      </w:r>
      <w:r w:rsidRPr="005029B0">
        <w:rPr>
          <w:rFonts w:asciiTheme="minorEastAsia" w:hAnsiTheme="minorEastAsia" w:hint="eastAsia"/>
          <w:sz w:val="24"/>
          <w:szCs w:val="24"/>
        </w:rPr>
        <w:t>。</w:t>
      </w:r>
      <w:ins w:id="16" w:author="h heeyl" w:date="2020-02-13T21:31:00Z">
        <w:r w:rsidR="00F06894">
          <w:rPr>
            <w:rFonts w:asciiTheme="minorEastAsia" w:hAnsiTheme="minorEastAsia" w:hint="eastAsia"/>
            <w:sz w:val="24"/>
            <w:szCs w:val="24"/>
          </w:rPr>
          <w:t xml:space="preserve"> </w:t>
        </w:r>
      </w:ins>
    </w:p>
    <w:p w14:paraId="100AFD73" w14:textId="77777777" w:rsidR="005029B0" w:rsidRPr="005029B0" w:rsidRDefault="005029B0" w:rsidP="005029B0">
      <w:pPr>
        <w:spacing w:line="400" w:lineRule="exact"/>
        <w:ind w:firstLineChars="200" w:firstLine="480"/>
        <w:rPr>
          <w:rFonts w:asciiTheme="minorEastAsia" w:hAnsiTheme="minorEastAsia"/>
          <w:sz w:val="24"/>
          <w:szCs w:val="24"/>
        </w:rPr>
      </w:pPr>
      <w:r w:rsidRPr="005029B0">
        <w:rPr>
          <w:rFonts w:asciiTheme="minorEastAsia" w:hAnsiTheme="minorEastAsia" w:hint="eastAsia"/>
          <w:sz w:val="24"/>
          <w:szCs w:val="24"/>
        </w:rPr>
        <w:t>（2）自变量</w:t>
      </w:r>
    </w:p>
    <w:p w14:paraId="10A9EF09" w14:textId="77777777" w:rsidR="00D60BFE" w:rsidRDefault="005029B0" w:rsidP="005029B0">
      <w:pPr>
        <w:spacing w:line="400" w:lineRule="exact"/>
        <w:ind w:firstLineChars="200" w:firstLine="480"/>
        <w:rPr>
          <w:rFonts w:asciiTheme="minorEastAsia" w:hAnsiTheme="minorEastAsia"/>
          <w:sz w:val="24"/>
          <w:szCs w:val="24"/>
        </w:rPr>
      </w:pPr>
      <w:commentRangeStart w:id="17"/>
      <w:r w:rsidRPr="005029B0">
        <w:rPr>
          <w:rFonts w:asciiTheme="minorEastAsia" w:hAnsiTheme="minorEastAsia" w:hint="eastAsia"/>
          <w:sz w:val="24"/>
          <w:szCs w:val="24"/>
        </w:rPr>
        <w:t>企业融资方式主要有括</w:t>
      </w:r>
      <w:commentRangeStart w:id="18"/>
      <w:r w:rsidRPr="005029B0">
        <w:rPr>
          <w:rFonts w:asciiTheme="minorEastAsia" w:hAnsiTheme="minorEastAsia" w:hint="eastAsia"/>
          <w:sz w:val="24"/>
          <w:szCs w:val="24"/>
        </w:rPr>
        <w:t>内源融资、股市融资、银行贷款、商业信用、债券融资、风险投资</w:t>
      </w:r>
      <w:commentRangeEnd w:id="18"/>
      <w:r w:rsidR="004C1770">
        <w:rPr>
          <w:rStyle w:val="aa"/>
        </w:rPr>
        <w:commentReference w:id="18"/>
      </w:r>
      <w:r w:rsidRPr="005029B0">
        <w:rPr>
          <w:rFonts w:asciiTheme="minorEastAsia" w:hAnsiTheme="minorEastAsia" w:hint="eastAsia"/>
          <w:sz w:val="24"/>
          <w:szCs w:val="24"/>
        </w:rPr>
        <w:t>等。内源融资包括盈余公积、未分配利润和折旧摊销；股市融资与风险投资属于股权融资</w:t>
      </w:r>
      <w:r w:rsidR="00D8298E">
        <w:rPr>
          <w:rFonts w:asciiTheme="minorEastAsia" w:hAnsiTheme="minorEastAsia" w:hint="eastAsia"/>
          <w:sz w:val="24"/>
          <w:szCs w:val="24"/>
        </w:rPr>
        <w:t>，而股权集中度直接影响股权融资率</w:t>
      </w:r>
      <w:r w:rsidRPr="005029B0">
        <w:rPr>
          <w:rFonts w:asciiTheme="minorEastAsia" w:hAnsiTheme="minorEastAsia" w:hint="eastAsia"/>
          <w:sz w:val="24"/>
          <w:szCs w:val="24"/>
        </w:rPr>
        <w:t>；债券融资、银行贷款、商业信用属于债权融资</w:t>
      </w:r>
      <w:r w:rsidR="00D60BFE">
        <w:rPr>
          <w:rFonts w:asciiTheme="minorEastAsia" w:hAnsiTheme="minorEastAsia" w:hint="eastAsia"/>
          <w:sz w:val="24"/>
          <w:szCs w:val="24"/>
        </w:rPr>
        <w:t>。故本文研究的企业融资方式有三种：内源融资、股权融资、债权融资。</w:t>
      </w:r>
      <w:commentRangeEnd w:id="17"/>
      <w:r w:rsidR="004C1770">
        <w:rPr>
          <w:rStyle w:val="aa"/>
        </w:rPr>
        <w:commentReference w:id="17"/>
      </w:r>
    </w:p>
    <w:p w14:paraId="6243DFF8" w14:textId="77777777" w:rsidR="00D60BFE" w:rsidRPr="009B7AA2" w:rsidRDefault="00D60BFE" w:rsidP="009B7AA2">
      <w:pPr>
        <w:pStyle w:val="a7"/>
        <w:numPr>
          <w:ilvl w:val="0"/>
          <w:numId w:val="3"/>
        </w:numPr>
        <w:spacing w:line="400" w:lineRule="exact"/>
        <w:ind w:firstLineChars="0"/>
        <w:rPr>
          <w:rFonts w:asciiTheme="minorEastAsia" w:hAnsiTheme="minorEastAsia"/>
          <w:sz w:val="24"/>
          <w:szCs w:val="24"/>
        </w:rPr>
      </w:pPr>
      <w:r w:rsidRPr="009B7AA2">
        <w:rPr>
          <w:rFonts w:asciiTheme="minorEastAsia" w:hAnsiTheme="minorEastAsia" w:hint="eastAsia"/>
          <w:sz w:val="24"/>
          <w:szCs w:val="24"/>
        </w:rPr>
        <w:t>对于内源融资的衡量，本文选取内源融资率这一指标</w:t>
      </w:r>
      <w:r w:rsidR="009B7AA2" w:rsidRPr="009B7AA2">
        <w:rPr>
          <w:rFonts w:asciiTheme="minorEastAsia" w:hAnsiTheme="minorEastAsia" w:hint="eastAsia"/>
          <w:sz w:val="24"/>
          <w:szCs w:val="24"/>
        </w:rPr>
        <w:t>选取，计算公式如下</w:t>
      </w:r>
      <w:r w:rsidRPr="009B7AA2">
        <w:rPr>
          <w:rFonts w:asciiTheme="minorEastAsia" w:hAnsiTheme="minorEastAsia" w:hint="eastAsia"/>
          <w:sz w:val="24"/>
          <w:szCs w:val="24"/>
        </w:rPr>
        <w:t>：</w:t>
      </w:r>
    </w:p>
    <w:p w14:paraId="60F413AB" w14:textId="77777777" w:rsidR="00D60BFE" w:rsidRDefault="00D60BFE" w:rsidP="009B7AA2">
      <w:pPr>
        <w:spacing w:line="400" w:lineRule="exact"/>
        <w:ind w:firstLineChars="400" w:firstLine="960"/>
        <w:rPr>
          <w:rFonts w:asciiTheme="minorEastAsia" w:hAnsiTheme="minorEastAsia"/>
          <w:sz w:val="24"/>
          <w:szCs w:val="24"/>
        </w:rPr>
      </w:pPr>
      <w:r>
        <w:rPr>
          <w:rFonts w:asciiTheme="minorEastAsia" w:hAnsiTheme="minorEastAsia" w:hint="eastAsia"/>
          <w:sz w:val="24"/>
          <w:szCs w:val="24"/>
        </w:rPr>
        <w:t>内源融资率=</w:t>
      </w:r>
      <w:r w:rsidRPr="00D60BFE">
        <w:rPr>
          <w:rFonts w:asciiTheme="minorEastAsia" w:hAnsiTheme="minorEastAsia" w:hint="eastAsia"/>
          <w:sz w:val="24"/>
          <w:szCs w:val="24"/>
        </w:rPr>
        <w:t>盈余公积+未分配利润+折旧</w:t>
      </w:r>
      <w:r w:rsidRPr="004C1770">
        <w:rPr>
          <w:rFonts w:asciiTheme="minorEastAsia" w:hAnsiTheme="minorEastAsia" w:hint="eastAsia"/>
          <w:color w:val="FF0000"/>
          <w:sz w:val="24"/>
          <w:szCs w:val="24"/>
          <w:rPrChange w:id="19" w:author="h heeyl" w:date="2020-02-13T21:36:00Z">
            <w:rPr>
              <w:rFonts w:asciiTheme="minorEastAsia" w:hAnsiTheme="minorEastAsia" w:hint="eastAsia"/>
              <w:sz w:val="24"/>
              <w:szCs w:val="24"/>
            </w:rPr>
          </w:rPrChange>
        </w:rPr>
        <w:t>）</w:t>
      </w:r>
      <w:r w:rsidRPr="00D60BFE">
        <w:rPr>
          <w:rFonts w:asciiTheme="minorEastAsia" w:hAnsiTheme="minorEastAsia" w:hint="eastAsia"/>
          <w:sz w:val="24"/>
          <w:szCs w:val="24"/>
        </w:rPr>
        <w:t>/总资产</w:t>
      </w:r>
    </w:p>
    <w:p w14:paraId="0EA37A84" w14:textId="77777777" w:rsidR="009B7AA2" w:rsidRPr="009B7AA2" w:rsidRDefault="009B7AA2" w:rsidP="009B7AA2">
      <w:pPr>
        <w:pStyle w:val="a7"/>
        <w:numPr>
          <w:ilvl w:val="0"/>
          <w:numId w:val="3"/>
        </w:numPr>
        <w:spacing w:line="400" w:lineRule="exact"/>
        <w:ind w:firstLineChars="0"/>
        <w:rPr>
          <w:rFonts w:asciiTheme="minorEastAsia" w:hAnsiTheme="minorEastAsia"/>
          <w:sz w:val="24"/>
          <w:szCs w:val="24"/>
        </w:rPr>
      </w:pPr>
      <w:r w:rsidRPr="009B7AA2">
        <w:rPr>
          <w:rFonts w:asciiTheme="minorEastAsia" w:hAnsiTheme="minorEastAsia" w:hint="eastAsia"/>
          <w:sz w:val="24"/>
          <w:szCs w:val="24"/>
        </w:rPr>
        <w:t>对于股权融资的衡量，本文选取股权融资率和股权集中度两个指标衡量，计算公式如下：</w:t>
      </w:r>
    </w:p>
    <w:p w14:paraId="309FC2F1" w14:textId="77777777" w:rsidR="009B7AA2" w:rsidRDefault="009B7AA2" w:rsidP="009B7AA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股权融资率=</w:t>
      </w:r>
      <w:r w:rsidRPr="009B7AA2">
        <w:rPr>
          <w:rFonts w:asciiTheme="minorEastAsia" w:hAnsiTheme="minorEastAsia" w:hint="eastAsia"/>
          <w:sz w:val="24"/>
          <w:szCs w:val="24"/>
        </w:rPr>
        <w:t>（股本+资本公积）/总资产</w:t>
      </w:r>
      <w:r>
        <w:rPr>
          <w:rFonts w:asciiTheme="minorEastAsia" w:hAnsiTheme="minorEastAsia" w:hint="eastAsia"/>
          <w:sz w:val="24"/>
          <w:szCs w:val="24"/>
        </w:rPr>
        <w:t xml:space="preserve"> </w:t>
      </w:r>
    </w:p>
    <w:p w14:paraId="7C0658BC" w14:textId="77777777" w:rsidR="009B7AA2" w:rsidRDefault="009B7AA2" w:rsidP="009B7AA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lastRenderedPageBreak/>
        <w:t>股权集中度=第一大股东股本/总股本</w:t>
      </w:r>
    </w:p>
    <w:p w14:paraId="1A87258D" w14:textId="77777777" w:rsidR="009B7AA2" w:rsidRDefault="009B7AA2" w:rsidP="009B7AA2">
      <w:pPr>
        <w:pStyle w:val="a7"/>
        <w:numPr>
          <w:ilvl w:val="0"/>
          <w:numId w:val="3"/>
        </w:numPr>
        <w:spacing w:line="400" w:lineRule="exact"/>
        <w:ind w:firstLineChars="0"/>
        <w:rPr>
          <w:rFonts w:asciiTheme="minorEastAsia" w:hAnsiTheme="minorEastAsia"/>
          <w:sz w:val="24"/>
          <w:szCs w:val="24"/>
        </w:rPr>
      </w:pPr>
      <w:r>
        <w:rPr>
          <w:rFonts w:asciiTheme="minorEastAsia" w:hAnsiTheme="minorEastAsia" w:hint="eastAsia"/>
          <w:sz w:val="24"/>
          <w:szCs w:val="24"/>
        </w:rPr>
        <w:t>对于债权融资率，本文采用资产负债率衡量</w:t>
      </w:r>
    </w:p>
    <w:p w14:paraId="4DB85270" w14:textId="77777777" w:rsidR="009B7AA2" w:rsidRPr="009B7AA2" w:rsidRDefault="009B7AA2" w:rsidP="009B7AA2">
      <w:pPr>
        <w:pStyle w:val="a7"/>
        <w:spacing w:line="400" w:lineRule="exact"/>
        <w:ind w:left="900" w:firstLineChars="0" w:firstLine="0"/>
        <w:rPr>
          <w:rFonts w:asciiTheme="minorEastAsia" w:hAnsiTheme="minorEastAsia"/>
          <w:sz w:val="24"/>
          <w:szCs w:val="24"/>
        </w:rPr>
      </w:pPr>
      <w:r>
        <w:rPr>
          <w:rFonts w:asciiTheme="minorEastAsia" w:hAnsiTheme="minorEastAsia" w:hint="eastAsia"/>
          <w:sz w:val="24"/>
          <w:szCs w:val="24"/>
        </w:rPr>
        <w:t>资产负债率=</w:t>
      </w:r>
      <w:r w:rsidRPr="009B7AA2">
        <w:rPr>
          <w:rFonts w:asciiTheme="minorEastAsia" w:hAnsiTheme="minorEastAsia" w:hint="eastAsia"/>
          <w:sz w:val="24"/>
          <w:szCs w:val="24"/>
        </w:rPr>
        <w:t>总负债/总资产</w:t>
      </w:r>
    </w:p>
    <w:p w14:paraId="333F5FB7" w14:textId="77777777" w:rsidR="005029B0" w:rsidRPr="005029B0" w:rsidRDefault="005029B0" w:rsidP="005029B0">
      <w:pPr>
        <w:spacing w:line="400" w:lineRule="exact"/>
        <w:ind w:firstLineChars="200" w:firstLine="480"/>
        <w:rPr>
          <w:rFonts w:asciiTheme="minorEastAsia" w:hAnsiTheme="minorEastAsia"/>
          <w:sz w:val="24"/>
          <w:szCs w:val="24"/>
        </w:rPr>
      </w:pPr>
      <w:r w:rsidRPr="005029B0">
        <w:rPr>
          <w:rFonts w:asciiTheme="minorEastAsia" w:hAnsiTheme="minorEastAsia" w:hint="eastAsia"/>
          <w:sz w:val="24"/>
          <w:szCs w:val="24"/>
        </w:rPr>
        <w:t>（3）控制变量</w:t>
      </w:r>
    </w:p>
    <w:p w14:paraId="2147BED5" w14:textId="77777777" w:rsidR="009B7AA2" w:rsidRPr="009B7AA2" w:rsidRDefault="005029B0" w:rsidP="009B7AA2">
      <w:pPr>
        <w:pStyle w:val="a7"/>
        <w:numPr>
          <w:ilvl w:val="0"/>
          <w:numId w:val="3"/>
        </w:numPr>
        <w:spacing w:line="400" w:lineRule="exact"/>
        <w:ind w:firstLineChars="0"/>
        <w:rPr>
          <w:rFonts w:asciiTheme="minorEastAsia" w:hAnsiTheme="minorEastAsia"/>
          <w:sz w:val="24"/>
          <w:szCs w:val="24"/>
        </w:rPr>
      </w:pPr>
      <w:r w:rsidRPr="009B7AA2">
        <w:rPr>
          <w:rFonts w:asciiTheme="minorEastAsia" w:hAnsiTheme="minorEastAsia" w:hint="eastAsia"/>
          <w:sz w:val="24"/>
          <w:szCs w:val="24"/>
        </w:rPr>
        <w:t>公司规模</w:t>
      </w:r>
    </w:p>
    <w:p w14:paraId="5870B291" w14:textId="77777777" w:rsidR="005029B0" w:rsidRPr="005029B0" w:rsidRDefault="005029B0" w:rsidP="005029B0">
      <w:pPr>
        <w:spacing w:line="400" w:lineRule="exact"/>
        <w:ind w:firstLineChars="200" w:firstLine="480"/>
        <w:rPr>
          <w:rFonts w:asciiTheme="minorEastAsia" w:hAnsiTheme="minorEastAsia"/>
          <w:sz w:val="24"/>
          <w:szCs w:val="24"/>
        </w:rPr>
      </w:pPr>
      <w:r w:rsidRPr="005029B0">
        <w:rPr>
          <w:rFonts w:asciiTheme="minorEastAsia" w:hAnsiTheme="minorEastAsia" w:hint="eastAsia"/>
          <w:sz w:val="24"/>
          <w:szCs w:val="24"/>
        </w:rPr>
        <w:t>公司发展阶段不同，企业规模业不同，企业规模越大，从银行借款融资的机会就大，容易获得投资者的信任，信息披露更加透明，进而促进企业规章制度的完善和管理水平的提高，企业生产经营的财务绩效更好。由于行业特点，总资产之间存在较大差异，所以本文以总资产的自然对数来衡量公司规模。</w:t>
      </w:r>
    </w:p>
    <w:p w14:paraId="767F3F90" w14:textId="77777777" w:rsidR="005029B0" w:rsidRPr="009B7AA2" w:rsidRDefault="009B7AA2" w:rsidP="009B7AA2">
      <w:pPr>
        <w:pStyle w:val="a7"/>
        <w:numPr>
          <w:ilvl w:val="0"/>
          <w:numId w:val="3"/>
        </w:numPr>
        <w:spacing w:line="400" w:lineRule="exact"/>
        <w:ind w:firstLineChars="0"/>
        <w:rPr>
          <w:rFonts w:asciiTheme="minorEastAsia" w:hAnsiTheme="minorEastAsia"/>
          <w:sz w:val="24"/>
          <w:szCs w:val="24"/>
        </w:rPr>
      </w:pPr>
      <w:r w:rsidRPr="009B7AA2">
        <w:rPr>
          <w:rFonts w:asciiTheme="minorEastAsia" w:hAnsiTheme="minorEastAsia" w:hint="eastAsia"/>
          <w:sz w:val="24"/>
          <w:szCs w:val="24"/>
        </w:rPr>
        <w:t>发展能力</w:t>
      </w:r>
    </w:p>
    <w:p w14:paraId="0AB65DD1" w14:textId="0D0AE6AC" w:rsidR="005029B0" w:rsidRDefault="005029B0" w:rsidP="005029B0">
      <w:pPr>
        <w:spacing w:line="400" w:lineRule="exact"/>
        <w:ind w:firstLineChars="200" w:firstLine="480"/>
        <w:rPr>
          <w:ins w:id="20" w:author="h heeyl" w:date="2020-02-13T21:39:00Z"/>
          <w:rFonts w:asciiTheme="minorEastAsia" w:hAnsiTheme="minorEastAsia"/>
          <w:sz w:val="24"/>
          <w:szCs w:val="24"/>
        </w:rPr>
      </w:pPr>
      <w:r w:rsidRPr="005029B0">
        <w:rPr>
          <w:rFonts w:asciiTheme="minorEastAsia" w:hAnsiTheme="minorEastAsia" w:hint="eastAsia"/>
          <w:sz w:val="24"/>
          <w:szCs w:val="24"/>
        </w:rPr>
        <w:t>不同类型企业的成长性存在差异，土木工程建筑行业、燃气生产及供应业、道路运输业成长性必然存在差异，衡量企业成长性指标一定程度上会对企业财务绩效产生影响，本文选取</w:t>
      </w:r>
      <w:commentRangeStart w:id="21"/>
      <w:r w:rsidRPr="005029B0">
        <w:rPr>
          <w:rFonts w:asciiTheme="minorEastAsia" w:hAnsiTheme="minorEastAsia" w:hint="eastAsia"/>
          <w:sz w:val="24"/>
          <w:szCs w:val="24"/>
        </w:rPr>
        <w:t>总资产增长率</w:t>
      </w:r>
      <w:commentRangeEnd w:id="21"/>
      <w:r w:rsidR="004C1770">
        <w:rPr>
          <w:rStyle w:val="aa"/>
        </w:rPr>
        <w:commentReference w:id="21"/>
      </w:r>
      <w:r w:rsidRPr="005029B0">
        <w:rPr>
          <w:rFonts w:asciiTheme="minorEastAsia" w:hAnsiTheme="minorEastAsia" w:hint="eastAsia"/>
          <w:sz w:val="24"/>
          <w:szCs w:val="24"/>
        </w:rPr>
        <w:t>作为衡量企业发展能力的指标。</w:t>
      </w:r>
    </w:p>
    <w:p w14:paraId="76400C4E" w14:textId="7C766C92" w:rsidR="004C1770" w:rsidRDefault="004C1770" w:rsidP="005029B0">
      <w:pPr>
        <w:spacing w:line="400" w:lineRule="exact"/>
        <w:ind w:firstLineChars="200" w:firstLine="480"/>
        <w:rPr>
          <w:rFonts w:asciiTheme="minorEastAsia" w:hAnsiTheme="minorEastAsia"/>
          <w:sz w:val="24"/>
          <w:szCs w:val="24"/>
        </w:rPr>
      </w:pPr>
      <w:ins w:id="22" w:author="h heeyl" w:date="2020-02-13T21:39:00Z">
        <w:r>
          <w:rPr>
            <w:rFonts w:asciiTheme="minorEastAsia" w:hAnsiTheme="minorEastAsia" w:hint="eastAsia"/>
            <w:sz w:val="24"/>
            <w:szCs w:val="24"/>
          </w:rPr>
          <w:t>所有的表，都要有表号和表头</w:t>
        </w:r>
      </w:ins>
      <w:ins w:id="23" w:author="h heeyl" w:date="2020-02-13T21:40:00Z">
        <w:r>
          <w:rPr>
            <w:rFonts w:asciiTheme="minorEastAsia" w:hAnsiTheme="minorEastAsia" w:hint="eastAsia"/>
            <w:sz w:val="24"/>
            <w:szCs w:val="24"/>
          </w:rPr>
          <w:t>，在表的前面</w:t>
        </w:r>
      </w:ins>
    </w:p>
    <w:tbl>
      <w:tblPr>
        <w:tblStyle w:val="10"/>
        <w:tblW w:w="0" w:type="auto"/>
        <w:tblLook w:val="04A0" w:firstRow="1" w:lastRow="0" w:firstColumn="1" w:lastColumn="0" w:noHBand="0" w:noVBand="1"/>
      </w:tblPr>
      <w:tblGrid>
        <w:gridCol w:w="1096"/>
        <w:gridCol w:w="1536"/>
        <w:gridCol w:w="1096"/>
        <w:gridCol w:w="4066"/>
      </w:tblGrid>
      <w:tr w:rsidR="005029B0" w:rsidRPr="005029B0" w14:paraId="06C4C52C" w14:textId="77777777" w:rsidTr="00976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00000"/>
              <w:bottom w:val="single" w:sz="12" w:space="0" w:color="000000"/>
              <w:right w:val="nil"/>
            </w:tcBorders>
          </w:tcPr>
          <w:p w14:paraId="1139E0FD" w14:textId="77777777" w:rsidR="005029B0" w:rsidRPr="005029B0" w:rsidRDefault="005029B0" w:rsidP="005029B0">
            <w:pPr>
              <w:widowControl/>
              <w:jc w:val="left"/>
              <w:rPr>
                <w:rFonts w:ascii="宋体" w:hAnsi="宋体" w:cs="宋体"/>
                <w:i w:val="0"/>
                <w:color w:val="000000"/>
                <w:sz w:val="22"/>
              </w:rPr>
            </w:pPr>
            <w:r w:rsidRPr="005029B0">
              <w:rPr>
                <w:rFonts w:ascii="宋体" w:hAnsi="宋体" w:cs="宋体"/>
                <w:i w:val="0"/>
                <w:color w:val="000000"/>
                <w:sz w:val="22"/>
              </w:rPr>
              <w:t>变量类型</w:t>
            </w:r>
          </w:p>
        </w:tc>
        <w:tc>
          <w:tcPr>
            <w:tcW w:w="0" w:type="auto"/>
            <w:tcBorders>
              <w:top w:val="single" w:sz="12" w:space="0" w:color="000000"/>
              <w:left w:val="nil"/>
              <w:bottom w:val="single" w:sz="12" w:space="0" w:color="000000"/>
            </w:tcBorders>
          </w:tcPr>
          <w:p w14:paraId="7478F704" w14:textId="77777777" w:rsidR="005029B0" w:rsidRPr="005029B0" w:rsidRDefault="005029B0" w:rsidP="005029B0">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宋体"/>
                <w:i w:val="0"/>
                <w:color w:val="000000"/>
                <w:sz w:val="22"/>
              </w:rPr>
            </w:pPr>
            <w:r w:rsidRPr="005029B0">
              <w:rPr>
                <w:rFonts w:ascii="宋体" w:hAnsi="宋体" w:cs="宋体"/>
                <w:i w:val="0"/>
                <w:color w:val="000000"/>
                <w:sz w:val="22"/>
              </w:rPr>
              <w:t>变量名称</w:t>
            </w:r>
          </w:p>
        </w:tc>
        <w:tc>
          <w:tcPr>
            <w:tcW w:w="0" w:type="auto"/>
            <w:tcBorders>
              <w:bottom w:val="single" w:sz="12" w:space="0" w:color="000000"/>
            </w:tcBorders>
          </w:tcPr>
          <w:p w14:paraId="5FA93BA1" w14:textId="77777777" w:rsidR="005029B0" w:rsidRPr="005029B0" w:rsidRDefault="005029B0" w:rsidP="005029B0">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宋体"/>
                <w:i w:val="0"/>
                <w:color w:val="000000"/>
                <w:sz w:val="22"/>
              </w:rPr>
            </w:pPr>
            <w:r w:rsidRPr="005029B0">
              <w:rPr>
                <w:rFonts w:ascii="宋体" w:hAnsi="宋体" w:cs="宋体"/>
                <w:i w:val="0"/>
                <w:color w:val="000000"/>
                <w:sz w:val="22"/>
              </w:rPr>
              <w:t>变量简称</w:t>
            </w:r>
          </w:p>
        </w:tc>
        <w:tc>
          <w:tcPr>
            <w:tcW w:w="0" w:type="auto"/>
            <w:tcBorders>
              <w:bottom w:val="single" w:sz="12" w:space="0" w:color="000000"/>
            </w:tcBorders>
          </w:tcPr>
          <w:p w14:paraId="7A616DF8" w14:textId="77777777" w:rsidR="005029B0" w:rsidRPr="005029B0" w:rsidRDefault="005029B0" w:rsidP="005029B0">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宋体"/>
                <w:i w:val="0"/>
                <w:color w:val="000000"/>
                <w:sz w:val="22"/>
              </w:rPr>
            </w:pPr>
            <w:r w:rsidRPr="005029B0">
              <w:rPr>
                <w:rFonts w:ascii="宋体" w:hAnsi="宋体" w:cs="宋体"/>
                <w:i w:val="0"/>
                <w:color w:val="000000"/>
                <w:sz w:val="22"/>
              </w:rPr>
              <w:t>变量表达式</w:t>
            </w:r>
          </w:p>
        </w:tc>
      </w:tr>
      <w:tr w:rsidR="005029B0" w:rsidRPr="005029B0" w14:paraId="3C951B07" w14:textId="77777777" w:rsidTr="009766C5">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000000"/>
              <w:left w:val="nil"/>
              <w:bottom w:val="single" w:sz="12" w:space="0" w:color="000000"/>
              <w:right w:val="nil"/>
            </w:tcBorders>
          </w:tcPr>
          <w:p w14:paraId="45CCE90C" w14:textId="77777777" w:rsidR="005029B0" w:rsidRPr="005029B0" w:rsidRDefault="005029B0" w:rsidP="005029B0">
            <w:pPr>
              <w:widowControl/>
              <w:jc w:val="left"/>
              <w:rPr>
                <w:rFonts w:ascii="宋体" w:hAnsi="宋体" w:cs="宋体"/>
                <w:color w:val="000000"/>
                <w:sz w:val="22"/>
              </w:rPr>
            </w:pPr>
            <w:r w:rsidRPr="005029B0">
              <w:rPr>
                <w:rFonts w:ascii="宋体" w:hAnsi="宋体" w:cs="宋体"/>
                <w:color w:val="000000"/>
                <w:sz w:val="22"/>
              </w:rPr>
              <w:t>因变量</w:t>
            </w:r>
          </w:p>
        </w:tc>
        <w:tc>
          <w:tcPr>
            <w:tcW w:w="0" w:type="auto"/>
            <w:tcBorders>
              <w:top w:val="single" w:sz="12" w:space="0" w:color="000000"/>
              <w:left w:val="nil"/>
              <w:bottom w:val="single" w:sz="12" w:space="0" w:color="000000"/>
              <w:right w:val="nil"/>
            </w:tcBorders>
          </w:tcPr>
          <w:p w14:paraId="611556D0"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净资产收益</w:t>
            </w:r>
            <w:r w:rsidRPr="005029B0">
              <w:rPr>
                <w:rFonts w:ascii="宋体" w:hAnsi="宋体" w:cs="宋体"/>
                <w:color w:val="000000"/>
                <w:sz w:val="22"/>
              </w:rPr>
              <w:t>率</w:t>
            </w:r>
          </w:p>
        </w:tc>
        <w:tc>
          <w:tcPr>
            <w:tcW w:w="0" w:type="auto"/>
            <w:tcBorders>
              <w:top w:val="single" w:sz="12" w:space="0" w:color="000000"/>
              <w:left w:val="nil"/>
              <w:bottom w:val="single" w:sz="12" w:space="0" w:color="000000"/>
              <w:right w:val="nil"/>
            </w:tcBorders>
          </w:tcPr>
          <w:p w14:paraId="0AB04128"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ROE</w:t>
            </w:r>
          </w:p>
        </w:tc>
        <w:tc>
          <w:tcPr>
            <w:tcW w:w="0" w:type="auto"/>
            <w:tcBorders>
              <w:top w:val="single" w:sz="12" w:space="0" w:color="000000"/>
              <w:left w:val="nil"/>
              <w:bottom w:val="single" w:sz="12" w:space="0" w:color="000000"/>
              <w:right w:val="nil"/>
            </w:tcBorders>
          </w:tcPr>
          <w:p w14:paraId="26C05BF9"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color w:val="000000"/>
                <w:sz w:val="22"/>
              </w:rPr>
              <w:t>净利润</w:t>
            </w:r>
            <w:r w:rsidRPr="005029B0">
              <w:rPr>
                <w:rFonts w:ascii="宋体" w:hAnsi="宋体" w:cs="宋体" w:hint="eastAsia"/>
                <w:color w:val="000000"/>
                <w:sz w:val="22"/>
              </w:rPr>
              <w:t>/平均净资产</w:t>
            </w:r>
          </w:p>
        </w:tc>
      </w:tr>
      <w:tr w:rsidR="005029B0" w:rsidRPr="005029B0" w14:paraId="6CB02244" w14:textId="77777777" w:rsidTr="009766C5">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12" w:space="0" w:color="000000"/>
              <w:left w:val="nil"/>
              <w:bottom w:val="nil"/>
              <w:right w:val="nil"/>
            </w:tcBorders>
            <w:vAlign w:val="center"/>
          </w:tcPr>
          <w:p w14:paraId="3F3A9E87" w14:textId="77777777" w:rsidR="005029B0" w:rsidRPr="005029B0" w:rsidRDefault="005029B0" w:rsidP="005029B0">
            <w:pPr>
              <w:widowControl/>
              <w:jc w:val="center"/>
              <w:rPr>
                <w:rFonts w:ascii="宋体" w:hAnsi="宋体" w:cs="宋体"/>
                <w:color w:val="000000"/>
                <w:sz w:val="22"/>
              </w:rPr>
            </w:pPr>
            <w:r w:rsidRPr="005029B0">
              <w:rPr>
                <w:rFonts w:ascii="宋体" w:hAnsi="宋体" w:cs="宋体"/>
                <w:color w:val="000000"/>
                <w:sz w:val="22"/>
              </w:rPr>
              <w:t>自变量</w:t>
            </w:r>
          </w:p>
          <w:p w14:paraId="46E089B8" w14:textId="77777777" w:rsidR="005029B0" w:rsidRPr="005029B0" w:rsidRDefault="005029B0" w:rsidP="005029B0">
            <w:pPr>
              <w:widowControl/>
              <w:jc w:val="center"/>
              <w:rPr>
                <w:rFonts w:ascii="宋体" w:hAnsi="宋体" w:cs="宋体"/>
                <w:color w:val="000000"/>
                <w:sz w:val="22"/>
              </w:rPr>
            </w:pPr>
            <w:r w:rsidRPr="005029B0">
              <w:rPr>
                <w:rFonts w:ascii="宋体" w:hAnsi="宋体" w:cs="宋体" w:hint="eastAsia"/>
                <w:color w:val="000000"/>
                <w:sz w:val="22"/>
              </w:rPr>
              <w:t xml:space="preserve">         </w:t>
            </w:r>
          </w:p>
        </w:tc>
        <w:tc>
          <w:tcPr>
            <w:tcW w:w="0" w:type="auto"/>
            <w:tcBorders>
              <w:top w:val="single" w:sz="12" w:space="0" w:color="000000"/>
              <w:left w:val="nil"/>
              <w:bottom w:val="nil"/>
              <w:right w:val="nil"/>
            </w:tcBorders>
          </w:tcPr>
          <w:p w14:paraId="2F10282B"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内源融资率</w:t>
            </w:r>
          </w:p>
        </w:tc>
        <w:tc>
          <w:tcPr>
            <w:tcW w:w="0" w:type="auto"/>
            <w:tcBorders>
              <w:top w:val="single" w:sz="12" w:space="0" w:color="000000"/>
              <w:left w:val="nil"/>
              <w:bottom w:val="nil"/>
              <w:right w:val="nil"/>
            </w:tcBorders>
          </w:tcPr>
          <w:p w14:paraId="19E1C8AC"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IFR</w:t>
            </w:r>
          </w:p>
        </w:tc>
        <w:tc>
          <w:tcPr>
            <w:tcW w:w="0" w:type="auto"/>
            <w:tcBorders>
              <w:top w:val="single" w:sz="12" w:space="0" w:color="000000"/>
              <w:left w:val="nil"/>
              <w:bottom w:val="nil"/>
              <w:right w:val="nil"/>
            </w:tcBorders>
          </w:tcPr>
          <w:p w14:paraId="05DC3A2A"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color w:val="000000"/>
                <w:sz w:val="22"/>
              </w:rPr>
              <w:t>（盈余公积</w:t>
            </w:r>
            <w:r w:rsidRPr="005029B0">
              <w:rPr>
                <w:rFonts w:ascii="宋体" w:hAnsi="宋体" w:cs="宋体" w:hint="eastAsia"/>
                <w:color w:val="000000"/>
                <w:sz w:val="22"/>
              </w:rPr>
              <w:t>+未分配利润+折旧</w:t>
            </w:r>
            <w:r w:rsidRPr="005029B0">
              <w:rPr>
                <w:rFonts w:ascii="宋体" w:hAnsi="宋体" w:cs="宋体"/>
                <w:color w:val="000000"/>
                <w:sz w:val="22"/>
              </w:rPr>
              <w:t>）</w:t>
            </w:r>
            <w:r w:rsidRPr="005029B0">
              <w:rPr>
                <w:rFonts w:ascii="宋体" w:hAnsi="宋体" w:cs="宋体" w:hint="eastAsia"/>
                <w:color w:val="000000"/>
                <w:sz w:val="22"/>
              </w:rPr>
              <w:t>/总资产</w:t>
            </w:r>
          </w:p>
        </w:tc>
      </w:tr>
      <w:tr w:rsidR="005029B0" w:rsidRPr="005029B0" w14:paraId="3129F75A" w14:textId="77777777" w:rsidTr="009766C5">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tcPr>
          <w:p w14:paraId="3C1F6FB5" w14:textId="77777777" w:rsidR="005029B0" w:rsidRPr="005029B0" w:rsidRDefault="005029B0" w:rsidP="005029B0">
            <w:pPr>
              <w:widowControl/>
              <w:jc w:val="left"/>
              <w:rPr>
                <w:rFonts w:ascii="宋体" w:hAnsi="宋体" w:cs="宋体"/>
                <w:color w:val="000000"/>
                <w:sz w:val="22"/>
              </w:rPr>
            </w:pPr>
          </w:p>
        </w:tc>
        <w:tc>
          <w:tcPr>
            <w:tcW w:w="0" w:type="auto"/>
            <w:tcBorders>
              <w:top w:val="nil"/>
              <w:left w:val="nil"/>
              <w:bottom w:val="nil"/>
              <w:right w:val="nil"/>
            </w:tcBorders>
          </w:tcPr>
          <w:p w14:paraId="1D0D46E7"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color w:val="000000"/>
                <w:sz w:val="22"/>
              </w:rPr>
              <w:t>股权融资率</w:t>
            </w:r>
          </w:p>
          <w:p w14:paraId="2165BEB9"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 xml:space="preserve">股权集中度    </w:t>
            </w:r>
          </w:p>
        </w:tc>
        <w:tc>
          <w:tcPr>
            <w:tcW w:w="0" w:type="auto"/>
            <w:tcBorders>
              <w:top w:val="nil"/>
              <w:left w:val="nil"/>
              <w:bottom w:val="nil"/>
              <w:right w:val="nil"/>
            </w:tcBorders>
          </w:tcPr>
          <w:p w14:paraId="57527887"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EFR</w:t>
            </w:r>
          </w:p>
          <w:p w14:paraId="11E6AB29"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TOP1</w:t>
            </w:r>
          </w:p>
        </w:tc>
        <w:tc>
          <w:tcPr>
            <w:tcW w:w="0" w:type="auto"/>
            <w:tcBorders>
              <w:top w:val="nil"/>
              <w:left w:val="nil"/>
              <w:bottom w:val="nil"/>
              <w:right w:val="nil"/>
            </w:tcBorders>
          </w:tcPr>
          <w:p w14:paraId="59410EBF"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color w:val="000000"/>
                <w:sz w:val="22"/>
              </w:rPr>
              <w:t>（股本</w:t>
            </w:r>
            <w:r w:rsidRPr="005029B0">
              <w:rPr>
                <w:rFonts w:ascii="宋体" w:hAnsi="宋体" w:cs="宋体" w:hint="eastAsia"/>
                <w:color w:val="000000"/>
                <w:sz w:val="22"/>
              </w:rPr>
              <w:t>+资本公积</w:t>
            </w:r>
            <w:r w:rsidRPr="005029B0">
              <w:rPr>
                <w:rFonts w:ascii="宋体" w:hAnsi="宋体" w:cs="宋体"/>
                <w:color w:val="000000"/>
                <w:sz w:val="22"/>
              </w:rPr>
              <w:t>）</w:t>
            </w:r>
            <w:r w:rsidRPr="005029B0">
              <w:rPr>
                <w:rFonts w:ascii="宋体" w:hAnsi="宋体" w:cs="宋体" w:hint="eastAsia"/>
                <w:color w:val="000000"/>
                <w:sz w:val="22"/>
              </w:rPr>
              <w:t>/总资产</w:t>
            </w:r>
          </w:p>
          <w:p w14:paraId="2FDFA0D6"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color w:val="000000"/>
                <w:sz w:val="22"/>
              </w:rPr>
              <w:t>第一大股东股</w:t>
            </w:r>
            <w:r w:rsidR="009B7AA2">
              <w:rPr>
                <w:rFonts w:ascii="宋体" w:hAnsi="宋体" w:cs="宋体"/>
                <w:color w:val="000000"/>
                <w:sz w:val="22"/>
              </w:rPr>
              <w:t>本</w:t>
            </w:r>
            <w:r w:rsidR="009B7AA2">
              <w:rPr>
                <w:rFonts w:ascii="宋体" w:hAnsi="宋体" w:cs="宋体" w:hint="eastAsia"/>
                <w:color w:val="000000"/>
                <w:sz w:val="22"/>
              </w:rPr>
              <w:t>/总股本</w:t>
            </w:r>
          </w:p>
        </w:tc>
      </w:tr>
      <w:tr w:rsidR="005029B0" w:rsidRPr="005029B0" w14:paraId="1A358936" w14:textId="77777777" w:rsidTr="009766C5">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single" w:sz="12" w:space="0" w:color="000000"/>
              <w:right w:val="nil"/>
            </w:tcBorders>
          </w:tcPr>
          <w:p w14:paraId="320307B8" w14:textId="77777777" w:rsidR="005029B0" w:rsidRPr="005029B0" w:rsidRDefault="005029B0" w:rsidP="005029B0">
            <w:pPr>
              <w:widowControl/>
              <w:jc w:val="left"/>
              <w:rPr>
                <w:rFonts w:ascii="宋体" w:hAnsi="宋体" w:cs="宋体"/>
                <w:color w:val="000000"/>
                <w:sz w:val="22"/>
              </w:rPr>
            </w:pPr>
          </w:p>
        </w:tc>
        <w:tc>
          <w:tcPr>
            <w:tcW w:w="0" w:type="auto"/>
            <w:tcBorders>
              <w:top w:val="nil"/>
              <w:left w:val="nil"/>
              <w:bottom w:val="single" w:sz="12" w:space="0" w:color="000000"/>
              <w:right w:val="nil"/>
            </w:tcBorders>
          </w:tcPr>
          <w:p w14:paraId="394BF762"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资产负债率</w:t>
            </w:r>
          </w:p>
        </w:tc>
        <w:tc>
          <w:tcPr>
            <w:tcW w:w="0" w:type="auto"/>
            <w:tcBorders>
              <w:top w:val="nil"/>
              <w:left w:val="nil"/>
              <w:bottom w:val="single" w:sz="12" w:space="0" w:color="000000"/>
              <w:right w:val="nil"/>
            </w:tcBorders>
          </w:tcPr>
          <w:p w14:paraId="325E46C4"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DAR</w:t>
            </w:r>
          </w:p>
        </w:tc>
        <w:tc>
          <w:tcPr>
            <w:tcW w:w="0" w:type="auto"/>
            <w:tcBorders>
              <w:top w:val="nil"/>
              <w:left w:val="nil"/>
              <w:bottom w:val="single" w:sz="12" w:space="0" w:color="000000"/>
              <w:right w:val="nil"/>
            </w:tcBorders>
          </w:tcPr>
          <w:p w14:paraId="65CD90B6"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color w:val="000000"/>
                <w:sz w:val="22"/>
              </w:rPr>
              <w:t>总负债</w:t>
            </w:r>
            <w:r w:rsidRPr="005029B0">
              <w:rPr>
                <w:rFonts w:ascii="宋体" w:hAnsi="宋体" w:cs="宋体" w:hint="eastAsia"/>
                <w:color w:val="000000"/>
                <w:sz w:val="22"/>
              </w:rPr>
              <w:t>/总资产</w:t>
            </w:r>
          </w:p>
        </w:tc>
      </w:tr>
      <w:tr w:rsidR="005029B0" w:rsidRPr="005029B0" w14:paraId="7B309A4A" w14:textId="77777777" w:rsidTr="009766C5">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12" w:space="0" w:color="000000"/>
              <w:left w:val="nil"/>
              <w:bottom w:val="nil"/>
              <w:right w:val="nil"/>
            </w:tcBorders>
          </w:tcPr>
          <w:p w14:paraId="12DD9019" w14:textId="77777777" w:rsidR="005029B0" w:rsidRPr="005029B0" w:rsidRDefault="005029B0" w:rsidP="005029B0">
            <w:pPr>
              <w:widowControl/>
              <w:jc w:val="left"/>
              <w:rPr>
                <w:rFonts w:ascii="宋体" w:hAnsi="宋体" w:cs="宋体"/>
                <w:color w:val="000000"/>
                <w:sz w:val="22"/>
              </w:rPr>
            </w:pPr>
            <w:r w:rsidRPr="005029B0">
              <w:rPr>
                <w:rFonts w:ascii="宋体" w:hAnsi="宋体" w:cs="宋体"/>
                <w:color w:val="000000"/>
                <w:sz w:val="22"/>
              </w:rPr>
              <w:t>控制变量</w:t>
            </w:r>
          </w:p>
        </w:tc>
        <w:tc>
          <w:tcPr>
            <w:tcW w:w="0" w:type="auto"/>
            <w:tcBorders>
              <w:top w:val="single" w:sz="12" w:space="0" w:color="000000"/>
              <w:left w:val="nil"/>
              <w:bottom w:val="nil"/>
              <w:right w:val="nil"/>
            </w:tcBorders>
          </w:tcPr>
          <w:p w14:paraId="58EDBA64"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公司规模</w:t>
            </w:r>
          </w:p>
        </w:tc>
        <w:tc>
          <w:tcPr>
            <w:tcW w:w="0" w:type="auto"/>
            <w:tcBorders>
              <w:top w:val="single" w:sz="12" w:space="0" w:color="000000"/>
              <w:left w:val="nil"/>
              <w:bottom w:val="nil"/>
              <w:right w:val="nil"/>
            </w:tcBorders>
          </w:tcPr>
          <w:p w14:paraId="331467B8"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SIZE</w:t>
            </w:r>
          </w:p>
        </w:tc>
        <w:tc>
          <w:tcPr>
            <w:tcW w:w="0" w:type="auto"/>
            <w:tcBorders>
              <w:top w:val="single" w:sz="12" w:space="0" w:color="000000"/>
              <w:left w:val="nil"/>
              <w:bottom w:val="nil"/>
              <w:right w:val="nil"/>
            </w:tcBorders>
          </w:tcPr>
          <w:p w14:paraId="30DBCC12"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color w:val="000000"/>
                <w:sz w:val="22"/>
              </w:rPr>
              <w:t>总资产的自然对数</w:t>
            </w:r>
          </w:p>
        </w:tc>
      </w:tr>
      <w:tr w:rsidR="005029B0" w:rsidRPr="005029B0" w14:paraId="137C90CE" w14:textId="77777777" w:rsidTr="009766C5">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single" w:sz="12" w:space="0" w:color="000000"/>
              <w:right w:val="nil"/>
            </w:tcBorders>
          </w:tcPr>
          <w:p w14:paraId="129BFB3A" w14:textId="77777777" w:rsidR="005029B0" w:rsidRPr="005029B0" w:rsidRDefault="005029B0" w:rsidP="005029B0">
            <w:pPr>
              <w:widowControl/>
              <w:jc w:val="left"/>
              <w:rPr>
                <w:rFonts w:ascii="宋体" w:hAnsi="宋体" w:cs="宋体"/>
                <w:color w:val="000000"/>
                <w:sz w:val="22"/>
              </w:rPr>
            </w:pPr>
          </w:p>
        </w:tc>
        <w:tc>
          <w:tcPr>
            <w:tcW w:w="0" w:type="auto"/>
            <w:tcBorders>
              <w:top w:val="nil"/>
              <w:left w:val="nil"/>
              <w:bottom w:val="single" w:sz="12" w:space="0" w:color="000000"/>
              <w:right w:val="nil"/>
            </w:tcBorders>
          </w:tcPr>
          <w:p w14:paraId="05019ABE"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color w:val="000000"/>
                <w:sz w:val="22"/>
              </w:rPr>
              <w:t>发展能力</w:t>
            </w:r>
          </w:p>
        </w:tc>
        <w:tc>
          <w:tcPr>
            <w:tcW w:w="0" w:type="auto"/>
            <w:tcBorders>
              <w:top w:val="nil"/>
              <w:left w:val="nil"/>
              <w:bottom w:val="single" w:sz="12" w:space="0" w:color="000000"/>
              <w:right w:val="nil"/>
            </w:tcBorders>
          </w:tcPr>
          <w:p w14:paraId="299A271E"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hint="eastAsia"/>
                <w:color w:val="000000"/>
                <w:sz w:val="22"/>
              </w:rPr>
              <w:t>GROW</w:t>
            </w:r>
          </w:p>
        </w:tc>
        <w:tc>
          <w:tcPr>
            <w:tcW w:w="0" w:type="auto"/>
            <w:tcBorders>
              <w:top w:val="nil"/>
              <w:left w:val="nil"/>
              <w:bottom w:val="single" w:sz="12" w:space="0" w:color="000000"/>
              <w:right w:val="nil"/>
            </w:tcBorders>
          </w:tcPr>
          <w:p w14:paraId="19DB774D" w14:textId="77777777" w:rsidR="005029B0" w:rsidRPr="005029B0" w:rsidRDefault="005029B0" w:rsidP="005029B0">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sidRPr="005029B0">
              <w:rPr>
                <w:rFonts w:ascii="宋体" w:hAnsi="宋体" w:cs="宋体"/>
                <w:color w:val="000000"/>
                <w:sz w:val="22"/>
              </w:rPr>
              <w:t>总资产增长率</w:t>
            </w:r>
          </w:p>
        </w:tc>
      </w:tr>
    </w:tbl>
    <w:p w14:paraId="2CCBDB6B" w14:textId="77777777" w:rsidR="005029B0" w:rsidRPr="005029B0" w:rsidRDefault="005029B0" w:rsidP="002D6AE7">
      <w:pPr>
        <w:pStyle w:val="3"/>
      </w:pPr>
      <w:bookmarkStart w:id="24" w:name="_Toc32485361"/>
      <w:bookmarkStart w:id="25" w:name="_Toc32488103"/>
      <w:r w:rsidRPr="005029B0">
        <w:rPr>
          <w:rFonts w:hint="eastAsia"/>
        </w:rPr>
        <w:t>模型构建</w:t>
      </w:r>
      <w:bookmarkEnd w:id="24"/>
      <w:bookmarkEnd w:id="25"/>
    </w:p>
    <w:p w14:paraId="23AD74A2" w14:textId="77777777" w:rsidR="005029B0" w:rsidRPr="005029B0" w:rsidRDefault="005029B0" w:rsidP="005029B0">
      <w:pPr>
        <w:spacing w:line="400" w:lineRule="exact"/>
        <w:ind w:firstLineChars="200" w:firstLine="480"/>
        <w:rPr>
          <w:rFonts w:asciiTheme="minorEastAsia" w:hAnsiTheme="minorEastAsia" w:cs="宋体"/>
          <w:sz w:val="24"/>
          <w:szCs w:val="24"/>
        </w:rPr>
      </w:pPr>
      <w:r w:rsidRPr="005029B0">
        <w:rPr>
          <w:rFonts w:asciiTheme="minorEastAsia" w:hAnsiTheme="minorEastAsia" w:cs="宋体" w:hint="eastAsia"/>
          <w:sz w:val="24"/>
          <w:szCs w:val="24"/>
        </w:rPr>
        <w:t>本文考察资产负债率、股权融资率、股权集中度、债权融资率、公司规模、发展能力与企业绩效之间的关系，设计回归模型如下：</w:t>
      </w:r>
    </w:p>
    <w:p w14:paraId="50603FBF" w14:textId="77777777" w:rsidR="00595288" w:rsidRDefault="00D74F4F" w:rsidP="005029B0">
      <w:pPr>
        <w:spacing w:line="400" w:lineRule="exact"/>
        <w:rPr>
          <w:rFonts w:asciiTheme="minorEastAsia" w:hAnsiTheme="minorEastAsia" w:cs="宋体"/>
          <w:sz w:val="24"/>
          <w:szCs w:val="24"/>
        </w:rPr>
      </w:pPr>
      <m:oMath>
        <m:sSub>
          <m:sSubPr>
            <m:ctrlPr>
              <w:rPr>
                <w:rFonts w:ascii="Cambria Math" w:hAnsi="Cambria Math" w:cs="宋体"/>
                <w:sz w:val="24"/>
                <w:szCs w:val="24"/>
              </w:rPr>
            </m:ctrlPr>
          </m:sSubPr>
          <m:e>
            <m:r>
              <m:rPr>
                <m:sty m:val="p"/>
              </m:rPr>
              <w:rPr>
                <w:rFonts w:ascii="Cambria Math" w:hAnsi="Cambria Math" w:cs="宋体"/>
                <w:sz w:val="24"/>
                <w:szCs w:val="24"/>
              </w:rPr>
              <m:t>ROE=α+</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1</m:t>
                </m:r>
              </m:sub>
            </m:sSub>
            <m:r>
              <m:rPr>
                <m:sty m:val="p"/>
              </m:rPr>
              <w:rPr>
                <w:rFonts w:ascii="Cambria Math" w:hAnsi="Cambria Math" w:cs="宋体"/>
                <w:sz w:val="24"/>
                <w:szCs w:val="24"/>
              </w:rPr>
              <m:t>IFR+</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2</m:t>
                </m:r>
              </m:sub>
            </m:sSub>
            <m:r>
              <m:rPr>
                <m:sty m:val="p"/>
              </m:rPr>
              <w:rPr>
                <w:rFonts w:ascii="Cambria Math" w:hAnsi="Cambria Math" w:cs="宋体"/>
                <w:sz w:val="24"/>
                <w:szCs w:val="24"/>
              </w:rPr>
              <m:t>EFR+</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3</m:t>
                </m:r>
              </m:sub>
            </m:sSub>
            <m:r>
              <m:rPr>
                <m:sty m:val="p"/>
              </m:rPr>
              <w:rPr>
                <w:rFonts w:ascii="Cambria Math" w:hAnsi="Cambria Math" w:cs="宋体"/>
                <w:sz w:val="24"/>
                <w:szCs w:val="24"/>
              </w:rPr>
              <m:t>TOP1+</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4</m:t>
                </m:r>
              </m:sub>
            </m:sSub>
            <m:r>
              <m:rPr>
                <m:sty m:val="p"/>
              </m:rPr>
              <w:rPr>
                <w:rFonts w:ascii="Cambria Math" w:hAnsi="Cambria Math" w:cs="宋体"/>
                <w:sz w:val="24"/>
                <w:szCs w:val="24"/>
              </w:rPr>
              <m:t>SIZE+</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5</m:t>
                </m:r>
              </m:sub>
            </m:sSub>
            <m:r>
              <m:rPr>
                <m:sty m:val="p"/>
              </m:rPr>
              <w:rPr>
                <w:rFonts w:ascii="Cambria Math" w:hAnsi="Cambria Math" w:cs="宋体"/>
                <w:sz w:val="24"/>
                <w:szCs w:val="24"/>
              </w:rPr>
              <m:t>GROW+ε</m:t>
            </m:r>
          </m:e>
          <m:sub>
            <m:r>
              <w:rPr>
                <w:rFonts w:ascii="Cambria Math" w:hAnsi="Cambria Math" w:cs="宋体"/>
                <w:sz w:val="24"/>
                <w:szCs w:val="24"/>
              </w:rPr>
              <m:t>it</m:t>
            </m:r>
          </m:sub>
        </m:sSub>
      </m:oMath>
      <w:r w:rsidR="00A711D0">
        <w:rPr>
          <w:rFonts w:asciiTheme="minorEastAsia" w:hAnsiTheme="minorEastAsia" w:cs="宋体" w:hint="eastAsia"/>
          <w:sz w:val="24"/>
          <w:szCs w:val="24"/>
        </w:rPr>
        <w:t xml:space="preserve">  </w:t>
      </w:r>
    </w:p>
    <w:p w14:paraId="177A5483" w14:textId="77777777" w:rsidR="00595288" w:rsidRPr="001F652A" w:rsidRDefault="00D74F4F" w:rsidP="00595288">
      <w:pP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ROE</m:t>
              </m:r>
            </m:e>
            <m:sub>
              <m:r>
                <w:rPr>
                  <w:rFonts w:ascii="Cambria Math" w:eastAsia="宋体" w:hAnsi="Cambria Math" w:cs="Times New Roman"/>
                  <w:sz w:val="24"/>
                  <w:szCs w:val="24"/>
                </w:rPr>
                <m:t>it</m:t>
              </m:r>
            </m:sub>
          </m:sSub>
          <m:r>
            <m:rPr>
              <m:sty m:val="p"/>
            </m:rPr>
            <w:rPr>
              <w:rFonts w:ascii="Cambria Math" w:eastAsia="宋体" w:hAnsi="Cambria Math" w:cs="Times New Roman"/>
              <w:sz w:val="24"/>
              <w:szCs w:val="24"/>
            </w:rPr>
            <m:t>=</m:t>
          </m:r>
          <m:r>
            <m:rPr>
              <m:sty m:val="p"/>
            </m:rPr>
            <w:rPr>
              <w:rFonts w:ascii="Cambria Math" w:hAnsi="Cambria Math" w:cs="宋体"/>
              <w:sz w:val="24"/>
              <w:szCs w:val="24"/>
            </w:rPr>
            <m:t>α</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1</m:t>
                  </m:r>
                </m:sub>
              </m:sSub>
              <m:r>
                <m:rPr>
                  <m:sty m:val="p"/>
                </m:rPr>
                <w:rPr>
                  <w:rFonts w:ascii="Cambria Math" w:eastAsia="宋体" w:hAnsi="Cambria Math" w:cs="Times New Roman"/>
                  <w:sz w:val="24"/>
                  <w:szCs w:val="24"/>
                </w:rPr>
                <m:t>IFR</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EFR</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3</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TOP1</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4</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SIZE</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5</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GROW</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it</m:t>
              </m:r>
            </m:sub>
          </m:sSub>
        </m:oMath>
      </m:oMathPara>
    </w:p>
    <w:p w14:paraId="4B08DC10" w14:textId="77777777" w:rsidR="005029B0" w:rsidRDefault="00A711D0" w:rsidP="005029B0">
      <w:pPr>
        <w:spacing w:line="400" w:lineRule="exact"/>
        <w:rPr>
          <w:rFonts w:asciiTheme="minorEastAsia" w:hAnsiTheme="minorEastAsia" w:cs="宋体"/>
          <w:sz w:val="24"/>
          <w:szCs w:val="24"/>
        </w:rPr>
      </w:pPr>
      <w:r>
        <w:rPr>
          <w:rFonts w:asciiTheme="minorEastAsia" w:hAnsiTheme="minorEastAsia" w:cs="宋体"/>
          <w:sz w:val="24"/>
          <w:szCs w:val="24"/>
        </w:rPr>
        <w:t>（</w:t>
      </w:r>
      <w:r>
        <w:rPr>
          <w:rFonts w:asciiTheme="minorEastAsia" w:hAnsiTheme="minorEastAsia" w:cs="宋体" w:hint="eastAsia"/>
          <w:sz w:val="24"/>
          <w:szCs w:val="24"/>
        </w:rPr>
        <w:t>5-1</w:t>
      </w:r>
      <w:r>
        <w:rPr>
          <w:rFonts w:asciiTheme="minorEastAsia" w:hAnsiTheme="minorEastAsia" w:cs="宋体"/>
          <w:sz w:val="24"/>
          <w:szCs w:val="24"/>
        </w:rPr>
        <w:t>）</w:t>
      </w:r>
    </w:p>
    <w:p w14:paraId="2DEF2DAD" w14:textId="77777777" w:rsidR="000E7FF8" w:rsidRPr="005029B0" w:rsidRDefault="000E7FF8" w:rsidP="005029B0">
      <w:pPr>
        <w:spacing w:line="400" w:lineRule="exact"/>
        <w:rPr>
          <w:rFonts w:asciiTheme="minorEastAsia" w:hAnsiTheme="minorEastAsia" w:cs="宋体"/>
          <w:sz w:val="24"/>
          <w:szCs w:val="24"/>
        </w:rPr>
      </w:pPr>
      <w:r>
        <w:rPr>
          <w:rFonts w:asciiTheme="minorEastAsia" w:hAnsiTheme="minorEastAsia" w:cs="宋体" w:hint="eastAsia"/>
          <w:sz w:val="24"/>
          <w:szCs w:val="24"/>
        </w:rPr>
        <w:t>模型5-1主要考察企业绩效与公司内源融资、股权融资的关系</w:t>
      </w:r>
    </w:p>
    <w:p w14:paraId="4BB813D9" w14:textId="77777777" w:rsidR="005029B0" w:rsidRDefault="00D74F4F" w:rsidP="00A711D0">
      <w:pPr>
        <w:spacing w:line="400" w:lineRule="exact"/>
        <w:rPr>
          <w:rFonts w:asciiTheme="minorEastAsia" w:hAnsiTheme="minorEastAsia"/>
          <w:sz w:val="24"/>
          <w:szCs w:val="24"/>
        </w:rPr>
      </w:pPr>
      <m:oMath>
        <m:sSub>
          <m:sSubPr>
            <m:ctrlPr>
              <w:rPr>
                <w:rFonts w:ascii="Cambria Math" w:hAnsi="Cambria Math" w:cs="宋体"/>
                <w:sz w:val="24"/>
                <w:szCs w:val="24"/>
              </w:rPr>
            </m:ctrlPr>
          </m:sSubPr>
          <m:e>
            <m:r>
              <w:rPr>
                <w:rFonts w:ascii="Cambria Math" w:hAnsi="Cambria Math" w:cs="宋体"/>
                <w:sz w:val="24"/>
                <w:szCs w:val="24"/>
              </w:rPr>
              <m:t>ROE</m:t>
            </m:r>
          </m:e>
          <m:sub>
            <m:r>
              <w:rPr>
                <w:rFonts w:ascii="Cambria Math" w:hAnsi="Cambria Math" w:cs="宋体"/>
                <w:sz w:val="24"/>
                <w:szCs w:val="24"/>
              </w:rPr>
              <m:t>it</m:t>
            </m:r>
          </m:sub>
        </m:sSub>
        <m:r>
          <m:rPr>
            <m:sty m:val="p"/>
          </m:rPr>
          <w:rPr>
            <w:rFonts w:ascii="Cambria Math" w:hAnsi="Cambria Math" w:cs="宋体"/>
            <w:sz w:val="24"/>
            <w:szCs w:val="24"/>
          </w:rPr>
          <m:t>=α+</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1</m:t>
            </m:r>
          </m:sub>
        </m:sSub>
        <m:sSub>
          <m:sSubPr>
            <m:ctrlPr>
              <w:rPr>
                <w:rFonts w:ascii="Cambria Math" w:hAnsi="Cambria Math" w:cs="宋体"/>
                <w:sz w:val="24"/>
                <w:szCs w:val="24"/>
              </w:rPr>
            </m:ctrlPr>
          </m:sSubPr>
          <m:e>
            <m:r>
              <w:rPr>
                <w:rFonts w:ascii="Cambria Math" w:hAnsi="Cambria Math" w:cs="宋体"/>
                <w:sz w:val="24"/>
                <w:szCs w:val="24"/>
              </w:rPr>
              <m:t>DAR</m:t>
            </m:r>
          </m:e>
          <m:sub>
            <m:r>
              <w:rPr>
                <w:rFonts w:ascii="Cambria Math" w:hAnsi="Cambria Math" w:cs="宋体"/>
                <w:sz w:val="24"/>
                <w:szCs w:val="24"/>
              </w:rPr>
              <m:t>it</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2</m:t>
            </m:r>
          </m:sub>
        </m:sSub>
        <m:sSub>
          <m:sSubPr>
            <m:ctrlPr>
              <w:rPr>
                <w:rFonts w:ascii="Cambria Math" w:hAnsi="Cambria Math" w:cs="宋体"/>
                <w:sz w:val="24"/>
                <w:szCs w:val="24"/>
              </w:rPr>
            </m:ctrlPr>
          </m:sSubPr>
          <m:e>
            <m:r>
              <w:rPr>
                <w:rFonts w:ascii="Cambria Math" w:hAnsi="Cambria Math" w:cs="宋体"/>
                <w:sz w:val="24"/>
                <w:szCs w:val="24"/>
              </w:rPr>
              <m:t>DAR2</m:t>
            </m:r>
          </m:e>
          <m:sub>
            <m:r>
              <w:rPr>
                <w:rFonts w:ascii="Cambria Math" w:hAnsi="Cambria Math" w:cs="宋体"/>
                <w:sz w:val="24"/>
                <w:szCs w:val="24"/>
              </w:rPr>
              <m:t>it</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3</m:t>
            </m:r>
          </m:sub>
        </m:sSub>
        <m:sSub>
          <m:sSubPr>
            <m:ctrlPr>
              <w:rPr>
                <w:rFonts w:ascii="Cambria Math" w:hAnsi="Cambria Math" w:cs="宋体"/>
                <w:sz w:val="24"/>
                <w:szCs w:val="24"/>
              </w:rPr>
            </m:ctrlPr>
          </m:sSubPr>
          <m:e>
            <m:r>
              <m:rPr>
                <m:sty m:val="p"/>
              </m:rPr>
              <w:rPr>
                <w:rFonts w:ascii="Cambria Math" w:hAnsi="Cambria Math" w:cs="宋体"/>
                <w:sz w:val="24"/>
                <w:szCs w:val="24"/>
              </w:rPr>
              <m:t>SIZE</m:t>
            </m:r>
          </m:e>
          <m:sub>
            <m:r>
              <w:rPr>
                <w:rFonts w:ascii="Cambria Math" w:hAnsi="Cambria Math" w:cs="宋体"/>
                <w:sz w:val="24"/>
                <w:szCs w:val="24"/>
              </w:rPr>
              <m:t>it</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β</m:t>
            </m:r>
          </m:e>
          <m:sub>
            <m:r>
              <w:rPr>
                <w:rFonts w:ascii="Cambria Math" w:hAnsi="Cambria Math" w:cs="宋体"/>
                <w:sz w:val="24"/>
                <w:szCs w:val="24"/>
              </w:rPr>
              <m:t>4</m:t>
            </m:r>
          </m:sub>
        </m:sSub>
        <m:sSub>
          <m:sSubPr>
            <m:ctrlPr>
              <w:rPr>
                <w:rFonts w:ascii="Cambria Math" w:hAnsi="Cambria Math" w:cs="宋体"/>
                <w:sz w:val="24"/>
                <w:szCs w:val="24"/>
              </w:rPr>
            </m:ctrlPr>
          </m:sSubPr>
          <m:e>
            <m:r>
              <m:rPr>
                <m:sty m:val="p"/>
              </m:rPr>
              <w:rPr>
                <w:rFonts w:ascii="Cambria Math" w:hAnsi="Cambria Math" w:cs="宋体"/>
                <w:sz w:val="24"/>
                <w:szCs w:val="24"/>
              </w:rPr>
              <m:t>GROW</m:t>
            </m:r>
          </m:e>
          <m:sub>
            <m:r>
              <w:rPr>
                <w:rFonts w:ascii="Cambria Math" w:hAnsi="Cambria Math" w:cs="宋体"/>
                <w:sz w:val="24"/>
                <w:szCs w:val="24"/>
              </w:rPr>
              <m:t>it</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ε</m:t>
            </m:r>
          </m:e>
          <m:sub>
            <m:r>
              <w:rPr>
                <w:rFonts w:ascii="Cambria Math" w:hAnsi="Cambria Math" w:cs="宋体"/>
                <w:sz w:val="24"/>
                <w:szCs w:val="24"/>
              </w:rPr>
              <m:t>it</m:t>
            </m:r>
          </m:sub>
        </m:sSub>
      </m:oMath>
      <w:r w:rsidR="00A711D0">
        <w:rPr>
          <w:rFonts w:asciiTheme="minorEastAsia" w:hAnsiTheme="minorEastAsia" w:hint="eastAsia"/>
          <w:sz w:val="24"/>
          <w:szCs w:val="24"/>
        </w:rPr>
        <w:t xml:space="preserve">         </w:t>
      </w:r>
      <w:r w:rsidR="00A711D0">
        <w:rPr>
          <w:rFonts w:asciiTheme="minorEastAsia" w:hAnsiTheme="minorEastAsia"/>
          <w:sz w:val="24"/>
          <w:szCs w:val="24"/>
        </w:rPr>
        <w:t>（</w:t>
      </w:r>
      <w:r w:rsidR="00A711D0">
        <w:rPr>
          <w:rFonts w:asciiTheme="minorEastAsia" w:hAnsiTheme="minorEastAsia" w:hint="eastAsia"/>
          <w:sz w:val="24"/>
          <w:szCs w:val="24"/>
        </w:rPr>
        <w:t>5-2</w:t>
      </w:r>
      <w:r w:rsidR="00A711D0">
        <w:rPr>
          <w:rFonts w:asciiTheme="minorEastAsia" w:hAnsiTheme="minorEastAsia"/>
          <w:sz w:val="24"/>
          <w:szCs w:val="24"/>
        </w:rPr>
        <w:t>）</w:t>
      </w:r>
    </w:p>
    <w:p w14:paraId="1D75A5B0" w14:textId="77777777" w:rsidR="000E7FF8" w:rsidRDefault="000E7FF8" w:rsidP="00A711D0">
      <w:pPr>
        <w:spacing w:line="400" w:lineRule="exact"/>
        <w:rPr>
          <w:ins w:id="26" w:author="h heeyl" w:date="2020-02-13T21:41:00Z"/>
          <w:rFonts w:asciiTheme="minorEastAsia" w:hAnsiTheme="minorEastAsia"/>
          <w:sz w:val="24"/>
          <w:szCs w:val="24"/>
        </w:rPr>
      </w:pPr>
      <w:r>
        <w:rPr>
          <w:rFonts w:asciiTheme="minorEastAsia" w:hAnsiTheme="minorEastAsia" w:hint="eastAsia"/>
          <w:sz w:val="24"/>
          <w:szCs w:val="24"/>
        </w:rPr>
        <w:t>模型5-2主要考察企业绩效与公司债权融资的关系</w:t>
      </w:r>
    </w:p>
    <w:p w14:paraId="6FDE490A" w14:textId="2AE73717" w:rsidR="004C1770" w:rsidRDefault="004C1770" w:rsidP="00A711D0">
      <w:pPr>
        <w:spacing w:line="400" w:lineRule="exact"/>
        <w:rPr>
          <w:rFonts w:asciiTheme="minorEastAsia" w:hAnsiTheme="minorEastAsia"/>
          <w:sz w:val="24"/>
          <w:szCs w:val="24"/>
        </w:rPr>
        <w:sectPr w:rsidR="004C1770">
          <w:pgSz w:w="11906" w:h="16838"/>
          <w:pgMar w:top="1440" w:right="1800" w:bottom="1440" w:left="1800" w:header="851" w:footer="992" w:gutter="0"/>
          <w:cols w:space="425"/>
          <w:docGrid w:type="lines" w:linePitch="312"/>
        </w:sectPr>
      </w:pPr>
      <w:ins w:id="27" w:author="h heeyl" w:date="2020-02-13T21:41:00Z">
        <w:r>
          <w:rPr>
            <w:rFonts w:asciiTheme="minorEastAsia" w:hAnsiTheme="minorEastAsia" w:hint="eastAsia"/>
            <w:sz w:val="24"/>
            <w:szCs w:val="24"/>
          </w:rPr>
          <w:t>在模型下面，需要指出，在什么情况下假设得到了证实</w:t>
        </w:r>
      </w:ins>
    </w:p>
    <w:p w14:paraId="3DA50356" w14:textId="2DC7C31F" w:rsidR="005029B0" w:rsidRDefault="002D6AE7" w:rsidP="002D6AE7">
      <w:pPr>
        <w:pStyle w:val="2"/>
      </w:pPr>
      <w:bookmarkStart w:id="28" w:name="_Toc32485362"/>
      <w:bookmarkStart w:id="29" w:name="_Toc32488104"/>
      <w:del w:id="30" w:author="h heeyl" w:date="2020-02-13T21:41:00Z">
        <w:r w:rsidDel="004C1770">
          <w:rPr>
            <w:rFonts w:hint="eastAsia"/>
          </w:rPr>
          <w:lastRenderedPageBreak/>
          <w:delText>实证检验</w:delText>
        </w:r>
      </w:del>
      <w:bookmarkEnd w:id="28"/>
      <w:bookmarkEnd w:id="29"/>
      <w:ins w:id="31" w:author="h heeyl" w:date="2020-02-13T21:41:00Z">
        <w:r w:rsidR="004C1770">
          <w:rPr>
            <w:rFonts w:hint="eastAsia"/>
          </w:rPr>
          <w:t>描述性统计分析</w:t>
        </w:r>
      </w:ins>
    </w:p>
    <w:tbl>
      <w:tblPr>
        <w:tblpPr w:leftFromText="180" w:rightFromText="180" w:vertAnchor="page" w:horzAnchor="margin" w:tblpY="3406"/>
        <w:tblW w:w="8678" w:type="dxa"/>
        <w:tblLook w:val="04A0" w:firstRow="1" w:lastRow="0" w:firstColumn="1" w:lastColumn="0" w:noHBand="0" w:noVBand="1"/>
      </w:tblPr>
      <w:tblGrid>
        <w:gridCol w:w="1626"/>
        <w:gridCol w:w="1467"/>
        <w:gridCol w:w="1070"/>
        <w:gridCol w:w="1070"/>
        <w:gridCol w:w="1070"/>
        <w:gridCol w:w="1070"/>
        <w:gridCol w:w="1305"/>
      </w:tblGrid>
      <w:tr w:rsidR="000E2AAD" w:rsidRPr="005029B0" w14:paraId="6A30E78D" w14:textId="77777777" w:rsidTr="000E2AAD">
        <w:trPr>
          <w:trHeight w:val="337"/>
        </w:trPr>
        <w:tc>
          <w:tcPr>
            <w:tcW w:w="1626" w:type="dxa"/>
            <w:tcBorders>
              <w:top w:val="single" w:sz="4" w:space="0" w:color="000000"/>
              <w:bottom w:val="single" w:sz="4" w:space="0" w:color="000000"/>
              <w:right w:val="single" w:sz="4" w:space="0" w:color="000000"/>
            </w:tcBorders>
            <w:shd w:val="clear" w:color="auto" w:fill="auto"/>
            <w:vAlign w:val="center"/>
            <w:hideMark/>
          </w:tcPr>
          <w:p w14:paraId="7E7DDA12" w14:textId="77777777" w:rsidR="000E2AAD" w:rsidRPr="005029B0" w:rsidRDefault="000E2AAD" w:rsidP="000E2AAD">
            <w:pPr>
              <w:widowControl/>
              <w:jc w:val="center"/>
              <w:rPr>
                <w:rFonts w:ascii="宋体" w:eastAsia="宋体" w:hAnsi="宋体" w:cs="宋体"/>
                <w:color w:val="000000"/>
                <w:kern w:val="0"/>
                <w:sz w:val="22"/>
              </w:rPr>
            </w:pPr>
            <w:bookmarkStart w:id="32" w:name="_Toc32485363"/>
            <w:bookmarkStart w:id="33" w:name="_Toc32488105"/>
            <w:r w:rsidRPr="005029B0">
              <w:rPr>
                <w:rFonts w:ascii="宋体" w:eastAsia="宋体" w:hAnsi="宋体" w:cs="宋体" w:hint="eastAsia"/>
                <w:color w:val="000000"/>
                <w:kern w:val="0"/>
                <w:sz w:val="22"/>
              </w:rPr>
              <w:t>指标</w:t>
            </w:r>
          </w:p>
        </w:tc>
        <w:tc>
          <w:tcPr>
            <w:tcW w:w="1467" w:type="dxa"/>
            <w:tcBorders>
              <w:top w:val="single" w:sz="4" w:space="0" w:color="000000"/>
              <w:left w:val="nil"/>
              <w:bottom w:val="single" w:sz="4" w:space="0" w:color="000000"/>
            </w:tcBorders>
            <w:shd w:val="clear" w:color="auto" w:fill="auto"/>
            <w:noWrap/>
            <w:vAlign w:val="center"/>
            <w:hideMark/>
          </w:tcPr>
          <w:p w14:paraId="3D23F0F5"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年份</w:t>
            </w:r>
          </w:p>
        </w:tc>
        <w:tc>
          <w:tcPr>
            <w:tcW w:w="1070" w:type="dxa"/>
            <w:tcBorders>
              <w:top w:val="single" w:sz="4" w:space="0" w:color="000000"/>
              <w:bottom w:val="single" w:sz="4" w:space="0" w:color="000000"/>
            </w:tcBorders>
            <w:shd w:val="clear" w:color="auto" w:fill="auto"/>
            <w:vAlign w:val="center"/>
            <w:hideMark/>
          </w:tcPr>
          <w:p w14:paraId="26DFA9C4" w14:textId="77777777" w:rsidR="000E2AAD" w:rsidRPr="005029B0" w:rsidRDefault="000E2AAD" w:rsidP="000E2AAD">
            <w:pPr>
              <w:widowControl/>
              <w:jc w:val="left"/>
              <w:rPr>
                <w:rFonts w:ascii="宋体" w:eastAsia="宋体" w:hAnsi="宋体" w:cs="宋体"/>
                <w:color w:val="000000"/>
                <w:kern w:val="0"/>
                <w:sz w:val="22"/>
              </w:rPr>
            </w:pPr>
            <w:r w:rsidRPr="005029B0">
              <w:rPr>
                <w:rFonts w:ascii="宋体" w:eastAsia="宋体" w:hAnsi="宋体" w:cs="宋体" w:hint="eastAsia"/>
                <w:color w:val="000000"/>
                <w:kern w:val="0"/>
                <w:sz w:val="22"/>
              </w:rPr>
              <w:t>N</w:t>
            </w:r>
          </w:p>
        </w:tc>
        <w:tc>
          <w:tcPr>
            <w:tcW w:w="1070" w:type="dxa"/>
            <w:tcBorders>
              <w:top w:val="single" w:sz="4" w:space="0" w:color="000000"/>
              <w:bottom w:val="single" w:sz="4" w:space="0" w:color="000000"/>
            </w:tcBorders>
            <w:shd w:val="clear" w:color="auto" w:fill="auto"/>
            <w:vAlign w:val="center"/>
            <w:hideMark/>
          </w:tcPr>
          <w:p w14:paraId="6D8097F8" w14:textId="77777777" w:rsidR="000E2AAD" w:rsidRPr="005029B0" w:rsidRDefault="000E2AAD" w:rsidP="000E2AAD">
            <w:pPr>
              <w:widowControl/>
              <w:jc w:val="left"/>
              <w:rPr>
                <w:rFonts w:ascii="宋体" w:eastAsia="宋体" w:hAnsi="宋体" w:cs="宋体"/>
                <w:color w:val="000000"/>
                <w:kern w:val="0"/>
                <w:sz w:val="22"/>
              </w:rPr>
            </w:pPr>
            <w:r w:rsidRPr="005029B0">
              <w:rPr>
                <w:rFonts w:ascii="宋体" w:eastAsia="宋体" w:hAnsi="宋体" w:cs="宋体"/>
                <w:color w:val="000000"/>
                <w:kern w:val="0"/>
                <w:sz w:val="22"/>
              </w:rPr>
              <w:t>均值</w:t>
            </w:r>
          </w:p>
        </w:tc>
        <w:tc>
          <w:tcPr>
            <w:tcW w:w="1070" w:type="dxa"/>
            <w:tcBorders>
              <w:top w:val="single" w:sz="4" w:space="0" w:color="000000"/>
              <w:bottom w:val="single" w:sz="4" w:space="0" w:color="000000"/>
            </w:tcBorders>
            <w:shd w:val="clear" w:color="auto" w:fill="auto"/>
            <w:vAlign w:val="center"/>
            <w:hideMark/>
          </w:tcPr>
          <w:p w14:paraId="79530824" w14:textId="77777777" w:rsidR="000E2AAD" w:rsidRPr="005029B0" w:rsidRDefault="000E2AAD" w:rsidP="000E2AAD">
            <w:pPr>
              <w:widowControl/>
              <w:jc w:val="left"/>
              <w:rPr>
                <w:rFonts w:ascii="宋体" w:eastAsia="宋体" w:hAnsi="宋体" w:cs="宋体"/>
                <w:color w:val="000000"/>
                <w:kern w:val="0"/>
                <w:sz w:val="22"/>
              </w:rPr>
            </w:pPr>
            <w:r w:rsidRPr="005029B0">
              <w:rPr>
                <w:rFonts w:ascii="宋体" w:eastAsia="宋体" w:hAnsi="宋体" w:cs="宋体" w:hint="eastAsia"/>
                <w:color w:val="000000"/>
                <w:kern w:val="0"/>
                <w:sz w:val="22"/>
              </w:rPr>
              <w:t>标准差</w:t>
            </w:r>
          </w:p>
        </w:tc>
        <w:tc>
          <w:tcPr>
            <w:tcW w:w="1070" w:type="dxa"/>
            <w:tcBorders>
              <w:top w:val="single" w:sz="4" w:space="0" w:color="000000"/>
              <w:bottom w:val="single" w:sz="4" w:space="0" w:color="000000"/>
            </w:tcBorders>
            <w:shd w:val="clear" w:color="auto" w:fill="auto"/>
            <w:vAlign w:val="center"/>
            <w:hideMark/>
          </w:tcPr>
          <w:p w14:paraId="016C4172" w14:textId="77777777" w:rsidR="000E2AAD" w:rsidRPr="005029B0" w:rsidRDefault="000E2AAD" w:rsidP="000E2AAD">
            <w:pPr>
              <w:widowControl/>
              <w:jc w:val="left"/>
              <w:rPr>
                <w:rFonts w:ascii="宋体" w:eastAsia="宋体" w:hAnsi="宋体" w:cs="宋体"/>
                <w:color w:val="000000"/>
                <w:kern w:val="0"/>
                <w:sz w:val="22"/>
              </w:rPr>
            </w:pPr>
            <w:r w:rsidRPr="005029B0">
              <w:rPr>
                <w:rFonts w:ascii="宋体" w:eastAsia="宋体" w:hAnsi="宋体" w:cs="宋体"/>
                <w:color w:val="000000"/>
                <w:kern w:val="0"/>
                <w:sz w:val="22"/>
              </w:rPr>
              <w:t>极小值</w:t>
            </w:r>
          </w:p>
        </w:tc>
        <w:tc>
          <w:tcPr>
            <w:tcW w:w="1305" w:type="dxa"/>
            <w:tcBorders>
              <w:top w:val="single" w:sz="4" w:space="0" w:color="000000"/>
              <w:bottom w:val="single" w:sz="4" w:space="0" w:color="000000"/>
            </w:tcBorders>
            <w:shd w:val="clear" w:color="auto" w:fill="auto"/>
            <w:vAlign w:val="center"/>
            <w:hideMark/>
          </w:tcPr>
          <w:p w14:paraId="31176956" w14:textId="77777777" w:rsidR="000E2AAD" w:rsidRPr="005029B0" w:rsidRDefault="000E2AAD" w:rsidP="000E2AAD">
            <w:pPr>
              <w:widowControl/>
              <w:jc w:val="left"/>
              <w:rPr>
                <w:rFonts w:ascii="宋体" w:eastAsia="宋体" w:hAnsi="宋体" w:cs="宋体"/>
                <w:color w:val="000000"/>
                <w:kern w:val="0"/>
                <w:sz w:val="22"/>
              </w:rPr>
            </w:pPr>
            <w:r w:rsidRPr="005029B0">
              <w:rPr>
                <w:rFonts w:ascii="宋体" w:eastAsia="宋体" w:hAnsi="宋体" w:cs="宋体"/>
                <w:color w:val="000000"/>
                <w:kern w:val="0"/>
                <w:sz w:val="22"/>
              </w:rPr>
              <w:t>极大值</w:t>
            </w:r>
          </w:p>
        </w:tc>
      </w:tr>
      <w:tr w:rsidR="000E2AAD" w:rsidRPr="005029B0" w14:paraId="232AE8F1" w14:textId="77777777" w:rsidTr="000E2AAD">
        <w:trPr>
          <w:trHeight w:val="169"/>
        </w:trPr>
        <w:tc>
          <w:tcPr>
            <w:tcW w:w="1626" w:type="dxa"/>
            <w:vMerge w:val="restart"/>
            <w:tcBorders>
              <w:top w:val="nil"/>
              <w:right w:val="single" w:sz="4" w:space="0" w:color="000000"/>
            </w:tcBorders>
            <w:shd w:val="clear" w:color="auto" w:fill="auto"/>
            <w:vAlign w:val="center"/>
          </w:tcPr>
          <w:p w14:paraId="712FF35C"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净资产收益率ROE</w:t>
            </w:r>
          </w:p>
        </w:tc>
        <w:tc>
          <w:tcPr>
            <w:tcW w:w="1467" w:type="dxa"/>
            <w:tcBorders>
              <w:top w:val="single" w:sz="4" w:space="0" w:color="000000"/>
              <w:left w:val="nil"/>
              <w:bottom w:val="single" w:sz="4" w:space="0" w:color="000000"/>
            </w:tcBorders>
            <w:shd w:val="clear" w:color="auto" w:fill="auto"/>
            <w:vAlign w:val="center"/>
          </w:tcPr>
          <w:p w14:paraId="5797FE91" w14:textId="77777777" w:rsidR="000E2AAD" w:rsidRPr="005029B0" w:rsidRDefault="000E2AAD" w:rsidP="000E2AAD">
            <w:pPr>
              <w:widowControl/>
              <w:jc w:val="center"/>
              <w:rPr>
                <w:rFonts w:ascii="宋体" w:eastAsia="宋体" w:hAnsi="宋体" w:cs="宋体"/>
                <w:color w:val="000000"/>
                <w:kern w:val="0"/>
                <w:sz w:val="22"/>
              </w:rPr>
            </w:pPr>
          </w:p>
        </w:tc>
        <w:tc>
          <w:tcPr>
            <w:tcW w:w="1070" w:type="dxa"/>
            <w:tcBorders>
              <w:top w:val="single" w:sz="4" w:space="0" w:color="000000"/>
              <w:bottom w:val="single" w:sz="4" w:space="0" w:color="000000"/>
            </w:tcBorders>
            <w:shd w:val="clear" w:color="auto" w:fill="auto"/>
            <w:vAlign w:val="center"/>
          </w:tcPr>
          <w:p w14:paraId="7D0DDB1C"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539</w:t>
            </w:r>
          </w:p>
        </w:tc>
        <w:tc>
          <w:tcPr>
            <w:tcW w:w="1070" w:type="dxa"/>
            <w:tcBorders>
              <w:top w:val="single" w:sz="4" w:space="0" w:color="000000"/>
              <w:bottom w:val="single" w:sz="4" w:space="0" w:color="000000"/>
            </w:tcBorders>
            <w:shd w:val="clear" w:color="auto" w:fill="auto"/>
            <w:vAlign w:val="center"/>
          </w:tcPr>
          <w:p w14:paraId="179BCA98"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0.080 </w:t>
            </w:r>
          </w:p>
        </w:tc>
        <w:tc>
          <w:tcPr>
            <w:tcW w:w="1070" w:type="dxa"/>
            <w:tcBorders>
              <w:top w:val="single" w:sz="4" w:space="0" w:color="000000"/>
              <w:bottom w:val="single" w:sz="4" w:space="0" w:color="000000"/>
            </w:tcBorders>
            <w:shd w:val="clear" w:color="auto" w:fill="auto"/>
            <w:vAlign w:val="center"/>
          </w:tcPr>
          <w:p w14:paraId="4EB7E1CA"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0.132 </w:t>
            </w:r>
          </w:p>
        </w:tc>
        <w:tc>
          <w:tcPr>
            <w:tcW w:w="1070" w:type="dxa"/>
            <w:tcBorders>
              <w:top w:val="single" w:sz="4" w:space="0" w:color="000000"/>
              <w:bottom w:val="single" w:sz="4" w:space="0" w:color="000000"/>
            </w:tcBorders>
            <w:shd w:val="clear" w:color="auto" w:fill="auto"/>
            <w:vAlign w:val="center"/>
          </w:tcPr>
          <w:p w14:paraId="7F5DE18A"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-1.560 </w:t>
            </w:r>
          </w:p>
        </w:tc>
        <w:tc>
          <w:tcPr>
            <w:tcW w:w="1305" w:type="dxa"/>
            <w:tcBorders>
              <w:top w:val="single" w:sz="4" w:space="0" w:color="000000"/>
              <w:bottom w:val="single" w:sz="4" w:space="0" w:color="000000"/>
            </w:tcBorders>
            <w:shd w:val="clear" w:color="auto" w:fill="auto"/>
            <w:vAlign w:val="center"/>
          </w:tcPr>
          <w:p w14:paraId="4FA25F32"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0.479 </w:t>
            </w:r>
          </w:p>
        </w:tc>
      </w:tr>
      <w:tr w:rsidR="000E2AAD" w:rsidRPr="005029B0" w14:paraId="2DEB9EBA" w14:textId="77777777" w:rsidTr="000E2AAD">
        <w:trPr>
          <w:trHeight w:val="169"/>
        </w:trPr>
        <w:tc>
          <w:tcPr>
            <w:tcW w:w="1626" w:type="dxa"/>
            <w:vMerge/>
            <w:tcBorders>
              <w:right w:val="single" w:sz="4" w:space="0" w:color="000000"/>
            </w:tcBorders>
            <w:shd w:val="clear" w:color="auto" w:fill="auto"/>
            <w:vAlign w:val="center"/>
            <w:hideMark/>
          </w:tcPr>
          <w:p w14:paraId="40372EFB" w14:textId="77777777" w:rsidR="000E2AAD" w:rsidRPr="005029B0" w:rsidRDefault="000E2AAD" w:rsidP="000E2AAD">
            <w:pPr>
              <w:widowControl/>
              <w:jc w:val="center"/>
              <w:rPr>
                <w:rFonts w:ascii="宋体" w:eastAsia="宋体" w:hAnsi="宋体" w:cs="宋体"/>
                <w:color w:val="000000"/>
                <w:kern w:val="0"/>
                <w:sz w:val="22"/>
              </w:rPr>
            </w:pPr>
          </w:p>
        </w:tc>
        <w:tc>
          <w:tcPr>
            <w:tcW w:w="1467" w:type="dxa"/>
            <w:tcBorders>
              <w:top w:val="single" w:sz="4" w:space="0" w:color="000000"/>
              <w:left w:val="nil"/>
            </w:tcBorders>
            <w:shd w:val="clear" w:color="auto" w:fill="auto"/>
            <w:vAlign w:val="center"/>
            <w:hideMark/>
          </w:tcPr>
          <w:p w14:paraId="20122D53"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2014</w:t>
            </w:r>
          </w:p>
        </w:tc>
        <w:tc>
          <w:tcPr>
            <w:tcW w:w="1070" w:type="dxa"/>
            <w:tcBorders>
              <w:top w:val="single" w:sz="4" w:space="0" w:color="000000"/>
            </w:tcBorders>
            <w:shd w:val="clear" w:color="auto" w:fill="auto"/>
            <w:vAlign w:val="center"/>
            <w:hideMark/>
          </w:tcPr>
          <w:p w14:paraId="7461905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86</w:t>
            </w:r>
          </w:p>
        </w:tc>
        <w:tc>
          <w:tcPr>
            <w:tcW w:w="1070" w:type="dxa"/>
            <w:tcBorders>
              <w:top w:val="single" w:sz="4" w:space="0" w:color="000000"/>
            </w:tcBorders>
            <w:shd w:val="clear" w:color="auto" w:fill="auto"/>
            <w:vAlign w:val="center"/>
            <w:hideMark/>
          </w:tcPr>
          <w:p w14:paraId="5DEAFC2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0.099 </w:t>
            </w:r>
          </w:p>
        </w:tc>
        <w:tc>
          <w:tcPr>
            <w:tcW w:w="1070" w:type="dxa"/>
            <w:tcBorders>
              <w:top w:val="single" w:sz="4" w:space="0" w:color="000000"/>
            </w:tcBorders>
            <w:shd w:val="clear" w:color="auto" w:fill="auto"/>
            <w:vAlign w:val="center"/>
            <w:hideMark/>
          </w:tcPr>
          <w:p w14:paraId="1AD80D9B"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0.065 </w:t>
            </w:r>
          </w:p>
        </w:tc>
        <w:tc>
          <w:tcPr>
            <w:tcW w:w="1070" w:type="dxa"/>
            <w:tcBorders>
              <w:top w:val="single" w:sz="4" w:space="0" w:color="000000"/>
            </w:tcBorders>
            <w:shd w:val="clear" w:color="auto" w:fill="auto"/>
            <w:vAlign w:val="center"/>
            <w:hideMark/>
          </w:tcPr>
          <w:p w14:paraId="6D8EB7F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-0.298 </w:t>
            </w:r>
          </w:p>
        </w:tc>
        <w:tc>
          <w:tcPr>
            <w:tcW w:w="1305" w:type="dxa"/>
            <w:tcBorders>
              <w:top w:val="single" w:sz="4" w:space="0" w:color="000000"/>
            </w:tcBorders>
            <w:shd w:val="clear" w:color="auto" w:fill="auto"/>
            <w:vAlign w:val="center"/>
            <w:hideMark/>
          </w:tcPr>
          <w:p w14:paraId="17338114"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0.238 </w:t>
            </w:r>
          </w:p>
        </w:tc>
      </w:tr>
      <w:tr w:rsidR="000E2AAD" w:rsidRPr="005029B0" w14:paraId="141A027C" w14:textId="77777777" w:rsidTr="000E2AAD">
        <w:trPr>
          <w:trHeight w:val="169"/>
        </w:trPr>
        <w:tc>
          <w:tcPr>
            <w:tcW w:w="1626" w:type="dxa"/>
            <w:vMerge/>
            <w:tcBorders>
              <w:right w:val="single" w:sz="4" w:space="0" w:color="000000"/>
            </w:tcBorders>
            <w:vAlign w:val="center"/>
            <w:hideMark/>
          </w:tcPr>
          <w:p w14:paraId="433523D5"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left w:val="nil"/>
            </w:tcBorders>
            <w:shd w:val="clear" w:color="auto" w:fill="auto"/>
            <w:vAlign w:val="center"/>
            <w:hideMark/>
          </w:tcPr>
          <w:p w14:paraId="68AC692F"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2015</w:t>
            </w:r>
          </w:p>
        </w:tc>
        <w:tc>
          <w:tcPr>
            <w:tcW w:w="1070" w:type="dxa"/>
            <w:shd w:val="clear" w:color="auto" w:fill="auto"/>
            <w:vAlign w:val="center"/>
            <w:hideMark/>
          </w:tcPr>
          <w:p w14:paraId="394C22DD"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96</w:t>
            </w:r>
          </w:p>
        </w:tc>
        <w:tc>
          <w:tcPr>
            <w:tcW w:w="1070" w:type="dxa"/>
            <w:shd w:val="clear" w:color="auto" w:fill="auto"/>
            <w:vAlign w:val="center"/>
            <w:hideMark/>
          </w:tcPr>
          <w:p w14:paraId="38E25C9D"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0.093 </w:t>
            </w:r>
          </w:p>
        </w:tc>
        <w:tc>
          <w:tcPr>
            <w:tcW w:w="1070" w:type="dxa"/>
            <w:shd w:val="clear" w:color="auto" w:fill="auto"/>
            <w:vAlign w:val="center"/>
            <w:hideMark/>
          </w:tcPr>
          <w:p w14:paraId="5F07D53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0.065 </w:t>
            </w:r>
          </w:p>
        </w:tc>
        <w:tc>
          <w:tcPr>
            <w:tcW w:w="1070" w:type="dxa"/>
            <w:shd w:val="clear" w:color="auto" w:fill="auto"/>
            <w:vAlign w:val="center"/>
            <w:hideMark/>
          </w:tcPr>
          <w:p w14:paraId="4A8A90B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-0.053 </w:t>
            </w:r>
          </w:p>
        </w:tc>
        <w:tc>
          <w:tcPr>
            <w:tcW w:w="1305" w:type="dxa"/>
            <w:shd w:val="clear" w:color="auto" w:fill="auto"/>
            <w:vAlign w:val="center"/>
            <w:hideMark/>
          </w:tcPr>
          <w:p w14:paraId="40DDB29D"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0.479 </w:t>
            </w:r>
          </w:p>
        </w:tc>
      </w:tr>
      <w:tr w:rsidR="000E2AAD" w:rsidRPr="005029B0" w14:paraId="4AD411F1" w14:textId="77777777" w:rsidTr="000E2AAD">
        <w:trPr>
          <w:trHeight w:val="169"/>
        </w:trPr>
        <w:tc>
          <w:tcPr>
            <w:tcW w:w="1626" w:type="dxa"/>
            <w:vMerge/>
            <w:tcBorders>
              <w:right w:val="single" w:sz="4" w:space="0" w:color="000000"/>
            </w:tcBorders>
            <w:vAlign w:val="center"/>
            <w:hideMark/>
          </w:tcPr>
          <w:p w14:paraId="44DE1388"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left w:val="nil"/>
            </w:tcBorders>
            <w:shd w:val="clear" w:color="auto" w:fill="auto"/>
            <w:vAlign w:val="center"/>
            <w:hideMark/>
          </w:tcPr>
          <w:p w14:paraId="16A022FF"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2016</w:t>
            </w:r>
          </w:p>
        </w:tc>
        <w:tc>
          <w:tcPr>
            <w:tcW w:w="1070" w:type="dxa"/>
            <w:shd w:val="clear" w:color="auto" w:fill="auto"/>
            <w:vAlign w:val="center"/>
            <w:hideMark/>
          </w:tcPr>
          <w:p w14:paraId="186B5B4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112</w:t>
            </w:r>
          </w:p>
        </w:tc>
        <w:tc>
          <w:tcPr>
            <w:tcW w:w="1070" w:type="dxa"/>
            <w:shd w:val="clear" w:color="auto" w:fill="auto"/>
            <w:vAlign w:val="center"/>
            <w:hideMark/>
          </w:tcPr>
          <w:p w14:paraId="6999163E"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0.087 </w:t>
            </w:r>
          </w:p>
        </w:tc>
        <w:tc>
          <w:tcPr>
            <w:tcW w:w="1070" w:type="dxa"/>
            <w:shd w:val="clear" w:color="auto" w:fill="auto"/>
            <w:vAlign w:val="center"/>
            <w:hideMark/>
          </w:tcPr>
          <w:p w14:paraId="30F740D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0.064 </w:t>
            </w:r>
          </w:p>
        </w:tc>
        <w:tc>
          <w:tcPr>
            <w:tcW w:w="1070" w:type="dxa"/>
            <w:shd w:val="clear" w:color="auto" w:fill="auto"/>
            <w:vAlign w:val="center"/>
            <w:hideMark/>
          </w:tcPr>
          <w:p w14:paraId="188006D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-0.142 </w:t>
            </w:r>
          </w:p>
        </w:tc>
        <w:tc>
          <w:tcPr>
            <w:tcW w:w="1305" w:type="dxa"/>
            <w:shd w:val="clear" w:color="auto" w:fill="auto"/>
            <w:vAlign w:val="center"/>
            <w:hideMark/>
          </w:tcPr>
          <w:p w14:paraId="02928A66"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0.329 </w:t>
            </w:r>
          </w:p>
        </w:tc>
      </w:tr>
      <w:tr w:rsidR="000E2AAD" w:rsidRPr="005029B0" w14:paraId="29685957" w14:textId="77777777" w:rsidTr="000E2AAD">
        <w:trPr>
          <w:trHeight w:val="169"/>
        </w:trPr>
        <w:tc>
          <w:tcPr>
            <w:tcW w:w="1626" w:type="dxa"/>
            <w:vMerge/>
            <w:tcBorders>
              <w:right w:val="single" w:sz="4" w:space="0" w:color="000000"/>
            </w:tcBorders>
            <w:vAlign w:val="center"/>
            <w:hideMark/>
          </w:tcPr>
          <w:p w14:paraId="44C12ECF"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left w:val="nil"/>
            </w:tcBorders>
            <w:shd w:val="clear" w:color="auto" w:fill="auto"/>
            <w:vAlign w:val="center"/>
            <w:hideMark/>
          </w:tcPr>
          <w:p w14:paraId="422D8707"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2017</w:t>
            </w:r>
          </w:p>
        </w:tc>
        <w:tc>
          <w:tcPr>
            <w:tcW w:w="1070" w:type="dxa"/>
            <w:shd w:val="clear" w:color="auto" w:fill="auto"/>
            <w:vAlign w:val="center"/>
            <w:hideMark/>
          </w:tcPr>
          <w:p w14:paraId="67A1EA7D"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122</w:t>
            </w:r>
          </w:p>
        </w:tc>
        <w:tc>
          <w:tcPr>
            <w:tcW w:w="1070" w:type="dxa"/>
            <w:shd w:val="clear" w:color="auto" w:fill="auto"/>
            <w:vAlign w:val="center"/>
            <w:hideMark/>
          </w:tcPr>
          <w:p w14:paraId="49AD9A2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0.088 </w:t>
            </w:r>
          </w:p>
        </w:tc>
        <w:tc>
          <w:tcPr>
            <w:tcW w:w="1070" w:type="dxa"/>
            <w:shd w:val="clear" w:color="auto" w:fill="auto"/>
            <w:vAlign w:val="center"/>
            <w:hideMark/>
          </w:tcPr>
          <w:p w14:paraId="24005EE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0.091 </w:t>
            </w:r>
          </w:p>
        </w:tc>
        <w:tc>
          <w:tcPr>
            <w:tcW w:w="1070" w:type="dxa"/>
            <w:shd w:val="clear" w:color="auto" w:fill="auto"/>
            <w:vAlign w:val="center"/>
            <w:hideMark/>
          </w:tcPr>
          <w:p w14:paraId="3D44AFD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-0.630 </w:t>
            </w:r>
          </w:p>
        </w:tc>
        <w:tc>
          <w:tcPr>
            <w:tcW w:w="1305" w:type="dxa"/>
            <w:shd w:val="clear" w:color="auto" w:fill="auto"/>
            <w:vAlign w:val="center"/>
            <w:hideMark/>
          </w:tcPr>
          <w:p w14:paraId="0F1B67C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0.379 </w:t>
            </w:r>
          </w:p>
        </w:tc>
      </w:tr>
      <w:tr w:rsidR="000E2AAD" w:rsidRPr="005029B0" w14:paraId="3E4B42E8" w14:textId="77777777" w:rsidTr="000E2AAD">
        <w:trPr>
          <w:trHeight w:val="169"/>
        </w:trPr>
        <w:tc>
          <w:tcPr>
            <w:tcW w:w="1626" w:type="dxa"/>
            <w:vMerge/>
            <w:tcBorders>
              <w:bottom w:val="single" w:sz="4" w:space="0" w:color="000000"/>
              <w:right w:val="single" w:sz="4" w:space="0" w:color="000000"/>
            </w:tcBorders>
            <w:vAlign w:val="center"/>
            <w:hideMark/>
          </w:tcPr>
          <w:p w14:paraId="23382C9C"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left w:val="nil"/>
              <w:bottom w:val="single" w:sz="4" w:space="0" w:color="000000"/>
            </w:tcBorders>
            <w:shd w:val="clear" w:color="auto" w:fill="auto"/>
            <w:vAlign w:val="center"/>
            <w:hideMark/>
          </w:tcPr>
          <w:p w14:paraId="3D141385"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2018</w:t>
            </w:r>
          </w:p>
        </w:tc>
        <w:tc>
          <w:tcPr>
            <w:tcW w:w="1070" w:type="dxa"/>
            <w:tcBorders>
              <w:bottom w:val="single" w:sz="4" w:space="0" w:color="000000"/>
            </w:tcBorders>
            <w:shd w:val="clear" w:color="auto" w:fill="auto"/>
            <w:vAlign w:val="center"/>
            <w:hideMark/>
          </w:tcPr>
          <w:p w14:paraId="463DADA8"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123</w:t>
            </w:r>
          </w:p>
        </w:tc>
        <w:tc>
          <w:tcPr>
            <w:tcW w:w="1070" w:type="dxa"/>
            <w:tcBorders>
              <w:bottom w:val="single" w:sz="4" w:space="0" w:color="000000"/>
            </w:tcBorders>
            <w:shd w:val="clear" w:color="auto" w:fill="auto"/>
            <w:vAlign w:val="center"/>
            <w:hideMark/>
          </w:tcPr>
          <w:p w14:paraId="473BE5C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0.043 </w:t>
            </w:r>
          </w:p>
        </w:tc>
        <w:tc>
          <w:tcPr>
            <w:tcW w:w="1070" w:type="dxa"/>
            <w:tcBorders>
              <w:bottom w:val="single" w:sz="4" w:space="0" w:color="000000"/>
            </w:tcBorders>
            <w:shd w:val="clear" w:color="auto" w:fill="auto"/>
            <w:vAlign w:val="center"/>
            <w:hideMark/>
          </w:tcPr>
          <w:p w14:paraId="5FEB5577"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0.239 </w:t>
            </w:r>
          </w:p>
        </w:tc>
        <w:tc>
          <w:tcPr>
            <w:tcW w:w="1070" w:type="dxa"/>
            <w:tcBorders>
              <w:bottom w:val="single" w:sz="4" w:space="0" w:color="000000"/>
            </w:tcBorders>
            <w:shd w:val="clear" w:color="auto" w:fill="auto"/>
            <w:vAlign w:val="center"/>
            <w:hideMark/>
          </w:tcPr>
          <w:p w14:paraId="623AA35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-1.560 </w:t>
            </w:r>
          </w:p>
        </w:tc>
        <w:tc>
          <w:tcPr>
            <w:tcW w:w="1305" w:type="dxa"/>
            <w:tcBorders>
              <w:bottom w:val="single" w:sz="4" w:space="0" w:color="000000"/>
            </w:tcBorders>
            <w:shd w:val="clear" w:color="auto" w:fill="auto"/>
            <w:vAlign w:val="center"/>
            <w:hideMark/>
          </w:tcPr>
          <w:p w14:paraId="7E9892F8"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0.460 </w:t>
            </w:r>
          </w:p>
        </w:tc>
      </w:tr>
      <w:tr w:rsidR="000E2AAD" w:rsidRPr="005029B0" w14:paraId="254E8A16" w14:textId="77777777" w:rsidTr="000E2AAD">
        <w:trPr>
          <w:trHeight w:val="169"/>
        </w:trPr>
        <w:tc>
          <w:tcPr>
            <w:tcW w:w="1626" w:type="dxa"/>
            <w:vMerge w:val="restart"/>
            <w:tcBorders>
              <w:top w:val="nil"/>
              <w:right w:val="single" w:sz="4" w:space="0" w:color="000000"/>
            </w:tcBorders>
            <w:shd w:val="clear" w:color="auto" w:fill="auto"/>
            <w:vAlign w:val="center"/>
          </w:tcPr>
          <w:p w14:paraId="6852A036"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内源融资率</w:t>
            </w:r>
          </w:p>
          <w:p w14:paraId="44D920F7"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IFR</w:t>
            </w:r>
          </w:p>
        </w:tc>
        <w:tc>
          <w:tcPr>
            <w:tcW w:w="1467" w:type="dxa"/>
            <w:tcBorders>
              <w:top w:val="single" w:sz="4" w:space="0" w:color="000000"/>
              <w:left w:val="nil"/>
              <w:bottom w:val="single" w:sz="4" w:space="0" w:color="000000"/>
            </w:tcBorders>
            <w:shd w:val="clear" w:color="auto" w:fill="auto"/>
            <w:vAlign w:val="center"/>
          </w:tcPr>
          <w:p w14:paraId="58D28C67" w14:textId="77777777" w:rsidR="000E2AAD" w:rsidRPr="005029B0" w:rsidRDefault="000E2AAD" w:rsidP="000E2AAD">
            <w:pPr>
              <w:widowControl/>
              <w:jc w:val="center"/>
              <w:rPr>
                <w:rFonts w:ascii="宋体" w:eastAsia="宋体" w:hAnsi="宋体" w:cs="宋体"/>
                <w:color w:val="000000"/>
                <w:kern w:val="0"/>
                <w:sz w:val="22"/>
              </w:rPr>
            </w:pPr>
          </w:p>
        </w:tc>
        <w:tc>
          <w:tcPr>
            <w:tcW w:w="1070" w:type="dxa"/>
            <w:tcBorders>
              <w:top w:val="single" w:sz="4" w:space="0" w:color="000000"/>
              <w:bottom w:val="single" w:sz="4" w:space="0" w:color="000000"/>
            </w:tcBorders>
            <w:shd w:val="clear" w:color="auto" w:fill="auto"/>
            <w:vAlign w:val="center"/>
          </w:tcPr>
          <w:p w14:paraId="2061421B"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538</w:t>
            </w:r>
          </w:p>
        </w:tc>
        <w:tc>
          <w:tcPr>
            <w:tcW w:w="1070" w:type="dxa"/>
            <w:tcBorders>
              <w:top w:val="single" w:sz="4" w:space="0" w:color="000000"/>
              <w:bottom w:val="single" w:sz="4" w:space="0" w:color="000000"/>
            </w:tcBorders>
            <w:shd w:val="clear" w:color="auto" w:fill="auto"/>
            <w:vAlign w:val="center"/>
          </w:tcPr>
          <w:p w14:paraId="4E31D4DB"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0.137 </w:t>
            </w:r>
          </w:p>
        </w:tc>
        <w:tc>
          <w:tcPr>
            <w:tcW w:w="1070" w:type="dxa"/>
            <w:tcBorders>
              <w:top w:val="single" w:sz="4" w:space="0" w:color="000000"/>
              <w:bottom w:val="single" w:sz="4" w:space="0" w:color="000000"/>
            </w:tcBorders>
            <w:shd w:val="clear" w:color="auto" w:fill="auto"/>
            <w:vAlign w:val="center"/>
          </w:tcPr>
          <w:p w14:paraId="68BFC799"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0.464 </w:t>
            </w:r>
          </w:p>
        </w:tc>
        <w:tc>
          <w:tcPr>
            <w:tcW w:w="1070" w:type="dxa"/>
            <w:tcBorders>
              <w:top w:val="single" w:sz="4" w:space="0" w:color="000000"/>
              <w:bottom w:val="single" w:sz="4" w:space="0" w:color="000000"/>
            </w:tcBorders>
            <w:shd w:val="clear" w:color="auto" w:fill="auto"/>
            <w:vAlign w:val="center"/>
          </w:tcPr>
          <w:p w14:paraId="205923F5"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-7.173 </w:t>
            </w:r>
          </w:p>
        </w:tc>
        <w:tc>
          <w:tcPr>
            <w:tcW w:w="1305" w:type="dxa"/>
            <w:tcBorders>
              <w:top w:val="single" w:sz="4" w:space="0" w:color="000000"/>
              <w:bottom w:val="single" w:sz="4" w:space="0" w:color="000000"/>
            </w:tcBorders>
            <w:shd w:val="clear" w:color="auto" w:fill="auto"/>
            <w:vAlign w:val="center"/>
          </w:tcPr>
          <w:p w14:paraId="16C52CA6"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0.560 </w:t>
            </w:r>
          </w:p>
        </w:tc>
      </w:tr>
      <w:tr w:rsidR="000E2AAD" w:rsidRPr="005029B0" w14:paraId="26B7B893" w14:textId="77777777" w:rsidTr="000E2AAD">
        <w:trPr>
          <w:trHeight w:val="169"/>
        </w:trPr>
        <w:tc>
          <w:tcPr>
            <w:tcW w:w="1626" w:type="dxa"/>
            <w:vMerge/>
            <w:tcBorders>
              <w:right w:val="single" w:sz="4" w:space="0" w:color="000000"/>
            </w:tcBorders>
            <w:shd w:val="clear" w:color="auto" w:fill="auto"/>
            <w:vAlign w:val="center"/>
            <w:hideMark/>
          </w:tcPr>
          <w:p w14:paraId="51144728" w14:textId="77777777" w:rsidR="000E2AAD" w:rsidRPr="005029B0" w:rsidRDefault="000E2AAD" w:rsidP="000E2AAD">
            <w:pPr>
              <w:widowControl/>
              <w:jc w:val="center"/>
              <w:rPr>
                <w:rFonts w:ascii="宋体" w:eastAsia="宋体" w:hAnsi="宋体" w:cs="宋体"/>
                <w:color w:val="000000"/>
                <w:kern w:val="0"/>
                <w:sz w:val="22"/>
              </w:rPr>
            </w:pPr>
          </w:p>
        </w:tc>
        <w:tc>
          <w:tcPr>
            <w:tcW w:w="1467" w:type="dxa"/>
            <w:tcBorders>
              <w:top w:val="single" w:sz="4" w:space="0" w:color="000000"/>
              <w:left w:val="nil"/>
            </w:tcBorders>
            <w:shd w:val="clear" w:color="auto" w:fill="auto"/>
            <w:vAlign w:val="center"/>
            <w:hideMark/>
          </w:tcPr>
          <w:p w14:paraId="11FAA938"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2014</w:t>
            </w:r>
          </w:p>
        </w:tc>
        <w:tc>
          <w:tcPr>
            <w:tcW w:w="1070" w:type="dxa"/>
            <w:tcBorders>
              <w:top w:val="single" w:sz="4" w:space="0" w:color="000000"/>
            </w:tcBorders>
            <w:shd w:val="clear" w:color="auto" w:fill="auto"/>
            <w:vAlign w:val="center"/>
            <w:hideMark/>
          </w:tcPr>
          <w:p w14:paraId="583A7B18"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86</w:t>
            </w:r>
          </w:p>
        </w:tc>
        <w:tc>
          <w:tcPr>
            <w:tcW w:w="1070" w:type="dxa"/>
            <w:tcBorders>
              <w:top w:val="single" w:sz="4" w:space="0" w:color="000000"/>
            </w:tcBorders>
            <w:shd w:val="clear" w:color="auto" w:fill="auto"/>
            <w:vAlign w:val="center"/>
            <w:hideMark/>
          </w:tcPr>
          <w:p w14:paraId="569138EF"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0.168 </w:t>
            </w:r>
          </w:p>
        </w:tc>
        <w:tc>
          <w:tcPr>
            <w:tcW w:w="1070" w:type="dxa"/>
            <w:tcBorders>
              <w:top w:val="single" w:sz="4" w:space="0" w:color="000000"/>
            </w:tcBorders>
            <w:shd w:val="clear" w:color="auto" w:fill="auto"/>
            <w:vAlign w:val="center"/>
            <w:hideMark/>
          </w:tcPr>
          <w:p w14:paraId="1C421446"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0.131 </w:t>
            </w:r>
          </w:p>
        </w:tc>
        <w:tc>
          <w:tcPr>
            <w:tcW w:w="1070" w:type="dxa"/>
            <w:tcBorders>
              <w:top w:val="single" w:sz="4" w:space="0" w:color="000000"/>
            </w:tcBorders>
            <w:shd w:val="clear" w:color="auto" w:fill="auto"/>
            <w:vAlign w:val="center"/>
            <w:hideMark/>
          </w:tcPr>
          <w:p w14:paraId="2E10870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-0.591 </w:t>
            </w:r>
          </w:p>
        </w:tc>
        <w:tc>
          <w:tcPr>
            <w:tcW w:w="1305" w:type="dxa"/>
            <w:tcBorders>
              <w:top w:val="single" w:sz="4" w:space="0" w:color="000000"/>
            </w:tcBorders>
            <w:shd w:val="clear" w:color="auto" w:fill="auto"/>
            <w:vAlign w:val="center"/>
            <w:hideMark/>
          </w:tcPr>
          <w:p w14:paraId="4B195AA8"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0.494 </w:t>
            </w:r>
          </w:p>
        </w:tc>
      </w:tr>
      <w:tr w:rsidR="000E2AAD" w:rsidRPr="005029B0" w14:paraId="0165EFF2" w14:textId="77777777" w:rsidTr="000E2AAD">
        <w:trPr>
          <w:trHeight w:val="169"/>
        </w:trPr>
        <w:tc>
          <w:tcPr>
            <w:tcW w:w="1626" w:type="dxa"/>
            <w:vMerge/>
            <w:tcBorders>
              <w:right w:val="single" w:sz="4" w:space="0" w:color="000000"/>
            </w:tcBorders>
            <w:vAlign w:val="center"/>
            <w:hideMark/>
          </w:tcPr>
          <w:p w14:paraId="71309533"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tcBorders>
            <w:shd w:val="clear" w:color="auto" w:fill="auto"/>
            <w:vAlign w:val="center"/>
            <w:hideMark/>
          </w:tcPr>
          <w:p w14:paraId="6FD8AF66"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2015</w:t>
            </w:r>
          </w:p>
        </w:tc>
        <w:tc>
          <w:tcPr>
            <w:tcW w:w="1070" w:type="dxa"/>
            <w:tcBorders>
              <w:top w:val="nil"/>
            </w:tcBorders>
            <w:shd w:val="clear" w:color="auto" w:fill="auto"/>
            <w:vAlign w:val="center"/>
            <w:hideMark/>
          </w:tcPr>
          <w:p w14:paraId="66CDCF38"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96</w:t>
            </w:r>
          </w:p>
        </w:tc>
        <w:tc>
          <w:tcPr>
            <w:tcW w:w="1070" w:type="dxa"/>
            <w:tcBorders>
              <w:top w:val="nil"/>
            </w:tcBorders>
            <w:shd w:val="clear" w:color="auto" w:fill="auto"/>
            <w:vAlign w:val="center"/>
            <w:hideMark/>
          </w:tcPr>
          <w:p w14:paraId="0093783B"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0.162 </w:t>
            </w:r>
          </w:p>
        </w:tc>
        <w:tc>
          <w:tcPr>
            <w:tcW w:w="1070" w:type="dxa"/>
            <w:tcBorders>
              <w:top w:val="nil"/>
            </w:tcBorders>
            <w:shd w:val="clear" w:color="auto" w:fill="auto"/>
            <w:vAlign w:val="center"/>
            <w:hideMark/>
          </w:tcPr>
          <w:p w14:paraId="34781D97"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0.136 </w:t>
            </w:r>
          </w:p>
        </w:tc>
        <w:tc>
          <w:tcPr>
            <w:tcW w:w="1070" w:type="dxa"/>
            <w:tcBorders>
              <w:top w:val="nil"/>
            </w:tcBorders>
            <w:shd w:val="clear" w:color="auto" w:fill="auto"/>
            <w:vAlign w:val="center"/>
            <w:hideMark/>
          </w:tcPr>
          <w:p w14:paraId="7F13FF7F"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-0.738 </w:t>
            </w:r>
          </w:p>
        </w:tc>
        <w:tc>
          <w:tcPr>
            <w:tcW w:w="1305" w:type="dxa"/>
            <w:tcBorders>
              <w:top w:val="nil"/>
            </w:tcBorders>
            <w:shd w:val="clear" w:color="auto" w:fill="auto"/>
            <w:vAlign w:val="center"/>
            <w:hideMark/>
          </w:tcPr>
          <w:p w14:paraId="3D3DA81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0.515 </w:t>
            </w:r>
          </w:p>
        </w:tc>
      </w:tr>
      <w:tr w:rsidR="000E2AAD" w:rsidRPr="005029B0" w14:paraId="6966D70F" w14:textId="77777777" w:rsidTr="000E2AAD">
        <w:trPr>
          <w:trHeight w:val="169"/>
        </w:trPr>
        <w:tc>
          <w:tcPr>
            <w:tcW w:w="1626" w:type="dxa"/>
            <w:vMerge/>
            <w:tcBorders>
              <w:right w:val="single" w:sz="4" w:space="0" w:color="000000"/>
            </w:tcBorders>
            <w:vAlign w:val="center"/>
            <w:hideMark/>
          </w:tcPr>
          <w:p w14:paraId="3EB2C0E0"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tcBorders>
            <w:shd w:val="clear" w:color="auto" w:fill="auto"/>
            <w:vAlign w:val="center"/>
            <w:hideMark/>
          </w:tcPr>
          <w:p w14:paraId="6A9E206C"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2016</w:t>
            </w:r>
          </w:p>
        </w:tc>
        <w:tc>
          <w:tcPr>
            <w:tcW w:w="1070" w:type="dxa"/>
            <w:tcBorders>
              <w:top w:val="nil"/>
            </w:tcBorders>
            <w:shd w:val="clear" w:color="auto" w:fill="auto"/>
            <w:vAlign w:val="center"/>
            <w:hideMark/>
          </w:tcPr>
          <w:p w14:paraId="4F4ECCBD"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112</w:t>
            </w:r>
          </w:p>
        </w:tc>
        <w:tc>
          <w:tcPr>
            <w:tcW w:w="1070" w:type="dxa"/>
            <w:tcBorders>
              <w:top w:val="nil"/>
            </w:tcBorders>
            <w:shd w:val="clear" w:color="auto" w:fill="auto"/>
            <w:vAlign w:val="center"/>
            <w:hideMark/>
          </w:tcPr>
          <w:p w14:paraId="1D115204"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0.105 </w:t>
            </w:r>
          </w:p>
        </w:tc>
        <w:tc>
          <w:tcPr>
            <w:tcW w:w="1070" w:type="dxa"/>
            <w:tcBorders>
              <w:top w:val="nil"/>
            </w:tcBorders>
            <w:shd w:val="clear" w:color="auto" w:fill="auto"/>
            <w:vAlign w:val="center"/>
            <w:hideMark/>
          </w:tcPr>
          <w:p w14:paraId="3C8437BF"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0.707 </w:t>
            </w:r>
          </w:p>
        </w:tc>
        <w:tc>
          <w:tcPr>
            <w:tcW w:w="1070" w:type="dxa"/>
            <w:tcBorders>
              <w:top w:val="nil"/>
            </w:tcBorders>
            <w:shd w:val="clear" w:color="auto" w:fill="auto"/>
            <w:vAlign w:val="center"/>
            <w:hideMark/>
          </w:tcPr>
          <w:p w14:paraId="375B817D"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-7.173 </w:t>
            </w:r>
          </w:p>
        </w:tc>
        <w:tc>
          <w:tcPr>
            <w:tcW w:w="1305" w:type="dxa"/>
            <w:tcBorders>
              <w:top w:val="nil"/>
            </w:tcBorders>
            <w:shd w:val="clear" w:color="auto" w:fill="auto"/>
            <w:vAlign w:val="center"/>
            <w:hideMark/>
          </w:tcPr>
          <w:p w14:paraId="4C836FD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0.519 </w:t>
            </w:r>
          </w:p>
        </w:tc>
      </w:tr>
      <w:tr w:rsidR="000E2AAD" w:rsidRPr="005029B0" w14:paraId="73698EB6" w14:textId="77777777" w:rsidTr="000E2AAD">
        <w:trPr>
          <w:trHeight w:val="169"/>
        </w:trPr>
        <w:tc>
          <w:tcPr>
            <w:tcW w:w="1626" w:type="dxa"/>
            <w:vMerge/>
            <w:tcBorders>
              <w:right w:val="single" w:sz="4" w:space="0" w:color="000000"/>
            </w:tcBorders>
            <w:vAlign w:val="center"/>
            <w:hideMark/>
          </w:tcPr>
          <w:p w14:paraId="295544A0"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tcBorders>
            <w:shd w:val="clear" w:color="auto" w:fill="auto"/>
            <w:vAlign w:val="center"/>
            <w:hideMark/>
          </w:tcPr>
          <w:p w14:paraId="4736705D"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2017</w:t>
            </w:r>
          </w:p>
        </w:tc>
        <w:tc>
          <w:tcPr>
            <w:tcW w:w="1070" w:type="dxa"/>
            <w:tcBorders>
              <w:top w:val="nil"/>
            </w:tcBorders>
            <w:shd w:val="clear" w:color="auto" w:fill="auto"/>
            <w:vAlign w:val="center"/>
            <w:hideMark/>
          </w:tcPr>
          <w:p w14:paraId="0E81692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122</w:t>
            </w:r>
          </w:p>
        </w:tc>
        <w:tc>
          <w:tcPr>
            <w:tcW w:w="1070" w:type="dxa"/>
            <w:tcBorders>
              <w:top w:val="nil"/>
            </w:tcBorders>
            <w:shd w:val="clear" w:color="auto" w:fill="auto"/>
            <w:vAlign w:val="center"/>
            <w:hideMark/>
          </w:tcPr>
          <w:p w14:paraId="15AB5D40"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0.134 </w:t>
            </w:r>
          </w:p>
        </w:tc>
        <w:tc>
          <w:tcPr>
            <w:tcW w:w="1070" w:type="dxa"/>
            <w:tcBorders>
              <w:top w:val="nil"/>
            </w:tcBorders>
            <w:shd w:val="clear" w:color="auto" w:fill="auto"/>
            <w:vAlign w:val="center"/>
            <w:hideMark/>
          </w:tcPr>
          <w:p w14:paraId="6A252B8D"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0.482 </w:t>
            </w:r>
          </w:p>
        </w:tc>
        <w:tc>
          <w:tcPr>
            <w:tcW w:w="1070" w:type="dxa"/>
            <w:tcBorders>
              <w:top w:val="nil"/>
            </w:tcBorders>
            <w:shd w:val="clear" w:color="auto" w:fill="auto"/>
            <w:vAlign w:val="center"/>
            <w:hideMark/>
          </w:tcPr>
          <w:p w14:paraId="2F04AF1E"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-4.904 </w:t>
            </w:r>
          </w:p>
        </w:tc>
        <w:tc>
          <w:tcPr>
            <w:tcW w:w="1305" w:type="dxa"/>
            <w:tcBorders>
              <w:top w:val="nil"/>
            </w:tcBorders>
            <w:shd w:val="clear" w:color="auto" w:fill="auto"/>
            <w:vAlign w:val="center"/>
            <w:hideMark/>
          </w:tcPr>
          <w:p w14:paraId="61BEE524"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0.530 </w:t>
            </w:r>
          </w:p>
        </w:tc>
      </w:tr>
      <w:tr w:rsidR="000E2AAD" w:rsidRPr="005029B0" w14:paraId="6FB51E47" w14:textId="77777777" w:rsidTr="000E2AAD">
        <w:trPr>
          <w:trHeight w:val="169"/>
        </w:trPr>
        <w:tc>
          <w:tcPr>
            <w:tcW w:w="1626" w:type="dxa"/>
            <w:vMerge/>
            <w:tcBorders>
              <w:bottom w:val="single" w:sz="4" w:space="0" w:color="000000"/>
              <w:right w:val="single" w:sz="4" w:space="0" w:color="000000"/>
            </w:tcBorders>
            <w:vAlign w:val="center"/>
            <w:hideMark/>
          </w:tcPr>
          <w:p w14:paraId="3394C6E4"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single" w:sz="4" w:space="0" w:color="000000"/>
            </w:tcBorders>
            <w:shd w:val="clear" w:color="auto" w:fill="auto"/>
            <w:vAlign w:val="center"/>
            <w:hideMark/>
          </w:tcPr>
          <w:p w14:paraId="6D9EEC85"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2018</w:t>
            </w:r>
          </w:p>
        </w:tc>
        <w:tc>
          <w:tcPr>
            <w:tcW w:w="1070" w:type="dxa"/>
            <w:tcBorders>
              <w:top w:val="nil"/>
              <w:bottom w:val="single" w:sz="4" w:space="0" w:color="000000"/>
            </w:tcBorders>
            <w:shd w:val="clear" w:color="auto" w:fill="auto"/>
            <w:vAlign w:val="center"/>
            <w:hideMark/>
          </w:tcPr>
          <w:p w14:paraId="04E4A667"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123</w:t>
            </w:r>
          </w:p>
        </w:tc>
        <w:tc>
          <w:tcPr>
            <w:tcW w:w="1070" w:type="dxa"/>
            <w:tcBorders>
              <w:top w:val="nil"/>
              <w:bottom w:val="single" w:sz="4" w:space="0" w:color="000000"/>
            </w:tcBorders>
            <w:shd w:val="clear" w:color="auto" w:fill="auto"/>
            <w:vAlign w:val="center"/>
            <w:hideMark/>
          </w:tcPr>
          <w:p w14:paraId="52D0691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0.128 </w:t>
            </w:r>
          </w:p>
        </w:tc>
        <w:tc>
          <w:tcPr>
            <w:tcW w:w="1070" w:type="dxa"/>
            <w:tcBorders>
              <w:top w:val="nil"/>
              <w:bottom w:val="single" w:sz="4" w:space="0" w:color="000000"/>
            </w:tcBorders>
            <w:shd w:val="clear" w:color="auto" w:fill="auto"/>
            <w:vAlign w:val="center"/>
            <w:hideMark/>
          </w:tcPr>
          <w:p w14:paraId="205CE05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0.486 </w:t>
            </w:r>
          </w:p>
        </w:tc>
        <w:tc>
          <w:tcPr>
            <w:tcW w:w="1070" w:type="dxa"/>
            <w:tcBorders>
              <w:top w:val="nil"/>
              <w:bottom w:val="single" w:sz="4" w:space="0" w:color="000000"/>
            </w:tcBorders>
            <w:shd w:val="clear" w:color="auto" w:fill="auto"/>
            <w:vAlign w:val="center"/>
            <w:hideMark/>
          </w:tcPr>
          <w:p w14:paraId="26163D0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-4.813 </w:t>
            </w:r>
          </w:p>
        </w:tc>
        <w:tc>
          <w:tcPr>
            <w:tcW w:w="1305" w:type="dxa"/>
            <w:tcBorders>
              <w:top w:val="nil"/>
              <w:bottom w:val="single" w:sz="4" w:space="0" w:color="000000"/>
            </w:tcBorders>
            <w:shd w:val="clear" w:color="auto" w:fill="auto"/>
            <w:vAlign w:val="center"/>
            <w:hideMark/>
          </w:tcPr>
          <w:p w14:paraId="3E30C2F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0.560 </w:t>
            </w:r>
          </w:p>
        </w:tc>
      </w:tr>
      <w:tr w:rsidR="000E2AAD" w:rsidRPr="005029B0" w14:paraId="4F0B5DAD" w14:textId="77777777" w:rsidTr="000E2AAD">
        <w:trPr>
          <w:trHeight w:val="169"/>
        </w:trPr>
        <w:tc>
          <w:tcPr>
            <w:tcW w:w="1626" w:type="dxa"/>
            <w:vMerge w:val="restart"/>
            <w:tcBorders>
              <w:top w:val="nil"/>
              <w:right w:val="single" w:sz="4" w:space="0" w:color="000000"/>
            </w:tcBorders>
            <w:shd w:val="clear" w:color="auto" w:fill="auto"/>
            <w:noWrap/>
            <w:vAlign w:val="center"/>
          </w:tcPr>
          <w:p w14:paraId="125776BE"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股权融资率</w:t>
            </w:r>
          </w:p>
          <w:p w14:paraId="40730EB2"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EFR</w:t>
            </w:r>
          </w:p>
        </w:tc>
        <w:tc>
          <w:tcPr>
            <w:tcW w:w="1467" w:type="dxa"/>
            <w:tcBorders>
              <w:top w:val="single" w:sz="4" w:space="0" w:color="000000"/>
              <w:left w:val="nil"/>
              <w:bottom w:val="single" w:sz="4" w:space="0" w:color="000000"/>
            </w:tcBorders>
            <w:shd w:val="clear" w:color="auto" w:fill="auto"/>
            <w:vAlign w:val="center"/>
          </w:tcPr>
          <w:p w14:paraId="19079AEF" w14:textId="77777777" w:rsidR="000E2AAD" w:rsidRPr="005029B0" w:rsidRDefault="000E2AAD" w:rsidP="000E2AAD">
            <w:pPr>
              <w:widowControl/>
              <w:jc w:val="center"/>
              <w:rPr>
                <w:rFonts w:ascii="宋体" w:eastAsia="宋体" w:hAnsi="宋体" w:cs="宋体"/>
                <w:color w:val="000000"/>
                <w:kern w:val="0"/>
                <w:sz w:val="22"/>
              </w:rPr>
            </w:pPr>
          </w:p>
        </w:tc>
        <w:tc>
          <w:tcPr>
            <w:tcW w:w="1070" w:type="dxa"/>
            <w:tcBorders>
              <w:top w:val="single" w:sz="4" w:space="0" w:color="000000"/>
              <w:bottom w:val="single" w:sz="4" w:space="0" w:color="000000"/>
            </w:tcBorders>
            <w:shd w:val="clear" w:color="auto" w:fill="auto"/>
            <w:vAlign w:val="center"/>
          </w:tcPr>
          <w:p w14:paraId="53CF7540"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539</w:t>
            </w:r>
          </w:p>
        </w:tc>
        <w:tc>
          <w:tcPr>
            <w:tcW w:w="1070" w:type="dxa"/>
            <w:tcBorders>
              <w:top w:val="single" w:sz="4" w:space="0" w:color="000000"/>
              <w:bottom w:val="single" w:sz="4" w:space="0" w:color="000000"/>
            </w:tcBorders>
            <w:shd w:val="clear" w:color="auto" w:fill="auto"/>
            <w:vAlign w:val="center"/>
          </w:tcPr>
          <w:p w14:paraId="58D1FB74"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0.274 </w:t>
            </w:r>
          </w:p>
        </w:tc>
        <w:tc>
          <w:tcPr>
            <w:tcW w:w="1070" w:type="dxa"/>
            <w:tcBorders>
              <w:top w:val="single" w:sz="4" w:space="0" w:color="000000"/>
              <w:bottom w:val="single" w:sz="4" w:space="0" w:color="000000"/>
            </w:tcBorders>
            <w:shd w:val="clear" w:color="auto" w:fill="auto"/>
            <w:vAlign w:val="center"/>
          </w:tcPr>
          <w:p w14:paraId="0AA87DDD"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0.476 </w:t>
            </w:r>
          </w:p>
        </w:tc>
        <w:tc>
          <w:tcPr>
            <w:tcW w:w="1070" w:type="dxa"/>
            <w:tcBorders>
              <w:top w:val="single" w:sz="4" w:space="0" w:color="000000"/>
              <w:bottom w:val="single" w:sz="4" w:space="0" w:color="000000"/>
            </w:tcBorders>
            <w:shd w:val="clear" w:color="auto" w:fill="auto"/>
            <w:vAlign w:val="center"/>
          </w:tcPr>
          <w:p w14:paraId="7CF15043"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0.023 </w:t>
            </w:r>
          </w:p>
        </w:tc>
        <w:tc>
          <w:tcPr>
            <w:tcW w:w="1305" w:type="dxa"/>
            <w:tcBorders>
              <w:top w:val="single" w:sz="4" w:space="0" w:color="000000"/>
              <w:bottom w:val="single" w:sz="4" w:space="0" w:color="000000"/>
            </w:tcBorders>
            <w:shd w:val="clear" w:color="auto" w:fill="auto"/>
            <w:vAlign w:val="center"/>
          </w:tcPr>
          <w:p w14:paraId="50A11765"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7.630 </w:t>
            </w:r>
          </w:p>
        </w:tc>
      </w:tr>
      <w:tr w:rsidR="000E2AAD" w:rsidRPr="005029B0" w14:paraId="5CF372A8" w14:textId="77777777" w:rsidTr="000E2AAD">
        <w:trPr>
          <w:trHeight w:val="169"/>
        </w:trPr>
        <w:tc>
          <w:tcPr>
            <w:tcW w:w="1626" w:type="dxa"/>
            <w:vMerge/>
            <w:tcBorders>
              <w:right w:val="single" w:sz="4" w:space="0" w:color="000000"/>
            </w:tcBorders>
            <w:shd w:val="clear" w:color="auto" w:fill="auto"/>
            <w:noWrap/>
            <w:vAlign w:val="center"/>
            <w:hideMark/>
          </w:tcPr>
          <w:p w14:paraId="0215837A" w14:textId="77777777" w:rsidR="000E2AAD" w:rsidRPr="005029B0" w:rsidRDefault="000E2AAD" w:rsidP="000E2AAD">
            <w:pPr>
              <w:widowControl/>
              <w:jc w:val="center"/>
              <w:rPr>
                <w:rFonts w:ascii="宋体" w:eastAsia="宋体" w:hAnsi="宋体" w:cs="宋体"/>
                <w:color w:val="000000"/>
                <w:kern w:val="0"/>
                <w:sz w:val="22"/>
              </w:rPr>
            </w:pPr>
          </w:p>
        </w:tc>
        <w:tc>
          <w:tcPr>
            <w:tcW w:w="1467" w:type="dxa"/>
            <w:tcBorders>
              <w:top w:val="single" w:sz="4" w:space="0" w:color="000000"/>
              <w:left w:val="nil"/>
              <w:bottom w:val="nil"/>
            </w:tcBorders>
            <w:shd w:val="clear" w:color="auto" w:fill="auto"/>
            <w:vAlign w:val="center"/>
            <w:hideMark/>
          </w:tcPr>
          <w:p w14:paraId="0E6199B1"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2014</w:t>
            </w:r>
          </w:p>
        </w:tc>
        <w:tc>
          <w:tcPr>
            <w:tcW w:w="1070" w:type="dxa"/>
            <w:tcBorders>
              <w:top w:val="single" w:sz="4" w:space="0" w:color="000000"/>
              <w:left w:val="nil"/>
            </w:tcBorders>
            <w:shd w:val="clear" w:color="auto" w:fill="auto"/>
            <w:vAlign w:val="center"/>
            <w:hideMark/>
          </w:tcPr>
          <w:p w14:paraId="5151E1E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86</w:t>
            </w:r>
          </w:p>
        </w:tc>
        <w:tc>
          <w:tcPr>
            <w:tcW w:w="1070" w:type="dxa"/>
            <w:tcBorders>
              <w:top w:val="single" w:sz="4" w:space="0" w:color="000000"/>
            </w:tcBorders>
            <w:shd w:val="clear" w:color="auto" w:fill="auto"/>
            <w:vAlign w:val="center"/>
            <w:hideMark/>
          </w:tcPr>
          <w:p w14:paraId="4D538FFD"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0.210 </w:t>
            </w:r>
          </w:p>
        </w:tc>
        <w:tc>
          <w:tcPr>
            <w:tcW w:w="1070" w:type="dxa"/>
            <w:tcBorders>
              <w:top w:val="single" w:sz="4" w:space="0" w:color="000000"/>
            </w:tcBorders>
            <w:shd w:val="clear" w:color="auto" w:fill="auto"/>
            <w:vAlign w:val="center"/>
            <w:hideMark/>
          </w:tcPr>
          <w:p w14:paraId="19C7C48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0.148 </w:t>
            </w:r>
          </w:p>
        </w:tc>
        <w:tc>
          <w:tcPr>
            <w:tcW w:w="1070" w:type="dxa"/>
            <w:tcBorders>
              <w:top w:val="single" w:sz="4" w:space="0" w:color="000000"/>
            </w:tcBorders>
            <w:shd w:val="clear" w:color="auto" w:fill="auto"/>
            <w:vAlign w:val="center"/>
            <w:hideMark/>
          </w:tcPr>
          <w:p w14:paraId="1FCB9DA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0.026 </w:t>
            </w:r>
          </w:p>
        </w:tc>
        <w:tc>
          <w:tcPr>
            <w:tcW w:w="1305" w:type="dxa"/>
            <w:tcBorders>
              <w:top w:val="single" w:sz="4" w:space="0" w:color="000000"/>
            </w:tcBorders>
            <w:shd w:val="clear" w:color="auto" w:fill="auto"/>
            <w:vAlign w:val="center"/>
            <w:hideMark/>
          </w:tcPr>
          <w:p w14:paraId="616AE58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0.912 </w:t>
            </w:r>
          </w:p>
        </w:tc>
      </w:tr>
      <w:tr w:rsidR="000E2AAD" w:rsidRPr="005029B0" w14:paraId="542215A1" w14:textId="77777777" w:rsidTr="000E2AAD">
        <w:trPr>
          <w:trHeight w:val="169"/>
        </w:trPr>
        <w:tc>
          <w:tcPr>
            <w:tcW w:w="1626" w:type="dxa"/>
            <w:vMerge/>
            <w:tcBorders>
              <w:right w:val="single" w:sz="4" w:space="0" w:color="000000"/>
            </w:tcBorders>
            <w:vAlign w:val="center"/>
            <w:hideMark/>
          </w:tcPr>
          <w:p w14:paraId="02828D59"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nil"/>
            </w:tcBorders>
            <w:shd w:val="clear" w:color="auto" w:fill="auto"/>
            <w:vAlign w:val="center"/>
            <w:hideMark/>
          </w:tcPr>
          <w:p w14:paraId="65753B8A"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2015</w:t>
            </w:r>
          </w:p>
        </w:tc>
        <w:tc>
          <w:tcPr>
            <w:tcW w:w="1070" w:type="dxa"/>
            <w:tcBorders>
              <w:top w:val="nil"/>
              <w:left w:val="nil"/>
            </w:tcBorders>
            <w:shd w:val="clear" w:color="auto" w:fill="auto"/>
            <w:vAlign w:val="center"/>
            <w:hideMark/>
          </w:tcPr>
          <w:p w14:paraId="5D79FD6B"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96</w:t>
            </w:r>
          </w:p>
        </w:tc>
        <w:tc>
          <w:tcPr>
            <w:tcW w:w="1070" w:type="dxa"/>
            <w:tcBorders>
              <w:top w:val="nil"/>
            </w:tcBorders>
            <w:shd w:val="clear" w:color="auto" w:fill="auto"/>
            <w:vAlign w:val="center"/>
            <w:hideMark/>
          </w:tcPr>
          <w:p w14:paraId="2BFBCC0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0.223 </w:t>
            </w:r>
          </w:p>
        </w:tc>
        <w:tc>
          <w:tcPr>
            <w:tcW w:w="1070" w:type="dxa"/>
            <w:tcBorders>
              <w:top w:val="nil"/>
            </w:tcBorders>
            <w:shd w:val="clear" w:color="auto" w:fill="auto"/>
            <w:vAlign w:val="center"/>
            <w:hideMark/>
          </w:tcPr>
          <w:p w14:paraId="75CE564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0.152 </w:t>
            </w:r>
          </w:p>
        </w:tc>
        <w:tc>
          <w:tcPr>
            <w:tcW w:w="1070" w:type="dxa"/>
            <w:tcBorders>
              <w:top w:val="nil"/>
            </w:tcBorders>
            <w:shd w:val="clear" w:color="auto" w:fill="auto"/>
            <w:vAlign w:val="center"/>
            <w:hideMark/>
          </w:tcPr>
          <w:p w14:paraId="07D08457"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0.023 </w:t>
            </w:r>
          </w:p>
        </w:tc>
        <w:tc>
          <w:tcPr>
            <w:tcW w:w="1305" w:type="dxa"/>
            <w:tcBorders>
              <w:top w:val="nil"/>
            </w:tcBorders>
            <w:shd w:val="clear" w:color="auto" w:fill="auto"/>
            <w:vAlign w:val="center"/>
            <w:hideMark/>
          </w:tcPr>
          <w:p w14:paraId="6571A70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1.124 </w:t>
            </w:r>
          </w:p>
        </w:tc>
      </w:tr>
      <w:tr w:rsidR="000E2AAD" w:rsidRPr="005029B0" w14:paraId="0B603C3A" w14:textId="77777777" w:rsidTr="000E2AAD">
        <w:trPr>
          <w:trHeight w:val="169"/>
        </w:trPr>
        <w:tc>
          <w:tcPr>
            <w:tcW w:w="1626" w:type="dxa"/>
            <w:vMerge/>
            <w:tcBorders>
              <w:right w:val="single" w:sz="4" w:space="0" w:color="000000"/>
            </w:tcBorders>
            <w:vAlign w:val="center"/>
            <w:hideMark/>
          </w:tcPr>
          <w:p w14:paraId="3AA4AA04"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nil"/>
            </w:tcBorders>
            <w:shd w:val="clear" w:color="auto" w:fill="auto"/>
            <w:vAlign w:val="center"/>
            <w:hideMark/>
          </w:tcPr>
          <w:p w14:paraId="5A1B1DD7"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2016</w:t>
            </w:r>
          </w:p>
        </w:tc>
        <w:tc>
          <w:tcPr>
            <w:tcW w:w="1070" w:type="dxa"/>
            <w:tcBorders>
              <w:top w:val="nil"/>
              <w:left w:val="nil"/>
            </w:tcBorders>
            <w:shd w:val="clear" w:color="auto" w:fill="auto"/>
            <w:vAlign w:val="center"/>
            <w:hideMark/>
          </w:tcPr>
          <w:p w14:paraId="5D54986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112</w:t>
            </w:r>
          </w:p>
        </w:tc>
        <w:tc>
          <w:tcPr>
            <w:tcW w:w="1070" w:type="dxa"/>
            <w:tcBorders>
              <w:top w:val="nil"/>
            </w:tcBorders>
            <w:shd w:val="clear" w:color="auto" w:fill="auto"/>
            <w:vAlign w:val="center"/>
            <w:hideMark/>
          </w:tcPr>
          <w:p w14:paraId="11674BF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0.315 </w:t>
            </w:r>
          </w:p>
        </w:tc>
        <w:tc>
          <w:tcPr>
            <w:tcW w:w="1070" w:type="dxa"/>
            <w:tcBorders>
              <w:top w:val="nil"/>
            </w:tcBorders>
            <w:shd w:val="clear" w:color="auto" w:fill="auto"/>
            <w:vAlign w:val="center"/>
            <w:hideMark/>
          </w:tcPr>
          <w:p w14:paraId="42DACE99"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0.723 </w:t>
            </w:r>
          </w:p>
        </w:tc>
        <w:tc>
          <w:tcPr>
            <w:tcW w:w="1070" w:type="dxa"/>
            <w:tcBorders>
              <w:top w:val="nil"/>
            </w:tcBorders>
            <w:shd w:val="clear" w:color="auto" w:fill="auto"/>
            <w:vAlign w:val="center"/>
            <w:hideMark/>
          </w:tcPr>
          <w:p w14:paraId="5F34AB6E"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0.038 </w:t>
            </w:r>
          </w:p>
        </w:tc>
        <w:tc>
          <w:tcPr>
            <w:tcW w:w="1305" w:type="dxa"/>
            <w:tcBorders>
              <w:top w:val="nil"/>
            </w:tcBorders>
            <w:shd w:val="clear" w:color="auto" w:fill="auto"/>
            <w:vAlign w:val="center"/>
            <w:hideMark/>
          </w:tcPr>
          <w:p w14:paraId="02A191B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7.630 </w:t>
            </w:r>
          </w:p>
        </w:tc>
      </w:tr>
      <w:tr w:rsidR="000E2AAD" w:rsidRPr="005029B0" w14:paraId="5B33F715" w14:textId="77777777" w:rsidTr="000E2AAD">
        <w:trPr>
          <w:trHeight w:val="169"/>
        </w:trPr>
        <w:tc>
          <w:tcPr>
            <w:tcW w:w="1626" w:type="dxa"/>
            <w:vMerge/>
            <w:tcBorders>
              <w:right w:val="single" w:sz="4" w:space="0" w:color="000000"/>
            </w:tcBorders>
            <w:vAlign w:val="center"/>
            <w:hideMark/>
          </w:tcPr>
          <w:p w14:paraId="05F344A2"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nil"/>
            </w:tcBorders>
            <w:shd w:val="clear" w:color="auto" w:fill="auto"/>
            <w:vAlign w:val="center"/>
            <w:hideMark/>
          </w:tcPr>
          <w:p w14:paraId="609CB0DD"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2017</w:t>
            </w:r>
          </w:p>
        </w:tc>
        <w:tc>
          <w:tcPr>
            <w:tcW w:w="1070" w:type="dxa"/>
            <w:tcBorders>
              <w:top w:val="nil"/>
              <w:left w:val="nil"/>
            </w:tcBorders>
            <w:shd w:val="clear" w:color="auto" w:fill="auto"/>
            <w:vAlign w:val="center"/>
            <w:hideMark/>
          </w:tcPr>
          <w:p w14:paraId="7639FDCE"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122</w:t>
            </w:r>
          </w:p>
        </w:tc>
        <w:tc>
          <w:tcPr>
            <w:tcW w:w="1070" w:type="dxa"/>
            <w:tcBorders>
              <w:top w:val="nil"/>
            </w:tcBorders>
            <w:shd w:val="clear" w:color="auto" w:fill="auto"/>
            <w:vAlign w:val="center"/>
            <w:hideMark/>
          </w:tcPr>
          <w:p w14:paraId="29CAB3E2"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0.305 </w:t>
            </w:r>
          </w:p>
        </w:tc>
        <w:tc>
          <w:tcPr>
            <w:tcW w:w="1070" w:type="dxa"/>
            <w:tcBorders>
              <w:top w:val="nil"/>
            </w:tcBorders>
            <w:shd w:val="clear" w:color="auto" w:fill="auto"/>
            <w:vAlign w:val="center"/>
            <w:hideMark/>
          </w:tcPr>
          <w:p w14:paraId="6063BC3E"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0.493 </w:t>
            </w:r>
          </w:p>
        </w:tc>
        <w:tc>
          <w:tcPr>
            <w:tcW w:w="1070" w:type="dxa"/>
            <w:tcBorders>
              <w:top w:val="nil"/>
            </w:tcBorders>
            <w:shd w:val="clear" w:color="auto" w:fill="auto"/>
            <w:vAlign w:val="center"/>
            <w:hideMark/>
          </w:tcPr>
          <w:p w14:paraId="6D3979E0"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0.035 </w:t>
            </w:r>
          </w:p>
        </w:tc>
        <w:tc>
          <w:tcPr>
            <w:tcW w:w="1305" w:type="dxa"/>
            <w:tcBorders>
              <w:top w:val="nil"/>
            </w:tcBorders>
            <w:shd w:val="clear" w:color="auto" w:fill="auto"/>
            <w:vAlign w:val="center"/>
            <w:hideMark/>
          </w:tcPr>
          <w:p w14:paraId="51058108"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5.255 </w:t>
            </w:r>
          </w:p>
        </w:tc>
      </w:tr>
      <w:tr w:rsidR="000E2AAD" w:rsidRPr="005029B0" w14:paraId="344EF88B" w14:textId="77777777" w:rsidTr="000E2AAD">
        <w:trPr>
          <w:trHeight w:val="169"/>
        </w:trPr>
        <w:tc>
          <w:tcPr>
            <w:tcW w:w="1626" w:type="dxa"/>
            <w:vMerge/>
            <w:tcBorders>
              <w:bottom w:val="single" w:sz="4" w:space="0" w:color="000000"/>
              <w:right w:val="single" w:sz="4" w:space="0" w:color="000000"/>
            </w:tcBorders>
            <w:vAlign w:val="center"/>
            <w:hideMark/>
          </w:tcPr>
          <w:p w14:paraId="739ABF09"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single" w:sz="4" w:space="0" w:color="000000"/>
            </w:tcBorders>
            <w:shd w:val="clear" w:color="auto" w:fill="auto"/>
            <w:vAlign w:val="center"/>
            <w:hideMark/>
          </w:tcPr>
          <w:p w14:paraId="129FB761"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2018</w:t>
            </w:r>
          </w:p>
        </w:tc>
        <w:tc>
          <w:tcPr>
            <w:tcW w:w="1070" w:type="dxa"/>
            <w:tcBorders>
              <w:top w:val="nil"/>
              <w:left w:val="nil"/>
              <w:bottom w:val="single" w:sz="4" w:space="0" w:color="000000"/>
            </w:tcBorders>
            <w:shd w:val="clear" w:color="auto" w:fill="auto"/>
            <w:vAlign w:val="center"/>
            <w:hideMark/>
          </w:tcPr>
          <w:p w14:paraId="144AC880"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123</w:t>
            </w:r>
          </w:p>
        </w:tc>
        <w:tc>
          <w:tcPr>
            <w:tcW w:w="1070" w:type="dxa"/>
            <w:tcBorders>
              <w:top w:val="nil"/>
              <w:bottom w:val="single" w:sz="4" w:space="0" w:color="000000"/>
            </w:tcBorders>
            <w:shd w:val="clear" w:color="auto" w:fill="auto"/>
            <w:vAlign w:val="center"/>
            <w:hideMark/>
          </w:tcPr>
          <w:p w14:paraId="13FA9C30"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0.289 </w:t>
            </w:r>
          </w:p>
        </w:tc>
        <w:tc>
          <w:tcPr>
            <w:tcW w:w="1070" w:type="dxa"/>
            <w:tcBorders>
              <w:top w:val="nil"/>
              <w:bottom w:val="single" w:sz="4" w:space="0" w:color="000000"/>
            </w:tcBorders>
            <w:shd w:val="clear" w:color="auto" w:fill="auto"/>
            <w:vAlign w:val="center"/>
            <w:hideMark/>
          </w:tcPr>
          <w:p w14:paraId="10468E12"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0.493 </w:t>
            </w:r>
          </w:p>
        </w:tc>
        <w:tc>
          <w:tcPr>
            <w:tcW w:w="1070" w:type="dxa"/>
            <w:tcBorders>
              <w:top w:val="nil"/>
              <w:bottom w:val="single" w:sz="4" w:space="0" w:color="000000"/>
            </w:tcBorders>
            <w:shd w:val="clear" w:color="auto" w:fill="auto"/>
            <w:vAlign w:val="center"/>
            <w:hideMark/>
          </w:tcPr>
          <w:p w14:paraId="7DC4F797"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0.029 </w:t>
            </w:r>
          </w:p>
        </w:tc>
        <w:tc>
          <w:tcPr>
            <w:tcW w:w="1305" w:type="dxa"/>
            <w:tcBorders>
              <w:top w:val="nil"/>
              <w:bottom w:val="single" w:sz="4" w:space="0" w:color="000000"/>
            </w:tcBorders>
            <w:shd w:val="clear" w:color="auto" w:fill="auto"/>
            <w:vAlign w:val="center"/>
            <w:hideMark/>
          </w:tcPr>
          <w:p w14:paraId="085B5EC2"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5.199 </w:t>
            </w:r>
          </w:p>
        </w:tc>
      </w:tr>
      <w:tr w:rsidR="000E2AAD" w:rsidRPr="005029B0" w14:paraId="0B7A9AB0" w14:textId="77777777" w:rsidTr="000E2AAD">
        <w:trPr>
          <w:trHeight w:val="169"/>
        </w:trPr>
        <w:tc>
          <w:tcPr>
            <w:tcW w:w="1626" w:type="dxa"/>
            <w:vMerge w:val="restart"/>
            <w:tcBorders>
              <w:top w:val="nil"/>
              <w:right w:val="single" w:sz="4" w:space="0" w:color="000000"/>
            </w:tcBorders>
            <w:shd w:val="clear" w:color="auto" w:fill="auto"/>
            <w:vAlign w:val="center"/>
          </w:tcPr>
          <w:p w14:paraId="54A1AB96"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资产负债率</w:t>
            </w:r>
          </w:p>
          <w:p w14:paraId="59407115"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DAR</w:t>
            </w:r>
          </w:p>
        </w:tc>
        <w:tc>
          <w:tcPr>
            <w:tcW w:w="1467" w:type="dxa"/>
            <w:tcBorders>
              <w:top w:val="single" w:sz="4" w:space="0" w:color="000000"/>
              <w:left w:val="nil"/>
              <w:bottom w:val="single" w:sz="4" w:space="0" w:color="000000"/>
            </w:tcBorders>
            <w:shd w:val="clear" w:color="auto" w:fill="auto"/>
            <w:vAlign w:val="center"/>
          </w:tcPr>
          <w:p w14:paraId="183F196F" w14:textId="77777777" w:rsidR="000E2AAD" w:rsidRPr="005029B0" w:rsidRDefault="000E2AAD" w:rsidP="000E2AAD">
            <w:pPr>
              <w:widowControl/>
              <w:jc w:val="center"/>
              <w:rPr>
                <w:rFonts w:ascii="宋体" w:eastAsia="宋体" w:hAnsi="宋体" w:cs="宋体"/>
                <w:color w:val="000000"/>
                <w:kern w:val="0"/>
                <w:sz w:val="22"/>
              </w:rPr>
            </w:pPr>
          </w:p>
        </w:tc>
        <w:tc>
          <w:tcPr>
            <w:tcW w:w="1070" w:type="dxa"/>
            <w:tcBorders>
              <w:top w:val="single" w:sz="4" w:space="0" w:color="000000"/>
              <w:bottom w:val="single" w:sz="4" w:space="0" w:color="000000"/>
            </w:tcBorders>
            <w:shd w:val="clear" w:color="auto" w:fill="auto"/>
            <w:vAlign w:val="center"/>
          </w:tcPr>
          <w:p w14:paraId="47BF72E4"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539</w:t>
            </w:r>
          </w:p>
        </w:tc>
        <w:tc>
          <w:tcPr>
            <w:tcW w:w="1070" w:type="dxa"/>
            <w:tcBorders>
              <w:top w:val="single" w:sz="4" w:space="0" w:color="000000"/>
              <w:bottom w:val="single" w:sz="4" w:space="0" w:color="000000"/>
            </w:tcBorders>
            <w:shd w:val="clear" w:color="auto" w:fill="auto"/>
            <w:vAlign w:val="center"/>
          </w:tcPr>
          <w:p w14:paraId="16A77E2E" w14:textId="77777777" w:rsidR="000E2AAD" w:rsidRPr="005029B0" w:rsidRDefault="000E2AAD" w:rsidP="000E2AAD">
            <w:pPr>
              <w:jc w:val="right"/>
              <w:rPr>
                <w:rFonts w:ascii="宋体" w:eastAsia="宋体" w:hAnsi="宋体" w:cs="宋体"/>
                <w:color w:val="000000"/>
                <w:sz w:val="22"/>
              </w:rPr>
            </w:pPr>
            <w:r w:rsidRPr="005029B0">
              <w:rPr>
                <w:rFonts w:ascii="Times New Roman" w:eastAsia="宋体" w:hAnsi="Times New Roman" w:cs="Times New Roman" w:hint="eastAsia"/>
                <w:color w:val="000000"/>
                <w:sz w:val="22"/>
              </w:rPr>
              <w:t xml:space="preserve">0.566 </w:t>
            </w:r>
          </w:p>
        </w:tc>
        <w:tc>
          <w:tcPr>
            <w:tcW w:w="1070" w:type="dxa"/>
            <w:tcBorders>
              <w:top w:val="single" w:sz="4" w:space="0" w:color="000000"/>
              <w:bottom w:val="single" w:sz="4" w:space="0" w:color="000000"/>
            </w:tcBorders>
            <w:shd w:val="clear" w:color="auto" w:fill="auto"/>
            <w:vAlign w:val="center"/>
          </w:tcPr>
          <w:p w14:paraId="32A06D06" w14:textId="77777777" w:rsidR="000E2AAD" w:rsidRPr="005029B0" w:rsidRDefault="000E2AAD" w:rsidP="000E2AAD">
            <w:pPr>
              <w:jc w:val="right"/>
              <w:rPr>
                <w:rFonts w:ascii="宋体" w:eastAsia="宋体" w:hAnsi="宋体" w:cs="宋体"/>
                <w:color w:val="000000"/>
                <w:sz w:val="22"/>
              </w:rPr>
            </w:pPr>
            <w:r w:rsidRPr="005029B0">
              <w:rPr>
                <w:rFonts w:ascii="Times New Roman" w:eastAsia="宋体" w:hAnsi="Times New Roman" w:cs="Times New Roman" w:hint="eastAsia"/>
                <w:color w:val="000000"/>
                <w:sz w:val="22"/>
              </w:rPr>
              <w:t xml:space="preserve">0.191 </w:t>
            </w:r>
          </w:p>
        </w:tc>
        <w:tc>
          <w:tcPr>
            <w:tcW w:w="1070" w:type="dxa"/>
            <w:tcBorders>
              <w:top w:val="single" w:sz="4" w:space="0" w:color="000000"/>
              <w:bottom w:val="single" w:sz="4" w:space="0" w:color="000000"/>
            </w:tcBorders>
            <w:shd w:val="clear" w:color="auto" w:fill="auto"/>
            <w:vAlign w:val="center"/>
          </w:tcPr>
          <w:p w14:paraId="4F834F81" w14:textId="77777777" w:rsidR="000E2AAD" w:rsidRPr="005029B0" w:rsidRDefault="000E2AAD" w:rsidP="000E2AAD">
            <w:pPr>
              <w:jc w:val="right"/>
              <w:rPr>
                <w:rFonts w:ascii="宋体" w:eastAsia="宋体" w:hAnsi="宋体" w:cs="宋体"/>
                <w:color w:val="000000"/>
                <w:sz w:val="22"/>
              </w:rPr>
            </w:pPr>
            <w:r w:rsidRPr="005029B0">
              <w:rPr>
                <w:rFonts w:ascii="Times New Roman" w:eastAsia="宋体" w:hAnsi="Times New Roman" w:cs="Times New Roman" w:hint="eastAsia"/>
                <w:color w:val="000000"/>
                <w:sz w:val="22"/>
              </w:rPr>
              <w:t xml:space="preserve">0.114 </w:t>
            </w:r>
          </w:p>
        </w:tc>
        <w:tc>
          <w:tcPr>
            <w:tcW w:w="1305" w:type="dxa"/>
            <w:tcBorders>
              <w:top w:val="single" w:sz="4" w:space="0" w:color="000000"/>
              <w:bottom w:val="single" w:sz="4" w:space="0" w:color="000000"/>
            </w:tcBorders>
            <w:shd w:val="clear" w:color="auto" w:fill="auto"/>
            <w:vAlign w:val="center"/>
          </w:tcPr>
          <w:p w14:paraId="7B8DD6E9" w14:textId="77777777" w:rsidR="000E2AAD" w:rsidRPr="005029B0" w:rsidRDefault="000E2AAD" w:rsidP="000E2AAD">
            <w:pPr>
              <w:jc w:val="right"/>
              <w:rPr>
                <w:rFonts w:ascii="宋体" w:eastAsia="宋体" w:hAnsi="宋体" w:cs="宋体"/>
                <w:color w:val="000000"/>
                <w:sz w:val="22"/>
              </w:rPr>
            </w:pPr>
            <w:r w:rsidRPr="005029B0">
              <w:rPr>
                <w:rFonts w:ascii="Times New Roman" w:eastAsia="宋体" w:hAnsi="Times New Roman" w:cs="Times New Roman" w:hint="eastAsia"/>
                <w:color w:val="000000"/>
                <w:sz w:val="22"/>
              </w:rPr>
              <w:t xml:space="preserve">0.977 </w:t>
            </w:r>
          </w:p>
        </w:tc>
      </w:tr>
      <w:tr w:rsidR="000E2AAD" w:rsidRPr="005029B0" w14:paraId="496D44C4" w14:textId="77777777" w:rsidTr="000E2AAD">
        <w:trPr>
          <w:trHeight w:val="169"/>
        </w:trPr>
        <w:tc>
          <w:tcPr>
            <w:tcW w:w="1626" w:type="dxa"/>
            <w:vMerge/>
            <w:tcBorders>
              <w:right w:val="single" w:sz="4" w:space="0" w:color="000000"/>
            </w:tcBorders>
            <w:shd w:val="clear" w:color="auto" w:fill="auto"/>
            <w:vAlign w:val="center"/>
            <w:hideMark/>
          </w:tcPr>
          <w:p w14:paraId="798D1718" w14:textId="77777777" w:rsidR="000E2AAD" w:rsidRPr="005029B0" w:rsidRDefault="000E2AAD" w:rsidP="000E2AAD">
            <w:pPr>
              <w:widowControl/>
              <w:jc w:val="center"/>
              <w:rPr>
                <w:rFonts w:ascii="宋体" w:eastAsia="宋体" w:hAnsi="宋体" w:cs="宋体"/>
                <w:color w:val="000000"/>
                <w:kern w:val="0"/>
                <w:sz w:val="22"/>
              </w:rPr>
            </w:pPr>
          </w:p>
        </w:tc>
        <w:tc>
          <w:tcPr>
            <w:tcW w:w="1467" w:type="dxa"/>
            <w:tcBorders>
              <w:top w:val="single" w:sz="4" w:space="0" w:color="000000"/>
              <w:left w:val="nil"/>
            </w:tcBorders>
            <w:shd w:val="clear" w:color="auto" w:fill="auto"/>
            <w:vAlign w:val="center"/>
            <w:hideMark/>
          </w:tcPr>
          <w:p w14:paraId="34BBE6A9"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2014</w:t>
            </w:r>
          </w:p>
        </w:tc>
        <w:tc>
          <w:tcPr>
            <w:tcW w:w="1070" w:type="dxa"/>
            <w:tcBorders>
              <w:top w:val="single" w:sz="4" w:space="0" w:color="000000"/>
            </w:tcBorders>
            <w:shd w:val="clear" w:color="auto" w:fill="auto"/>
            <w:vAlign w:val="center"/>
            <w:hideMark/>
          </w:tcPr>
          <w:p w14:paraId="278CAD7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86</w:t>
            </w:r>
          </w:p>
        </w:tc>
        <w:tc>
          <w:tcPr>
            <w:tcW w:w="1070" w:type="dxa"/>
            <w:tcBorders>
              <w:top w:val="single" w:sz="4" w:space="0" w:color="000000"/>
            </w:tcBorders>
            <w:shd w:val="clear" w:color="auto" w:fill="auto"/>
            <w:vAlign w:val="center"/>
            <w:hideMark/>
          </w:tcPr>
          <w:p w14:paraId="5AE6D64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0.600 </w:t>
            </w:r>
          </w:p>
        </w:tc>
        <w:tc>
          <w:tcPr>
            <w:tcW w:w="1070" w:type="dxa"/>
            <w:tcBorders>
              <w:top w:val="single" w:sz="4" w:space="0" w:color="000000"/>
            </w:tcBorders>
            <w:shd w:val="clear" w:color="auto" w:fill="auto"/>
            <w:vAlign w:val="center"/>
            <w:hideMark/>
          </w:tcPr>
          <w:p w14:paraId="64B6BF19"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0.197 </w:t>
            </w:r>
          </w:p>
        </w:tc>
        <w:tc>
          <w:tcPr>
            <w:tcW w:w="1070" w:type="dxa"/>
            <w:tcBorders>
              <w:top w:val="single" w:sz="4" w:space="0" w:color="000000"/>
            </w:tcBorders>
            <w:shd w:val="clear" w:color="auto" w:fill="auto"/>
            <w:vAlign w:val="center"/>
            <w:hideMark/>
          </w:tcPr>
          <w:p w14:paraId="51CE1E76"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0.170 </w:t>
            </w:r>
          </w:p>
        </w:tc>
        <w:tc>
          <w:tcPr>
            <w:tcW w:w="1305" w:type="dxa"/>
            <w:tcBorders>
              <w:top w:val="single" w:sz="4" w:space="0" w:color="000000"/>
            </w:tcBorders>
            <w:shd w:val="clear" w:color="auto" w:fill="auto"/>
            <w:vAlign w:val="center"/>
            <w:hideMark/>
          </w:tcPr>
          <w:p w14:paraId="6B7382C9"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0.883 </w:t>
            </w:r>
          </w:p>
        </w:tc>
      </w:tr>
      <w:tr w:rsidR="000E2AAD" w:rsidRPr="005029B0" w14:paraId="76C3CA1F" w14:textId="77777777" w:rsidTr="000E2AAD">
        <w:trPr>
          <w:trHeight w:val="169"/>
        </w:trPr>
        <w:tc>
          <w:tcPr>
            <w:tcW w:w="1626" w:type="dxa"/>
            <w:vMerge/>
            <w:tcBorders>
              <w:right w:val="single" w:sz="4" w:space="0" w:color="000000"/>
            </w:tcBorders>
            <w:vAlign w:val="center"/>
            <w:hideMark/>
          </w:tcPr>
          <w:p w14:paraId="7FF3F4D5"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tcBorders>
            <w:shd w:val="clear" w:color="auto" w:fill="auto"/>
            <w:vAlign w:val="center"/>
            <w:hideMark/>
          </w:tcPr>
          <w:p w14:paraId="4D048338"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2015</w:t>
            </w:r>
          </w:p>
        </w:tc>
        <w:tc>
          <w:tcPr>
            <w:tcW w:w="1070" w:type="dxa"/>
            <w:tcBorders>
              <w:top w:val="nil"/>
            </w:tcBorders>
            <w:shd w:val="clear" w:color="auto" w:fill="auto"/>
            <w:vAlign w:val="center"/>
            <w:hideMark/>
          </w:tcPr>
          <w:p w14:paraId="412ACE4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96</w:t>
            </w:r>
          </w:p>
        </w:tc>
        <w:tc>
          <w:tcPr>
            <w:tcW w:w="1070" w:type="dxa"/>
            <w:tcBorders>
              <w:top w:val="nil"/>
            </w:tcBorders>
            <w:shd w:val="clear" w:color="auto" w:fill="auto"/>
            <w:vAlign w:val="center"/>
            <w:hideMark/>
          </w:tcPr>
          <w:p w14:paraId="2238C9A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0.584 </w:t>
            </w:r>
          </w:p>
        </w:tc>
        <w:tc>
          <w:tcPr>
            <w:tcW w:w="1070" w:type="dxa"/>
            <w:tcBorders>
              <w:top w:val="nil"/>
            </w:tcBorders>
            <w:shd w:val="clear" w:color="auto" w:fill="auto"/>
            <w:vAlign w:val="center"/>
            <w:hideMark/>
          </w:tcPr>
          <w:p w14:paraId="779C93D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0.178 </w:t>
            </w:r>
          </w:p>
        </w:tc>
        <w:tc>
          <w:tcPr>
            <w:tcW w:w="1070" w:type="dxa"/>
            <w:tcBorders>
              <w:top w:val="nil"/>
            </w:tcBorders>
            <w:shd w:val="clear" w:color="auto" w:fill="auto"/>
            <w:vAlign w:val="center"/>
            <w:hideMark/>
          </w:tcPr>
          <w:p w14:paraId="4CE04ADD"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0.194 </w:t>
            </w:r>
          </w:p>
        </w:tc>
        <w:tc>
          <w:tcPr>
            <w:tcW w:w="1305" w:type="dxa"/>
            <w:tcBorders>
              <w:top w:val="nil"/>
            </w:tcBorders>
            <w:shd w:val="clear" w:color="auto" w:fill="auto"/>
            <w:vAlign w:val="center"/>
            <w:hideMark/>
          </w:tcPr>
          <w:p w14:paraId="53A4DD1F"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0.894 </w:t>
            </w:r>
          </w:p>
        </w:tc>
      </w:tr>
      <w:tr w:rsidR="000E2AAD" w:rsidRPr="005029B0" w14:paraId="70795D40" w14:textId="77777777" w:rsidTr="000E2AAD">
        <w:trPr>
          <w:trHeight w:val="169"/>
        </w:trPr>
        <w:tc>
          <w:tcPr>
            <w:tcW w:w="1626" w:type="dxa"/>
            <w:vMerge/>
            <w:tcBorders>
              <w:right w:val="single" w:sz="4" w:space="0" w:color="000000"/>
            </w:tcBorders>
            <w:vAlign w:val="center"/>
            <w:hideMark/>
          </w:tcPr>
          <w:p w14:paraId="502DFBA0"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tcBorders>
            <w:shd w:val="clear" w:color="auto" w:fill="auto"/>
            <w:vAlign w:val="center"/>
            <w:hideMark/>
          </w:tcPr>
          <w:p w14:paraId="0F1B066A"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2016</w:t>
            </w:r>
          </w:p>
        </w:tc>
        <w:tc>
          <w:tcPr>
            <w:tcW w:w="1070" w:type="dxa"/>
            <w:tcBorders>
              <w:top w:val="nil"/>
            </w:tcBorders>
            <w:shd w:val="clear" w:color="auto" w:fill="auto"/>
            <w:vAlign w:val="center"/>
            <w:hideMark/>
          </w:tcPr>
          <w:p w14:paraId="1AD1C97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112</w:t>
            </w:r>
          </w:p>
        </w:tc>
        <w:tc>
          <w:tcPr>
            <w:tcW w:w="1070" w:type="dxa"/>
            <w:tcBorders>
              <w:top w:val="nil"/>
            </w:tcBorders>
            <w:shd w:val="clear" w:color="auto" w:fill="auto"/>
            <w:vAlign w:val="center"/>
            <w:hideMark/>
          </w:tcPr>
          <w:p w14:paraId="7D2A42C6"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0.555 </w:t>
            </w:r>
          </w:p>
        </w:tc>
        <w:tc>
          <w:tcPr>
            <w:tcW w:w="1070" w:type="dxa"/>
            <w:tcBorders>
              <w:top w:val="nil"/>
            </w:tcBorders>
            <w:shd w:val="clear" w:color="auto" w:fill="auto"/>
            <w:vAlign w:val="center"/>
            <w:hideMark/>
          </w:tcPr>
          <w:p w14:paraId="5950ABC0"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0.195 </w:t>
            </w:r>
          </w:p>
        </w:tc>
        <w:tc>
          <w:tcPr>
            <w:tcW w:w="1070" w:type="dxa"/>
            <w:tcBorders>
              <w:top w:val="nil"/>
            </w:tcBorders>
            <w:shd w:val="clear" w:color="auto" w:fill="auto"/>
            <w:vAlign w:val="center"/>
            <w:hideMark/>
          </w:tcPr>
          <w:p w14:paraId="06D9CE7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0.145 </w:t>
            </w:r>
          </w:p>
        </w:tc>
        <w:tc>
          <w:tcPr>
            <w:tcW w:w="1305" w:type="dxa"/>
            <w:tcBorders>
              <w:top w:val="nil"/>
            </w:tcBorders>
            <w:shd w:val="clear" w:color="auto" w:fill="auto"/>
            <w:vAlign w:val="center"/>
            <w:hideMark/>
          </w:tcPr>
          <w:p w14:paraId="6CD2DD1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0.929 </w:t>
            </w:r>
          </w:p>
        </w:tc>
      </w:tr>
      <w:tr w:rsidR="000E2AAD" w:rsidRPr="005029B0" w14:paraId="69DA9AF2" w14:textId="77777777" w:rsidTr="000E2AAD">
        <w:trPr>
          <w:trHeight w:val="169"/>
        </w:trPr>
        <w:tc>
          <w:tcPr>
            <w:tcW w:w="1626" w:type="dxa"/>
            <w:vMerge/>
            <w:tcBorders>
              <w:right w:val="single" w:sz="4" w:space="0" w:color="000000"/>
            </w:tcBorders>
            <w:vAlign w:val="center"/>
            <w:hideMark/>
          </w:tcPr>
          <w:p w14:paraId="7AFB579C"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tcBorders>
            <w:shd w:val="clear" w:color="auto" w:fill="auto"/>
            <w:vAlign w:val="center"/>
            <w:hideMark/>
          </w:tcPr>
          <w:p w14:paraId="175CE327"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2017</w:t>
            </w:r>
          </w:p>
        </w:tc>
        <w:tc>
          <w:tcPr>
            <w:tcW w:w="1070" w:type="dxa"/>
            <w:tcBorders>
              <w:top w:val="nil"/>
            </w:tcBorders>
            <w:shd w:val="clear" w:color="auto" w:fill="auto"/>
            <w:vAlign w:val="center"/>
            <w:hideMark/>
          </w:tcPr>
          <w:p w14:paraId="6182FCC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122</w:t>
            </w:r>
          </w:p>
        </w:tc>
        <w:tc>
          <w:tcPr>
            <w:tcW w:w="1070" w:type="dxa"/>
            <w:tcBorders>
              <w:top w:val="nil"/>
            </w:tcBorders>
            <w:shd w:val="clear" w:color="auto" w:fill="auto"/>
            <w:vAlign w:val="center"/>
            <w:hideMark/>
          </w:tcPr>
          <w:p w14:paraId="79290FB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0.539 </w:t>
            </w:r>
          </w:p>
        </w:tc>
        <w:tc>
          <w:tcPr>
            <w:tcW w:w="1070" w:type="dxa"/>
            <w:tcBorders>
              <w:top w:val="nil"/>
            </w:tcBorders>
            <w:shd w:val="clear" w:color="auto" w:fill="auto"/>
            <w:vAlign w:val="center"/>
            <w:hideMark/>
          </w:tcPr>
          <w:p w14:paraId="374C2DF4"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0.191 </w:t>
            </w:r>
          </w:p>
        </w:tc>
        <w:tc>
          <w:tcPr>
            <w:tcW w:w="1070" w:type="dxa"/>
            <w:tcBorders>
              <w:top w:val="nil"/>
            </w:tcBorders>
            <w:shd w:val="clear" w:color="auto" w:fill="auto"/>
            <w:vAlign w:val="center"/>
            <w:hideMark/>
          </w:tcPr>
          <w:p w14:paraId="008BC116"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0.114 </w:t>
            </w:r>
          </w:p>
        </w:tc>
        <w:tc>
          <w:tcPr>
            <w:tcW w:w="1305" w:type="dxa"/>
            <w:tcBorders>
              <w:top w:val="nil"/>
            </w:tcBorders>
            <w:shd w:val="clear" w:color="auto" w:fill="auto"/>
            <w:vAlign w:val="center"/>
            <w:hideMark/>
          </w:tcPr>
          <w:p w14:paraId="0C7B1B7F"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0.922 </w:t>
            </w:r>
          </w:p>
        </w:tc>
      </w:tr>
      <w:tr w:rsidR="000E2AAD" w:rsidRPr="005029B0" w14:paraId="2BEC02C6" w14:textId="77777777" w:rsidTr="000E2AAD">
        <w:trPr>
          <w:trHeight w:val="169"/>
        </w:trPr>
        <w:tc>
          <w:tcPr>
            <w:tcW w:w="1626" w:type="dxa"/>
            <w:vMerge/>
            <w:tcBorders>
              <w:bottom w:val="single" w:sz="4" w:space="0" w:color="000000"/>
              <w:right w:val="single" w:sz="4" w:space="0" w:color="000000"/>
            </w:tcBorders>
            <w:vAlign w:val="center"/>
            <w:hideMark/>
          </w:tcPr>
          <w:p w14:paraId="02772A05"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single" w:sz="4" w:space="0" w:color="000000"/>
            </w:tcBorders>
            <w:shd w:val="clear" w:color="auto" w:fill="auto"/>
            <w:vAlign w:val="center"/>
            <w:hideMark/>
          </w:tcPr>
          <w:p w14:paraId="3093B36C"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2018</w:t>
            </w:r>
          </w:p>
        </w:tc>
        <w:tc>
          <w:tcPr>
            <w:tcW w:w="1070" w:type="dxa"/>
            <w:tcBorders>
              <w:top w:val="nil"/>
              <w:bottom w:val="single" w:sz="4" w:space="0" w:color="000000"/>
            </w:tcBorders>
            <w:shd w:val="clear" w:color="auto" w:fill="auto"/>
            <w:vAlign w:val="center"/>
            <w:hideMark/>
          </w:tcPr>
          <w:p w14:paraId="2D56F328"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123</w:t>
            </w:r>
          </w:p>
        </w:tc>
        <w:tc>
          <w:tcPr>
            <w:tcW w:w="1070" w:type="dxa"/>
            <w:tcBorders>
              <w:top w:val="nil"/>
              <w:bottom w:val="single" w:sz="4" w:space="0" w:color="000000"/>
            </w:tcBorders>
            <w:shd w:val="clear" w:color="auto" w:fill="auto"/>
            <w:vAlign w:val="center"/>
            <w:hideMark/>
          </w:tcPr>
          <w:p w14:paraId="7BBB037E"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0.563 </w:t>
            </w:r>
          </w:p>
        </w:tc>
        <w:tc>
          <w:tcPr>
            <w:tcW w:w="1070" w:type="dxa"/>
            <w:tcBorders>
              <w:top w:val="nil"/>
              <w:bottom w:val="single" w:sz="4" w:space="0" w:color="000000"/>
            </w:tcBorders>
            <w:shd w:val="clear" w:color="auto" w:fill="auto"/>
            <w:vAlign w:val="center"/>
            <w:hideMark/>
          </w:tcPr>
          <w:p w14:paraId="5082014B"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0.188 </w:t>
            </w:r>
          </w:p>
        </w:tc>
        <w:tc>
          <w:tcPr>
            <w:tcW w:w="1070" w:type="dxa"/>
            <w:tcBorders>
              <w:top w:val="nil"/>
              <w:bottom w:val="single" w:sz="4" w:space="0" w:color="000000"/>
            </w:tcBorders>
            <w:shd w:val="clear" w:color="auto" w:fill="auto"/>
            <w:vAlign w:val="center"/>
            <w:hideMark/>
          </w:tcPr>
          <w:p w14:paraId="2678724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0.143 </w:t>
            </w:r>
          </w:p>
        </w:tc>
        <w:tc>
          <w:tcPr>
            <w:tcW w:w="1305" w:type="dxa"/>
            <w:tcBorders>
              <w:top w:val="nil"/>
              <w:bottom w:val="single" w:sz="4" w:space="0" w:color="000000"/>
            </w:tcBorders>
            <w:shd w:val="clear" w:color="auto" w:fill="auto"/>
            <w:vAlign w:val="center"/>
            <w:hideMark/>
          </w:tcPr>
          <w:p w14:paraId="75C544C4"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0.977 </w:t>
            </w:r>
          </w:p>
        </w:tc>
      </w:tr>
      <w:tr w:rsidR="000E2AAD" w:rsidRPr="005029B0" w14:paraId="1F89659F" w14:textId="77777777" w:rsidTr="000E2AAD">
        <w:trPr>
          <w:trHeight w:val="169"/>
        </w:trPr>
        <w:tc>
          <w:tcPr>
            <w:tcW w:w="1626" w:type="dxa"/>
            <w:vMerge w:val="restart"/>
            <w:tcBorders>
              <w:top w:val="nil"/>
              <w:right w:val="single" w:sz="4" w:space="0" w:color="000000"/>
            </w:tcBorders>
            <w:shd w:val="clear" w:color="auto" w:fill="auto"/>
            <w:vAlign w:val="center"/>
          </w:tcPr>
          <w:p w14:paraId="18332B3E"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公司规模</w:t>
            </w:r>
          </w:p>
          <w:p w14:paraId="7E0E9DAC"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SIZE</w:t>
            </w:r>
          </w:p>
        </w:tc>
        <w:tc>
          <w:tcPr>
            <w:tcW w:w="1467" w:type="dxa"/>
            <w:tcBorders>
              <w:top w:val="single" w:sz="4" w:space="0" w:color="000000"/>
              <w:left w:val="nil"/>
              <w:bottom w:val="single" w:sz="4" w:space="0" w:color="000000"/>
            </w:tcBorders>
            <w:shd w:val="clear" w:color="auto" w:fill="auto"/>
            <w:vAlign w:val="center"/>
          </w:tcPr>
          <w:p w14:paraId="11C3B983" w14:textId="77777777" w:rsidR="000E2AAD" w:rsidRPr="005029B0" w:rsidRDefault="000E2AAD" w:rsidP="000E2AAD">
            <w:pPr>
              <w:widowControl/>
              <w:jc w:val="center"/>
              <w:rPr>
                <w:rFonts w:ascii="宋体" w:eastAsia="宋体" w:hAnsi="宋体" w:cs="宋体"/>
                <w:color w:val="000000"/>
                <w:kern w:val="0"/>
                <w:sz w:val="22"/>
              </w:rPr>
            </w:pPr>
          </w:p>
        </w:tc>
        <w:tc>
          <w:tcPr>
            <w:tcW w:w="1070" w:type="dxa"/>
            <w:tcBorders>
              <w:top w:val="single" w:sz="4" w:space="0" w:color="000000"/>
              <w:bottom w:val="single" w:sz="4" w:space="0" w:color="000000"/>
            </w:tcBorders>
            <w:shd w:val="clear" w:color="auto" w:fill="auto"/>
            <w:vAlign w:val="center"/>
          </w:tcPr>
          <w:p w14:paraId="1CB08AF8"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539</w:t>
            </w:r>
          </w:p>
        </w:tc>
        <w:tc>
          <w:tcPr>
            <w:tcW w:w="1070" w:type="dxa"/>
            <w:tcBorders>
              <w:top w:val="single" w:sz="4" w:space="0" w:color="000000"/>
              <w:bottom w:val="single" w:sz="4" w:space="0" w:color="000000"/>
            </w:tcBorders>
            <w:shd w:val="clear" w:color="auto" w:fill="auto"/>
            <w:vAlign w:val="center"/>
          </w:tcPr>
          <w:p w14:paraId="3BCFFE4C"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23.105 </w:t>
            </w:r>
          </w:p>
        </w:tc>
        <w:tc>
          <w:tcPr>
            <w:tcW w:w="1070" w:type="dxa"/>
            <w:tcBorders>
              <w:top w:val="single" w:sz="4" w:space="0" w:color="000000"/>
              <w:bottom w:val="single" w:sz="4" w:space="0" w:color="000000"/>
            </w:tcBorders>
            <w:shd w:val="clear" w:color="auto" w:fill="auto"/>
            <w:vAlign w:val="center"/>
          </w:tcPr>
          <w:p w14:paraId="355B77E9"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1.575 </w:t>
            </w:r>
          </w:p>
        </w:tc>
        <w:tc>
          <w:tcPr>
            <w:tcW w:w="1070" w:type="dxa"/>
            <w:tcBorders>
              <w:top w:val="single" w:sz="4" w:space="0" w:color="000000"/>
              <w:bottom w:val="single" w:sz="4" w:space="0" w:color="000000"/>
            </w:tcBorders>
            <w:shd w:val="clear" w:color="auto" w:fill="auto"/>
            <w:vAlign w:val="center"/>
          </w:tcPr>
          <w:p w14:paraId="1113F85E"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18.393 </w:t>
            </w:r>
          </w:p>
        </w:tc>
        <w:tc>
          <w:tcPr>
            <w:tcW w:w="1305" w:type="dxa"/>
            <w:tcBorders>
              <w:top w:val="single" w:sz="4" w:space="0" w:color="000000"/>
              <w:bottom w:val="single" w:sz="4" w:space="0" w:color="000000"/>
            </w:tcBorders>
            <w:shd w:val="clear" w:color="auto" w:fill="auto"/>
            <w:vAlign w:val="center"/>
          </w:tcPr>
          <w:p w14:paraId="462BF601" w14:textId="77777777" w:rsidR="000E2AAD" w:rsidRPr="005029B0" w:rsidRDefault="000E2AAD" w:rsidP="000E2AAD">
            <w:pPr>
              <w:autoSpaceDE w:val="0"/>
              <w:autoSpaceDN w:val="0"/>
              <w:adjustRightInd w:val="0"/>
              <w:jc w:val="center"/>
              <w:rPr>
                <w:rFonts w:ascii="Times New Roman" w:eastAsia="Times New Roman" w:hAnsi="Times New Roman" w:cs="Times New Roman"/>
                <w:kern w:val="0"/>
                <w:szCs w:val="24"/>
              </w:rPr>
            </w:pPr>
            <w:r w:rsidRPr="005029B0">
              <w:rPr>
                <w:rFonts w:ascii="Times New Roman" w:eastAsia="宋体" w:hAnsi="Times New Roman" w:cs="Times New Roman" w:hint="eastAsia"/>
                <w:color w:val="000000"/>
                <w:sz w:val="22"/>
              </w:rPr>
              <w:t xml:space="preserve">28.253 </w:t>
            </w:r>
          </w:p>
        </w:tc>
      </w:tr>
      <w:tr w:rsidR="000E2AAD" w:rsidRPr="005029B0" w14:paraId="06196C44" w14:textId="77777777" w:rsidTr="000E2AAD">
        <w:trPr>
          <w:trHeight w:val="169"/>
        </w:trPr>
        <w:tc>
          <w:tcPr>
            <w:tcW w:w="1626" w:type="dxa"/>
            <w:vMerge/>
            <w:tcBorders>
              <w:right w:val="single" w:sz="4" w:space="0" w:color="000000"/>
            </w:tcBorders>
            <w:shd w:val="clear" w:color="auto" w:fill="auto"/>
            <w:vAlign w:val="center"/>
            <w:hideMark/>
          </w:tcPr>
          <w:p w14:paraId="750C55C2" w14:textId="77777777" w:rsidR="000E2AAD" w:rsidRPr="005029B0" w:rsidRDefault="000E2AAD" w:rsidP="000E2AAD">
            <w:pPr>
              <w:widowControl/>
              <w:jc w:val="center"/>
              <w:rPr>
                <w:rFonts w:ascii="宋体" w:eastAsia="宋体" w:hAnsi="宋体" w:cs="宋体"/>
                <w:color w:val="000000"/>
                <w:kern w:val="0"/>
                <w:sz w:val="22"/>
              </w:rPr>
            </w:pPr>
          </w:p>
        </w:tc>
        <w:tc>
          <w:tcPr>
            <w:tcW w:w="1467" w:type="dxa"/>
            <w:tcBorders>
              <w:top w:val="single" w:sz="4" w:space="0" w:color="000000"/>
              <w:left w:val="nil"/>
            </w:tcBorders>
            <w:shd w:val="clear" w:color="auto" w:fill="auto"/>
            <w:vAlign w:val="center"/>
            <w:hideMark/>
          </w:tcPr>
          <w:p w14:paraId="7542DAE0"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2014</w:t>
            </w:r>
          </w:p>
        </w:tc>
        <w:tc>
          <w:tcPr>
            <w:tcW w:w="1070" w:type="dxa"/>
            <w:tcBorders>
              <w:top w:val="single" w:sz="4" w:space="0" w:color="000000"/>
            </w:tcBorders>
            <w:shd w:val="clear" w:color="auto" w:fill="auto"/>
            <w:vAlign w:val="center"/>
            <w:hideMark/>
          </w:tcPr>
          <w:p w14:paraId="20D3B6B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86</w:t>
            </w:r>
          </w:p>
        </w:tc>
        <w:tc>
          <w:tcPr>
            <w:tcW w:w="1070" w:type="dxa"/>
            <w:tcBorders>
              <w:top w:val="single" w:sz="4" w:space="0" w:color="000000"/>
            </w:tcBorders>
            <w:shd w:val="clear" w:color="auto" w:fill="auto"/>
            <w:vAlign w:val="center"/>
            <w:hideMark/>
          </w:tcPr>
          <w:p w14:paraId="75146CC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23.187 </w:t>
            </w:r>
          </w:p>
        </w:tc>
        <w:tc>
          <w:tcPr>
            <w:tcW w:w="1070" w:type="dxa"/>
            <w:tcBorders>
              <w:top w:val="single" w:sz="4" w:space="0" w:color="000000"/>
            </w:tcBorders>
            <w:shd w:val="clear" w:color="auto" w:fill="auto"/>
            <w:vAlign w:val="center"/>
            <w:hideMark/>
          </w:tcPr>
          <w:p w14:paraId="2B9D1AC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1.475 </w:t>
            </w:r>
          </w:p>
        </w:tc>
        <w:tc>
          <w:tcPr>
            <w:tcW w:w="1070" w:type="dxa"/>
            <w:tcBorders>
              <w:top w:val="single" w:sz="4" w:space="0" w:color="000000"/>
            </w:tcBorders>
            <w:shd w:val="clear" w:color="auto" w:fill="auto"/>
            <w:vAlign w:val="center"/>
            <w:hideMark/>
          </w:tcPr>
          <w:p w14:paraId="451834A8"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20.665 </w:t>
            </w:r>
          </w:p>
        </w:tc>
        <w:tc>
          <w:tcPr>
            <w:tcW w:w="1305" w:type="dxa"/>
            <w:tcBorders>
              <w:top w:val="single" w:sz="4" w:space="0" w:color="000000"/>
            </w:tcBorders>
            <w:shd w:val="clear" w:color="auto" w:fill="auto"/>
            <w:vAlign w:val="center"/>
            <w:hideMark/>
          </w:tcPr>
          <w:p w14:paraId="4CA8E30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27.547 </w:t>
            </w:r>
          </w:p>
        </w:tc>
      </w:tr>
      <w:tr w:rsidR="000E2AAD" w:rsidRPr="005029B0" w14:paraId="028A1051" w14:textId="77777777" w:rsidTr="000E2AAD">
        <w:trPr>
          <w:trHeight w:val="169"/>
        </w:trPr>
        <w:tc>
          <w:tcPr>
            <w:tcW w:w="1626" w:type="dxa"/>
            <w:vMerge/>
            <w:tcBorders>
              <w:right w:val="single" w:sz="4" w:space="0" w:color="000000"/>
            </w:tcBorders>
            <w:vAlign w:val="center"/>
            <w:hideMark/>
          </w:tcPr>
          <w:p w14:paraId="185B2A72"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tcBorders>
            <w:shd w:val="clear" w:color="auto" w:fill="auto"/>
            <w:vAlign w:val="center"/>
            <w:hideMark/>
          </w:tcPr>
          <w:p w14:paraId="7C7824A9"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2015</w:t>
            </w:r>
          </w:p>
        </w:tc>
        <w:tc>
          <w:tcPr>
            <w:tcW w:w="1070" w:type="dxa"/>
            <w:tcBorders>
              <w:top w:val="nil"/>
            </w:tcBorders>
            <w:shd w:val="clear" w:color="auto" w:fill="auto"/>
            <w:vAlign w:val="center"/>
            <w:hideMark/>
          </w:tcPr>
          <w:p w14:paraId="2823720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96</w:t>
            </w:r>
          </w:p>
        </w:tc>
        <w:tc>
          <w:tcPr>
            <w:tcW w:w="1070" w:type="dxa"/>
            <w:tcBorders>
              <w:top w:val="nil"/>
            </w:tcBorders>
            <w:shd w:val="clear" w:color="auto" w:fill="auto"/>
            <w:vAlign w:val="center"/>
            <w:hideMark/>
          </w:tcPr>
          <w:p w14:paraId="72D9B86D"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23.167 </w:t>
            </w:r>
          </w:p>
        </w:tc>
        <w:tc>
          <w:tcPr>
            <w:tcW w:w="1070" w:type="dxa"/>
            <w:tcBorders>
              <w:top w:val="nil"/>
            </w:tcBorders>
            <w:shd w:val="clear" w:color="auto" w:fill="auto"/>
            <w:vAlign w:val="center"/>
            <w:hideMark/>
          </w:tcPr>
          <w:p w14:paraId="2585178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1.491 </w:t>
            </w:r>
          </w:p>
        </w:tc>
        <w:tc>
          <w:tcPr>
            <w:tcW w:w="1070" w:type="dxa"/>
            <w:tcBorders>
              <w:top w:val="nil"/>
            </w:tcBorders>
            <w:shd w:val="clear" w:color="auto" w:fill="auto"/>
            <w:vAlign w:val="center"/>
            <w:hideMark/>
          </w:tcPr>
          <w:p w14:paraId="7DE529B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20.390 </w:t>
            </w:r>
          </w:p>
        </w:tc>
        <w:tc>
          <w:tcPr>
            <w:tcW w:w="1305" w:type="dxa"/>
            <w:tcBorders>
              <w:top w:val="nil"/>
            </w:tcBorders>
            <w:shd w:val="clear" w:color="auto" w:fill="auto"/>
            <w:vAlign w:val="center"/>
            <w:hideMark/>
          </w:tcPr>
          <w:p w14:paraId="5B7DC20B"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27.703 </w:t>
            </w:r>
          </w:p>
        </w:tc>
      </w:tr>
      <w:tr w:rsidR="000E2AAD" w:rsidRPr="005029B0" w14:paraId="3D144CBA" w14:textId="77777777" w:rsidTr="000E2AAD">
        <w:trPr>
          <w:trHeight w:val="169"/>
        </w:trPr>
        <w:tc>
          <w:tcPr>
            <w:tcW w:w="1626" w:type="dxa"/>
            <w:vMerge/>
            <w:tcBorders>
              <w:right w:val="single" w:sz="4" w:space="0" w:color="000000"/>
            </w:tcBorders>
            <w:vAlign w:val="center"/>
            <w:hideMark/>
          </w:tcPr>
          <w:p w14:paraId="05A0B19F"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tcBorders>
            <w:shd w:val="clear" w:color="auto" w:fill="auto"/>
            <w:vAlign w:val="center"/>
            <w:hideMark/>
          </w:tcPr>
          <w:p w14:paraId="00CACB1A"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2016</w:t>
            </w:r>
          </w:p>
        </w:tc>
        <w:tc>
          <w:tcPr>
            <w:tcW w:w="1070" w:type="dxa"/>
            <w:tcBorders>
              <w:top w:val="nil"/>
            </w:tcBorders>
            <w:shd w:val="clear" w:color="auto" w:fill="auto"/>
            <w:vAlign w:val="center"/>
            <w:hideMark/>
          </w:tcPr>
          <w:p w14:paraId="7EDE609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112</w:t>
            </w:r>
          </w:p>
        </w:tc>
        <w:tc>
          <w:tcPr>
            <w:tcW w:w="1070" w:type="dxa"/>
            <w:tcBorders>
              <w:top w:val="nil"/>
            </w:tcBorders>
            <w:shd w:val="clear" w:color="auto" w:fill="auto"/>
            <w:vAlign w:val="center"/>
            <w:hideMark/>
          </w:tcPr>
          <w:p w14:paraId="342CDF6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23.047 </w:t>
            </w:r>
          </w:p>
        </w:tc>
        <w:tc>
          <w:tcPr>
            <w:tcW w:w="1070" w:type="dxa"/>
            <w:tcBorders>
              <w:top w:val="nil"/>
            </w:tcBorders>
            <w:shd w:val="clear" w:color="auto" w:fill="auto"/>
            <w:vAlign w:val="center"/>
            <w:hideMark/>
          </w:tcPr>
          <w:p w14:paraId="38840AE0"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1.620 </w:t>
            </w:r>
          </w:p>
        </w:tc>
        <w:tc>
          <w:tcPr>
            <w:tcW w:w="1070" w:type="dxa"/>
            <w:tcBorders>
              <w:top w:val="nil"/>
            </w:tcBorders>
            <w:shd w:val="clear" w:color="auto" w:fill="auto"/>
            <w:vAlign w:val="center"/>
            <w:hideMark/>
          </w:tcPr>
          <w:p w14:paraId="3CA208A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18.393 </w:t>
            </w:r>
          </w:p>
        </w:tc>
        <w:tc>
          <w:tcPr>
            <w:tcW w:w="1305" w:type="dxa"/>
            <w:tcBorders>
              <w:top w:val="nil"/>
            </w:tcBorders>
            <w:shd w:val="clear" w:color="auto" w:fill="auto"/>
            <w:vAlign w:val="center"/>
            <w:hideMark/>
          </w:tcPr>
          <w:p w14:paraId="2F32708B"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27.962 </w:t>
            </w:r>
          </w:p>
        </w:tc>
      </w:tr>
      <w:tr w:rsidR="000E2AAD" w:rsidRPr="005029B0" w14:paraId="6011B605" w14:textId="77777777" w:rsidTr="000E2AAD">
        <w:trPr>
          <w:trHeight w:val="169"/>
        </w:trPr>
        <w:tc>
          <w:tcPr>
            <w:tcW w:w="1626" w:type="dxa"/>
            <w:vMerge/>
            <w:tcBorders>
              <w:right w:val="single" w:sz="4" w:space="0" w:color="000000"/>
            </w:tcBorders>
            <w:vAlign w:val="center"/>
            <w:hideMark/>
          </w:tcPr>
          <w:p w14:paraId="4ED0594E"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tcBorders>
            <w:shd w:val="clear" w:color="auto" w:fill="auto"/>
            <w:vAlign w:val="center"/>
            <w:hideMark/>
          </w:tcPr>
          <w:p w14:paraId="29FEE818"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2017</w:t>
            </w:r>
          </w:p>
        </w:tc>
        <w:tc>
          <w:tcPr>
            <w:tcW w:w="1070" w:type="dxa"/>
            <w:tcBorders>
              <w:top w:val="nil"/>
            </w:tcBorders>
            <w:shd w:val="clear" w:color="auto" w:fill="auto"/>
            <w:vAlign w:val="center"/>
            <w:hideMark/>
          </w:tcPr>
          <w:p w14:paraId="331AA3A1"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122</w:t>
            </w:r>
          </w:p>
        </w:tc>
        <w:tc>
          <w:tcPr>
            <w:tcW w:w="1070" w:type="dxa"/>
            <w:tcBorders>
              <w:top w:val="nil"/>
            </w:tcBorders>
            <w:shd w:val="clear" w:color="auto" w:fill="auto"/>
            <w:vAlign w:val="center"/>
            <w:hideMark/>
          </w:tcPr>
          <w:p w14:paraId="20043932"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23.038 </w:t>
            </w:r>
          </w:p>
        </w:tc>
        <w:tc>
          <w:tcPr>
            <w:tcW w:w="1070" w:type="dxa"/>
            <w:tcBorders>
              <w:top w:val="nil"/>
            </w:tcBorders>
            <w:shd w:val="clear" w:color="auto" w:fill="auto"/>
            <w:vAlign w:val="center"/>
            <w:hideMark/>
          </w:tcPr>
          <w:p w14:paraId="5D13079B"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1.638 </w:t>
            </w:r>
          </w:p>
        </w:tc>
        <w:tc>
          <w:tcPr>
            <w:tcW w:w="1070" w:type="dxa"/>
            <w:tcBorders>
              <w:top w:val="nil"/>
            </w:tcBorders>
            <w:shd w:val="clear" w:color="auto" w:fill="auto"/>
            <w:vAlign w:val="center"/>
            <w:hideMark/>
          </w:tcPr>
          <w:p w14:paraId="3E17BA59"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18.766 </w:t>
            </w:r>
          </w:p>
        </w:tc>
        <w:tc>
          <w:tcPr>
            <w:tcW w:w="1305" w:type="dxa"/>
            <w:tcBorders>
              <w:top w:val="nil"/>
            </w:tcBorders>
            <w:shd w:val="clear" w:color="auto" w:fill="auto"/>
            <w:vAlign w:val="center"/>
            <w:hideMark/>
          </w:tcPr>
          <w:p w14:paraId="2F54B788"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28.070 </w:t>
            </w:r>
          </w:p>
        </w:tc>
      </w:tr>
      <w:tr w:rsidR="000E2AAD" w:rsidRPr="005029B0" w14:paraId="7EC3D8A6" w14:textId="77777777" w:rsidTr="000E2AAD">
        <w:trPr>
          <w:trHeight w:val="169"/>
        </w:trPr>
        <w:tc>
          <w:tcPr>
            <w:tcW w:w="1626" w:type="dxa"/>
            <w:vMerge/>
            <w:tcBorders>
              <w:bottom w:val="single" w:sz="4" w:space="0" w:color="000000"/>
              <w:right w:val="single" w:sz="4" w:space="0" w:color="000000"/>
            </w:tcBorders>
            <w:vAlign w:val="center"/>
            <w:hideMark/>
          </w:tcPr>
          <w:p w14:paraId="2280C0F3"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single" w:sz="4" w:space="0" w:color="000000"/>
            </w:tcBorders>
            <w:shd w:val="clear" w:color="auto" w:fill="auto"/>
            <w:vAlign w:val="center"/>
            <w:hideMark/>
          </w:tcPr>
          <w:p w14:paraId="4076E9AB"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2018</w:t>
            </w:r>
          </w:p>
        </w:tc>
        <w:tc>
          <w:tcPr>
            <w:tcW w:w="1070" w:type="dxa"/>
            <w:tcBorders>
              <w:top w:val="nil"/>
              <w:bottom w:val="single" w:sz="4" w:space="0" w:color="000000"/>
            </w:tcBorders>
            <w:shd w:val="clear" w:color="auto" w:fill="auto"/>
            <w:vAlign w:val="center"/>
            <w:hideMark/>
          </w:tcPr>
          <w:p w14:paraId="2CEF1239"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123</w:t>
            </w:r>
          </w:p>
        </w:tc>
        <w:tc>
          <w:tcPr>
            <w:tcW w:w="1070" w:type="dxa"/>
            <w:tcBorders>
              <w:top w:val="nil"/>
              <w:bottom w:val="single" w:sz="4" w:space="0" w:color="000000"/>
            </w:tcBorders>
            <w:shd w:val="clear" w:color="auto" w:fill="auto"/>
            <w:vAlign w:val="center"/>
            <w:hideMark/>
          </w:tcPr>
          <w:p w14:paraId="6A9AEB06"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23.118 </w:t>
            </w:r>
          </w:p>
        </w:tc>
        <w:tc>
          <w:tcPr>
            <w:tcW w:w="1070" w:type="dxa"/>
            <w:tcBorders>
              <w:top w:val="nil"/>
              <w:bottom w:val="single" w:sz="4" w:space="0" w:color="000000"/>
            </w:tcBorders>
            <w:shd w:val="clear" w:color="auto" w:fill="auto"/>
            <w:vAlign w:val="center"/>
            <w:hideMark/>
          </w:tcPr>
          <w:p w14:paraId="5437289C"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1.622 </w:t>
            </w:r>
          </w:p>
        </w:tc>
        <w:tc>
          <w:tcPr>
            <w:tcW w:w="1070" w:type="dxa"/>
            <w:tcBorders>
              <w:top w:val="nil"/>
              <w:bottom w:val="single" w:sz="4" w:space="0" w:color="000000"/>
            </w:tcBorders>
            <w:shd w:val="clear" w:color="auto" w:fill="auto"/>
            <w:vAlign w:val="center"/>
            <w:hideMark/>
          </w:tcPr>
          <w:p w14:paraId="631DC3EF"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18.776 </w:t>
            </w:r>
          </w:p>
        </w:tc>
        <w:tc>
          <w:tcPr>
            <w:tcW w:w="1305" w:type="dxa"/>
            <w:tcBorders>
              <w:top w:val="nil"/>
              <w:bottom w:val="single" w:sz="4" w:space="0" w:color="000000"/>
            </w:tcBorders>
            <w:shd w:val="clear" w:color="auto" w:fill="auto"/>
            <w:vAlign w:val="center"/>
            <w:hideMark/>
          </w:tcPr>
          <w:p w14:paraId="07F28ACF"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28.253 </w:t>
            </w:r>
          </w:p>
        </w:tc>
      </w:tr>
      <w:tr w:rsidR="000E2AAD" w:rsidRPr="005029B0" w14:paraId="3AED5920" w14:textId="77777777" w:rsidTr="000E2AAD">
        <w:trPr>
          <w:trHeight w:val="251"/>
        </w:trPr>
        <w:tc>
          <w:tcPr>
            <w:tcW w:w="1626" w:type="dxa"/>
            <w:vMerge w:val="restart"/>
            <w:tcBorders>
              <w:top w:val="nil"/>
              <w:right w:val="single" w:sz="4" w:space="0" w:color="000000"/>
            </w:tcBorders>
            <w:shd w:val="clear" w:color="auto" w:fill="auto"/>
            <w:vAlign w:val="center"/>
          </w:tcPr>
          <w:p w14:paraId="3A5B5403"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发展能力</w:t>
            </w:r>
          </w:p>
          <w:p w14:paraId="5CB2CCBB" w14:textId="77777777" w:rsidR="000E2AAD" w:rsidRPr="005029B0" w:rsidRDefault="000E2AAD" w:rsidP="000E2AAD">
            <w:pPr>
              <w:jc w:val="center"/>
              <w:rPr>
                <w:rFonts w:ascii="宋体" w:eastAsia="宋体" w:hAnsi="宋体" w:cs="宋体"/>
                <w:color w:val="000000"/>
                <w:kern w:val="0"/>
                <w:sz w:val="22"/>
              </w:rPr>
            </w:pPr>
            <w:r w:rsidRPr="005029B0">
              <w:rPr>
                <w:rFonts w:ascii="宋体" w:eastAsia="宋体" w:hAnsi="宋体" w:cs="宋体" w:hint="eastAsia"/>
                <w:color w:val="000000"/>
                <w:kern w:val="0"/>
                <w:sz w:val="22"/>
              </w:rPr>
              <w:t>GROW</w:t>
            </w:r>
          </w:p>
        </w:tc>
        <w:tc>
          <w:tcPr>
            <w:tcW w:w="1467" w:type="dxa"/>
            <w:tcBorders>
              <w:top w:val="single" w:sz="4" w:space="0" w:color="000000"/>
              <w:left w:val="nil"/>
              <w:bottom w:val="single" w:sz="4" w:space="0" w:color="000000"/>
            </w:tcBorders>
            <w:shd w:val="clear" w:color="auto" w:fill="auto"/>
            <w:vAlign w:val="center"/>
          </w:tcPr>
          <w:p w14:paraId="52651360" w14:textId="77777777" w:rsidR="000E2AAD" w:rsidRPr="005029B0" w:rsidRDefault="000E2AAD" w:rsidP="000E2AAD">
            <w:pPr>
              <w:widowControl/>
              <w:jc w:val="center"/>
              <w:rPr>
                <w:rFonts w:ascii="宋体" w:eastAsia="宋体" w:hAnsi="宋体" w:cs="宋体"/>
                <w:color w:val="000000"/>
                <w:kern w:val="0"/>
                <w:sz w:val="22"/>
              </w:rPr>
            </w:pPr>
          </w:p>
        </w:tc>
        <w:tc>
          <w:tcPr>
            <w:tcW w:w="1070" w:type="dxa"/>
            <w:tcBorders>
              <w:top w:val="single" w:sz="4" w:space="0" w:color="000000"/>
              <w:bottom w:val="single" w:sz="4" w:space="0" w:color="000000"/>
            </w:tcBorders>
            <w:shd w:val="clear" w:color="auto" w:fill="auto"/>
            <w:vAlign w:val="center"/>
          </w:tcPr>
          <w:p w14:paraId="0AA523DE" w14:textId="77777777" w:rsidR="000E2AAD" w:rsidRPr="005029B0" w:rsidRDefault="000E2AAD" w:rsidP="000E2AAD">
            <w:pPr>
              <w:autoSpaceDE w:val="0"/>
              <w:autoSpaceDN w:val="0"/>
              <w:adjustRightInd w:val="0"/>
              <w:jc w:val="center"/>
              <w:rPr>
                <w:rFonts w:ascii="Times New Roman" w:eastAsia="宋体" w:hAnsi="Times New Roman" w:cs="Times New Roman"/>
                <w:color w:val="000000"/>
                <w:sz w:val="22"/>
              </w:rPr>
            </w:pPr>
            <w:r w:rsidRPr="005029B0">
              <w:rPr>
                <w:rFonts w:ascii="Times New Roman" w:eastAsia="宋体" w:hAnsi="Times New Roman" w:cs="Times New Roman" w:hint="eastAsia"/>
                <w:color w:val="000000"/>
                <w:sz w:val="22"/>
              </w:rPr>
              <w:t>539</w:t>
            </w:r>
          </w:p>
        </w:tc>
        <w:tc>
          <w:tcPr>
            <w:tcW w:w="1070" w:type="dxa"/>
            <w:tcBorders>
              <w:top w:val="single" w:sz="4" w:space="0" w:color="000000"/>
              <w:bottom w:val="single" w:sz="4" w:space="0" w:color="000000"/>
            </w:tcBorders>
            <w:shd w:val="clear" w:color="auto" w:fill="auto"/>
            <w:vAlign w:val="center"/>
          </w:tcPr>
          <w:p w14:paraId="7C5DB4E4" w14:textId="77777777" w:rsidR="000E2AAD" w:rsidRPr="005029B0" w:rsidRDefault="000E2AAD" w:rsidP="000E2AAD">
            <w:pPr>
              <w:autoSpaceDE w:val="0"/>
              <w:autoSpaceDN w:val="0"/>
              <w:adjustRightInd w:val="0"/>
              <w:jc w:val="center"/>
              <w:rPr>
                <w:rFonts w:ascii="Times New Roman" w:eastAsia="宋体" w:hAnsi="Times New Roman" w:cs="Times New Roman"/>
                <w:color w:val="000000"/>
                <w:sz w:val="22"/>
              </w:rPr>
            </w:pPr>
            <w:r w:rsidRPr="005029B0">
              <w:rPr>
                <w:rFonts w:ascii="Times New Roman" w:eastAsia="宋体" w:hAnsi="Times New Roman" w:cs="Times New Roman" w:hint="eastAsia"/>
                <w:color w:val="000000"/>
                <w:sz w:val="22"/>
              </w:rPr>
              <w:t xml:space="preserve">0.196 </w:t>
            </w:r>
          </w:p>
        </w:tc>
        <w:tc>
          <w:tcPr>
            <w:tcW w:w="1070" w:type="dxa"/>
            <w:tcBorders>
              <w:top w:val="single" w:sz="4" w:space="0" w:color="000000"/>
              <w:bottom w:val="single" w:sz="4" w:space="0" w:color="000000"/>
            </w:tcBorders>
            <w:shd w:val="clear" w:color="auto" w:fill="auto"/>
            <w:vAlign w:val="center"/>
          </w:tcPr>
          <w:p w14:paraId="31F18657" w14:textId="77777777" w:rsidR="000E2AAD" w:rsidRPr="005029B0" w:rsidRDefault="000E2AAD" w:rsidP="000E2AAD">
            <w:pPr>
              <w:autoSpaceDE w:val="0"/>
              <w:autoSpaceDN w:val="0"/>
              <w:adjustRightInd w:val="0"/>
              <w:jc w:val="center"/>
              <w:rPr>
                <w:rFonts w:ascii="Times New Roman" w:eastAsia="宋体" w:hAnsi="Times New Roman" w:cs="Times New Roman"/>
                <w:color w:val="000000"/>
                <w:sz w:val="22"/>
              </w:rPr>
            </w:pPr>
            <w:r w:rsidRPr="005029B0">
              <w:rPr>
                <w:rFonts w:ascii="Times New Roman" w:eastAsia="宋体" w:hAnsi="Times New Roman" w:cs="Times New Roman" w:hint="eastAsia"/>
                <w:color w:val="000000"/>
                <w:sz w:val="22"/>
              </w:rPr>
              <w:t xml:space="preserve">0.390 </w:t>
            </w:r>
          </w:p>
        </w:tc>
        <w:tc>
          <w:tcPr>
            <w:tcW w:w="1070" w:type="dxa"/>
            <w:tcBorders>
              <w:top w:val="single" w:sz="4" w:space="0" w:color="000000"/>
              <w:bottom w:val="single" w:sz="4" w:space="0" w:color="000000"/>
            </w:tcBorders>
            <w:shd w:val="clear" w:color="auto" w:fill="auto"/>
            <w:vAlign w:val="center"/>
          </w:tcPr>
          <w:p w14:paraId="19BB86A8" w14:textId="77777777" w:rsidR="000E2AAD" w:rsidRPr="005029B0" w:rsidRDefault="000E2AAD" w:rsidP="000E2AAD">
            <w:pPr>
              <w:autoSpaceDE w:val="0"/>
              <w:autoSpaceDN w:val="0"/>
              <w:adjustRightInd w:val="0"/>
              <w:jc w:val="center"/>
              <w:rPr>
                <w:rFonts w:ascii="Times New Roman" w:eastAsia="宋体" w:hAnsi="Times New Roman" w:cs="Times New Roman"/>
                <w:color w:val="000000"/>
                <w:sz w:val="22"/>
              </w:rPr>
            </w:pPr>
            <w:r w:rsidRPr="005029B0">
              <w:rPr>
                <w:rFonts w:ascii="Times New Roman" w:eastAsia="宋体" w:hAnsi="Times New Roman" w:cs="Times New Roman" w:hint="eastAsia"/>
                <w:color w:val="000000"/>
                <w:sz w:val="22"/>
              </w:rPr>
              <w:t xml:space="preserve">-0.362 </w:t>
            </w:r>
          </w:p>
        </w:tc>
        <w:tc>
          <w:tcPr>
            <w:tcW w:w="1305" w:type="dxa"/>
            <w:tcBorders>
              <w:top w:val="single" w:sz="4" w:space="0" w:color="000000"/>
              <w:bottom w:val="single" w:sz="4" w:space="0" w:color="000000"/>
            </w:tcBorders>
            <w:shd w:val="clear" w:color="auto" w:fill="auto"/>
            <w:vAlign w:val="center"/>
          </w:tcPr>
          <w:p w14:paraId="4A29A6B5" w14:textId="77777777" w:rsidR="000E2AAD" w:rsidRPr="005029B0" w:rsidRDefault="000E2AAD" w:rsidP="000E2AAD">
            <w:pPr>
              <w:autoSpaceDE w:val="0"/>
              <w:autoSpaceDN w:val="0"/>
              <w:adjustRightInd w:val="0"/>
              <w:jc w:val="center"/>
              <w:rPr>
                <w:rFonts w:ascii="Times New Roman" w:eastAsia="宋体" w:hAnsi="Times New Roman" w:cs="Times New Roman"/>
                <w:color w:val="000000"/>
                <w:sz w:val="22"/>
              </w:rPr>
            </w:pPr>
            <w:r w:rsidRPr="005029B0">
              <w:rPr>
                <w:rFonts w:ascii="Times New Roman" w:eastAsia="宋体" w:hAnsi="Times New Roman" w:cs="Times New Roman" w:hint="eastAsia"/>
                <w:color w:val="000000"/>
                <w:sz w:val="22"/>
              </w:rPr>
              <w:t xml:space="preserve">5.434 </w:t>
            </w:r>
          </w:p>
        </w:tc>
      </w:tr>
      <w:tr w:rsidR="000E2AAD" w:rsidRPr="005029B0" w14:paraId="0E21C2E3" w14:textId="77777777" w:rsidTr="000E2AAD">
        <w:trPr>
          <w:trHeight w:val="251"/>
        </w:trPr>
        <w:tc>
          <w:tcPr>
            <w:tcW w:w="1626" w:type="dxa"/>
            <w:vMerge/>
            <w:tcBorders>
              <w:right w:val="single" w:sz="4" w:space="0" w:color="000000"/>
            </w:tcBorders>
            <w:shd w:val="clear" w:color="auto" w:fill="auto"/>
            <w:vAlign w:val="center"/>
            <w:hideMark/>
          </w:tcPr>
          <w:p w14:paraId="3E8105A1" w14:textId="77777777" w:rsidR="000E2AAD" w:rsidRPr="005029B0" w:rsidRDefault="000E2AAD" w:rsidP="000E2AAD">
            <w:pPr>
              <w:widowControl/>
              <w:jc w:val="center"/>
              <w:rPr>
                <w:rFonts w:ascii="宋体" w:eastAsia="宋体" w:hAnsi="宋体" w:cs="宋体"/>
                <w:color w:val="000000"/>
                <w:kern w:val="0"/>
                <w:sz w:val="22"/>
              </w:rPr>
            </w:pPr>
          </w:p>
        </w:tc>
        <w:tc>
          <w:tcPr>
            <w:tcW w:w="1467" w:type="dxa"/>
            <w:tcBorders>
              <w:top w:val="single" w:sz="4" w:space="0" w:color="000000"/>
              <w:left w:val="nil"/>
              <w:bottom w:val="nil"/>
            </w:tcBorders>
            <w:shd w:val="clear" w:color="auto" w:fill="auto"/>
            <w:vAlign w:val="center"/>
            <w:hideMark/>
          </w:tcPr>
          <w:p w14:paraId="76C1C5A1"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2014</w:t>
            </w:r>
          </w:p>
        </w:tc>
        <w:tc>
          <w:tcPr>
            <w:tcW w:w="1070" w:type="dxa"/>
            <w:tcBorders>
              <w:top w:val="single" w:sz="4" w:space="0" w:color="000000"/>
            </w:tcBorders>
            <w:shd w:val="clear" w:color="auto" w:fill="auto"/>
            <w:vAlign w:val="center"/>
            <w:hideMark/>
          </w:tcPr>
          <w:p w14:paraId="02C7B10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86</w:t>
            </w:r>
          </w:p>
        </w:tc>
        <w:tc>
          <w:tcPr>
            <w:tcW w:w="1070" w:type="dxa"/>
            <w:tcBorders>
              <w:top w:val="single" w:sz="4" w:space="0" w:color="000000"/>
            </w:tcBorders>
            <w:shd w:val="clear" w:color="auto" w:fill="auto"/>
            <w:vAlign w:val="center"/>
            <w:hideMark/>
          </w:tcPr>
          <w:p w14:paraId="41DEC649"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0.176 </w:t>
            </w:r>
          </w:p>
        </w:tc>
        <w:tc>
          <w:tcPr>
            <w:tcW w:w="1070" w:type="dxa"/>
            <w:tcBorders>
              <w:top w:val="single" w:sz="4" w:space="0" w:color="000000"/>
            </w:tcBorders>
            <w:shd w:val="clear" w:color="auto" w:fill="auto"/>
            <w:vAlign w:val="center"/>
            <w:hideMark/>
          </w:tcPr>
          <w:p w14:paraId="1A69C494"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0.271 </w:t>
            </w:r>
          </w:p>
        </w:tc>
        <w:tc>
          <w:tcPr>
            <w:tcW w:w="1070" w:type="dxa"/>
            <w:tcBorders>
              <w:top w:val="single" w:sz="4" w:space="0" w:color="000000"/>
            </w:tcBorders>
            <w:shd w:val="clear" w:color="auto" w:fill="auto"/>
            <w:vAlign w:val="center"/>
            <w:hideMark/>
          </w:tcPr>
          <w:p w14:paraId="66A71504"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-0.312 </w:t>
            </w:r>
          </w:p>
        </w:tc>
        <w:tc>
          <w:tcPr>
            <w:tcW w:w="1305" w:type="dxa"/>
            <w:tcBorders>
              <w:top w:val="single" w:sz="4" w:space="0" w:color="000000"/>
            </w:tcBorders>
            <w:shd w:val="clear" w:color="auto" w:fill="auto"/>
            <w:vAlign w:val="center"/>
            <w:hideMark/>
          </w:tcPr>
          <w:p w14:paraId="32DE1D96"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1.985 </w:t>
            </w:r>
          </w:p>
        </w:tc>
      </w:tr>
      <w:tr w:rsidR="000E2AAD" w:rsidRPr="005029B0" w14:paraId="7E69E60B" w14:textId="77777777" w:rsidTr="000E2AAD">
        <w:trPr>
          <w:trHeight w:val="251"/>
        </w:trPr>
        <w:tc>
          <w:tcPr>
            <w:tcW w:w="1626" w:type="dxa"/>
            <w:vMerge/>
            <w:tcBorders>
              <w:right w:val="single" w:sz="4" w:space="0" w:color="000000"/>
            </w:tcBorders>
            <w:vAlign w:val="center"/>
            <w:hideMark/>
          </w:tcPr>
          <w:p w14:paraId="403E2534"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nil"/>
            </w:tcBorders>
            <w:shd w:val="clear" w:color="auto" w:fill="auto"/>
            <w:vAlign w:val="center"/>
            <w:hideMark/>
          </w:tcPr>
          <w:p w14:paraId="2B261236"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2015</w:t>
            </w:r>
          </w:p>
        </w:tc>
        <w:tc>
          <w:tcPr>
            <w:tcW w:w="1070" w:type="dxa"/>
            <w:tcBorders>
              <w:top w:val="nil"/>
            </w:tcBorders>
            <w:shd w:val="clear" w:color="auto" w:fill="auto"/>
            <w:vAlign w:val="center"/>
            <w:hideMark/>
          </w:tcPr>
          <w:p w14:paraId="6E955EAE"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96</w:t>
            </w:r>
          </w:p>
        </w:tc>
        <w:tc>
          <w:tcPr>
            <w:tcW w:w="1070" w:type="dxa"/>
            <w:tcBorders>
              <w:top w:val="nil"/>
            </w:tcBorders>
            <w:shd w:val="clear" w:color="auto" w:fill="auto"/>
            <w:vAlign w:val="center"/>
            <w:hideMark/>
          </w:tcPr>
          <w:p w14:paraId="735E3AD6"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0.261 </w:t>
            </w:r>
          </w:p>
        </w:tc>
        <w:tc>
          <w:tcPr>
            <w:tcW w:w="1070" w:type="dxa"/>
            <w:tcBorders>
              <w:top w:val="nil"/>
            </w:tcBorders>
            <w:shd w:val="clear" w:color="auto" w:fill="auto"/>
            <w:vAlign w:val="center"/>
            <w:hideMark/>
          </w:tcPr>
          <w:p w14:paraId="010406E0"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0.593 </w:t>
            </w:r>
          </w:p>
        </w:tc>
        <w:tc>
          <w:tcPr>
            <w:tcW w:w="1070" w:type="dxa"/>
            <w:tcBorders>
              <w:top w:val="nil"/>
            </w:tcBorders>
            <w:shd w:val="clear" w:color="auto" w:fill="auto"/>
            <w:vAlign w:val="center"/>
            <w:hideMark/>
          </w:tcPr>
          <w:p w14:paraId="12887ED8"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-0.199 </w:t>
            </w:r>
          </w:p>
        </w:tc>
        <w:tc>
          <w:tcPr>
            <w:tcW w:w="1305" w:type="dxa"/>
            <w:tcBorders>
              <w:top w:val="nil"/>
            </w:tcBorders>
            <w:shd w:val="clear" w:color="auto" w:fill="auto"/>
            <w:vAlign w:val="center"/>
            <w:hideMark/>
          </w:tcPr>
          <w:p w14:paraId="1976D22E"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5.434 </w:t>
            </w:r>
          </w:p>
        </w:tc>
      </w:tr>
      <w:tr w:rsidR="000E2AAD" w:rsidRPr="005029B0" w14:paraId="5C651F47" w14:textId="77777777" w:rsidTr="000E2AAD">
        <w:trPr>
          <w:trHeight w:val="251"/>
        </w:trPr>
        <w:tc>
          <w:tcPr>
            <w:tcW w:w="1626" w:type="dxa"/>
            <w:vMerge/>
            <w:tcBorders>
              <w:right w:val="single" w:sz="4" w:space="0" w:color="000000"/>
            </w:tcBorders>
            <w:vAlign w:val="center"/>
            <w:hideMark/>
          </w:tcPr>
          <w:p w14:paraId="3FAB2673"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nil"/>
            </w:tcBorders>
            <w:shd w:val="clear" w:color="auto" w:fill="auto"/>
            <w:vAlign w:val="center"/>
            <w:hideMark/>
          </w:tcPr>
          <w:p w14:paraId="23EEE1F8"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2016</w:t>
            </w:r>
          </w:p>
        </w:tc>
        <w:tc>
          <w:tcPr>
            <w:tcW w:w="1070" w:type="dxa"/>
            <w:tcBorders>
              <w:top w:val="nil"/>
            </w:tcBorders>
            <w:shd w:val="clear" w:color="auto" w:fill="auto"/>
            <w:vAlign w:val="center"/>
            <w:hideMark/>
          </w:tcPr>
          <w:p w14:paraId="1E5FB8EB"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112</w:t>
            </w:r>
          </w:p>
        </w:tc>
        <w:tc>
          <w:tcPr>
            <w:tcW w:w="1070" w:type="dxa"/>
            <w:tcBorders>
              <w:top w:val="nil"/>
            </w:tcBorders>
            <w:shd w:val="clear" w:color="auto" w:fill="auto"/>
            <w:vAlign w:val="center"/>
            <w:hideMark/>
          </w:tcPr>
          <w:p w14:paraId="5945D05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0.195 </w:t>
            </w:r>
          </w:p>
        </w:tc>
        <w:tc>
          <w:tcPr>
            <w:tcW w:w="1070" w:type="dxa"/>
            <w:tcBorders>
              <w:top w:val="nil"/>
            </w:tcBorders>
            <w:shd w:val="clear" w:color="auto" w:fill="auto"/>
            <w:vAlign w:val="center"/>
            <w:hideMark/>
          </w:tcPr>
          <w:p w14:paraId="66563939"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0.310 </w:t>
            </w:r>
          </w:p>
        </w:tc>
        <w:tc>
          <w:tcPr>
            <w:tcW w:w="1070" w:type="dxa"/>
            <w:tcBorders>
              <w:top w:val="nil"/>
            </w:tcBorders>
            <w:shd w:val="clear" w:color="auto" w:fill="auto"/>
            <w:vAlign w:val="center"/>
            <w:hideMark/>
          </w:tcPr>
          <w:p w14:paraId="14DE329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-0.208 </w:t>
            </w:r>
          </w:p>
        </w:tc>
        <w:tc>
          <w:tcPr>
            <w:tcW w:w="1305" w:type="dxa"/>
            <w:tcBorders>
              <w:top w:val="nil"/>
            </w:tcBorders>
            <w:shd w:val="clear" w:color="auto" w:fill="auto"/>
            <w:vAlign w:val="center"/>
            <w:hideMark/>
          </w:tcPr>
          <w:p w14:paraId="2B46F657"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1.786 </w:t>
            </w:r>
          </w:p>
        </w:tc>
      </w:tr>
      <w:tr w:rsidR="000E2AAD" w:rsidRPr="005029B0" w14:paraId="2219C950" w14:textId="77777777" w:rsidTr="000E2AAD">
        <w:trPr>
          <w:trHeight w:val="251"/>
        </w:trPr>
        <w:tc>
          <w:tcPr>
            <w:tcW w:w="1626" w:type="dxa"/>
            <w:vMerge/>
            <w:tcBorders>
              <w:right w:val="single" w:sz="4" w:space="0" w:color="000000"/>
            </w:tcBorders>
            <w:vAlign w:val="center"/>
            <w:hideMark/>
          </w:tcPr>
          <w:p w14:paraId="2E6DBF0F"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nil"/>
            </w:tcBorders>
            <w:shd w:val="clear" w:color="auto" w:fill="auto"/>
            <w:vAlign w:val="center"/>
            <w:hideMark/>
          </w:tcPr>
          <w:p w14:paraId="43477B3D"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2017</w:t>
            </w:r>
          </w:p>
        </w:tc>
        <w:tc>
          <w:tcPr>
            <w:tcW w:w="1070" w:type="dxa"/>
            <w:tcBorders>
              <w:top w:val="nil"/>
            </w:tcBorders>
            <w:shd w:val="clear" w:color="auto" w:fill="auto"/>
            <w:vAlign w:val="center"/>
            <w:hideMark/>
          </w:tcPr>
          <w:p w14:paraId="284FB65E"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122</w:t>
            </w:r>
          </w:p>
        </w:tc>
        <w:tc>
          <w:tcPr>
            <w:tcW w:w="1070" w:type="dxa"/>
            <w:tcBorders>
              <w:top w:val="nil"/>
            </w:tcBorders>
            <w:shd w:val="clear" w:color="auto" w:fill="auto"/>
            <w:vAlign w:val="center"/>
            <w:hideMark/>
          </w:tcPr>
          <w:p w14:paraId="1513FA82"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0.186 </w:t>
            </w:r>
          </w:p>
        </w:tc>
        <w:tc>
          <w:tcPr>
            <w:tcW w:w="1070" w:type="dxa"/>
            <w:tcBorders>
              <w:top w:val="nil"/>
            </w:tcBorders>
            <w:shd w:val="clear" w:color="auto" w:fill="auto"/>
            <w:vAlign w:val="center"/>
            <w:hideMark/>
          </w:tcPr>
          <w:p w14:paraId="3A7E1635"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0.253 </w:t>
            </w:r>
          </w:p>
        </w:tc>
        <w:tc>
          <w:tcPr>
            <w:tcW w:w="1070" w:type="dxa"/>
            <w:tcBorders>
              <w:top w:val="nil"/>
            </w:tcBorders>
            <w:shd w:val="clear" w:color="auto" w:fill="auto"/>
            <w:vAlign w:val="center"/>
            <w:hideMark/>
          </w:tcPr>
          <w:p w14:paraId="1226C5F3"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-0.362 </w:t>
            </w:r>
          </w:p>
        </w:tc>
        <w:tc>
          <w:tcPr>
            <w:tcW w:w="1305" w:type="dxa"/>
            <w:tcBorders>
              <w:top w:val="nil"/>
            </w:tcBorders>
            <w:shd w:val="clear" w:color="auto" w:fill="auto"/>
            <w:vAlign w:val="center"/>
            <w:hideMark/>
          </w:tcPr>
          <w:p w14:paraId="7484B4D2"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1.059 </w:t>
            </w:r>
          </w:p>
        </w:tc>
      </w:tr>
      <w:tr w:rsidR="000E2AAD" w:rsidRPr="005029B0" w14:paraId="0A50A059" w14:textId="77777777" w:rsidTr="000E2AAD">
        <w:trPr>
          <w:trHeight w:val="92"/>
        </w:trPr>
        <w:tc>
          <w:tcPr>
            <w:tcW w:w="1626" w:type="dxa"/>
            <w:vMerge/>
            <w:tcBorders>
              <w:bottom w:val="single" w:sz="4" w:space="0" w:color="000000"/>
              <w:right w:val="single" w:sz="4" w:space="0" w:color="000000"/>
            </w:tcBorders>
            <w:vAlign w:val="center"/>
            <w:hideMark/>
          </w:tcPr>
          <w:p w14:paraId="524CC0A0" w14:textId="77777777" w:rsidR="000E2AAD" w:rsidRPr="005029B0" w:rsidRDefault="000E2AAD" w:rsidP="000E2AAD">
            <w:pPr>
              <w:widowControl/>
              <w:jc w:val="left"/>
              <w:rPr>
                <w:rFonts w:ascii="宋体" w:eastAsia="宋体" w:hAnsi="宋体" w:cs="宋体"/>
                <w:color w:val="000000"/>
                <w:kern w:val="0"/>
                <w:sz w:val="22"/>
              </w:rPr>
            </w:pPr>
          </w:p>
        </w:tc>
        <w:tc>
          <w:tcPr>
            <w:tcW w:w="1467" w:type="dxa"/>
            <w:tcBorders>
              <w:top w:val="nil"/>
              <w:left w:val="nil"/>
              <w:bottom w:val="single" w:sz="4" w:space="0" w:color="000000"/>
            </w:tcBorders>
            <w:shd w:val="clear" w:color="auto" w:fill="auto"/>
            <w:vAlign w:val="center"/>
            <w:hideMark/>
          </w:tcPr>
          <w:p w14:paraId="6586ADAA" w14:textId="77777777" w:rsidR="000E2AAD" w:rsidRPr="005029B0" w:rsidRDefault="000E2AAD" w:rsidP="000E2AAD">
            <w:pPr>
              <w:widowControl/>
              <w:jc w:val="center"/>
              <w:rPr>
                <w:rFonts w:ascii="宋体" w:eastAsia="宋体" w:hAnsi="宋体" w:cs="宋体"/>
                <w:color w:val="000000"/>
                <w:kern w:val="0"/>
                <w:sz w:val="22"/>
              </w:rPr>
            </w:pPr>
            <w:r w:rsidRPr="005029B0">
              <w:rPr>
                <w:rFonts w:ascii="宋体" w:eastAsia="宋体" w:hAnsi="宋体" w:cs="宋体" w:hint="eastAsia"/>
                <w:color w:val="000000"/>
                <w:kern w:val="0"/>
                <w:sz w:val="22"/>
              </w:rPr>
              <w:t>2018</w:t>
            </w:r>
          </w:p>
        </w:tc>
        <w:tc>
          <w:tcPr>
            <w:tcW w:w="1070" w:type="dxa"/>
            <w:tcBorders>
              <w:top w:val="nil"/>
              <w:bottom w:val="single" w:sz="4" w:space="0" w:color="000000"/>
            </w:tcBorders>
            <w:shd w:val="clear" w:color="auto" w:fill="auto"/>
            <w:vAlign w:val="center"/>
            <w:hideMark/>
          </w:tcPr>
          <w:p w14:paraId="7AC1300A"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123</w:t>
            </w:r>
          </w:p>
        </w:tc>
        <w:tc>
          <w:tcPr>
            <w:tcW w:w="1070" w:type="dxa"/>
            <w:tcBorders>
              <w:top w:val="nil"/>
              <w:bottom w:val="single" w:sz="4" w:space="0" w:color="000000"/>
            </w:tcBorders>
            <w:shd w:val="clear" w:color="auto" w:fill="auto"/>
            <w:vAlign w:val="center"/>
            <w:hideMark/>
          </w:tcPr>
          <w:p w14:paraId="605CF54E"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0.171 </w:t>
            </w:r>
          </w:p>
        </w:tc>
        <w:tc>
          <w:tcPr>
            <w:tcW w:w="1070" w:type="dxa"/>
            <w:tcBorders>
              <w:top w:val="nil"/>
              <w:bottom w:val="single" w:sz="4" w:space="0" w:color="000000"/>
            </w:tcBorders>
            <w:shd w:val="clear" w:color="auto" w:fill="auto"/>
            <w:vAlign w:val="center"/>
            <w:hideMark/>
          </w:tcPr>
          <w:p w14:paraId="693B8CF9"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0.434 </w:t>
            </w:r>
          </w:p>
        </w:tc>
        <w:tc>
          <w:tcPr>
            <w:tcW w:w="1070" w:type="dxa"/>
            <w:tcBorders>
              <w:top w:val="nil"/>
              <w:bottom w:val="single" w:sz="4" w:space="0" w:color="000000"/>
            </w:tcBorders>
            <w:shd w:val="clear" w:color="auto" w:fill="auto"/>
            <w:vAlign w:val="center"/>
            <w:hideMark/>
          </w:tcPr>
          <w:p w14:paraId="2C9C0BEB"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-0.171 </w:t>
            </w:r>
          </w:p>
        </w:tc>
        <w:tc>
          <w:tcPr>
            <w:tcW w:w="1305" w:type="dxa"/>
            <w:tcBorders>
              <w:top w:val="nil"/>
              <w:bottom w:val="single" w:sz="4" w:space="0" w:color="000000"/>
            </w:tcBorders>
            <w:shd w:val="clear" w:color="auto" w:fill="auto"/>
            <w:vAlign w:val="center"/>
            <w:hideMark/>
          </w:tcPr>
          <w:p w14:paraId="7981F994" w14:textId="77777777" w:rsidR="000E2AAD" w:rsidRPr="005029B0" w:rsidRDefault="000E2AAD" w:rsidP="000E2AAD">
            <w:pPr>
              <w:widowControl/>
              <w:jc w:val="right"/>
              <w:rPr>
                <w:rFonts w:ascii="宋体" w:eastAsia="宋体" w:hAnsi="宋体" w:cs="宋体"/>
                <w:color w:val="000000"/>
                <w:kern w:val="0"/>
                <w:sz w:val="22"/>
              </w:rPr>
            </w:pPr>
            <w:r w:rsidRPr="005029B0">
              <w:rPr>
                <w:rFonts w:ascii="宋体" w:eastAsia="宋体" w:hAnsi="宋体" w:cs="宋体" w:hint="eastAsia"/>
                <w:color w:val="000000"/>
                <w:kern w:val="0"/>
                <w:sz w:val="22"/>
              </w:rPr>
              <w:t xml:space="preserve">3.964 </w:t>
            </w:r>
          </w:p>
        </w:tc>
      </w:tr>
    </w:tbl>
    <w:p w14:paraId="52243A4B" w14:textId="77777777" w:rsidR="005029B0" w:rsidRDefault="002D6AE7" w:rsidP="002D6AE7">
      <w:pPr>
        <w:pStyle w:val="3"/>
      </w:pPr>
      <w:r>
        <w:t>总样本描述</w:t>
      </w:r>
      <w:bookmarkEnd w:id="32"/>
      <w:bookmarkEnd w:id="33"/>
    </w:p>
    <w:p w14:paraId="52DD1F6B" w14:textId="77777777" w:rsidR="00340C8A" w:rsidRDefault="000E2AAD" w:rsidP="005029B0">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 xml:space="preserve">5.2.1  </w:t>
      </w:r>
      <w:r>
        <w:rPr>
          <w:rFonts w:ascii="Times New Roman" w:eastAsia="宋体" w:hAnsi="Times New Roman" w:cs="Times New Roman" w:hint="eastAsia"/>
          <w:sz w:val="24"/>
          <w:szCs w:val="24"/>
        </w:rPr>
        <w:t>三个行业上市公司</w:t>
      </w:r>
      <w:r>
        <w:rPr>
          <w:rFonts w:ascii="Times New Roman" w:eastAsia="宋体" w:hAnsi="Times New Roman" w:cs="Times New Roman" w:hint="eastAsia"/>
          <w:sz w:val="24"/>
          <w:szCs w:val="24"/>
        </w:rPr>
        <w:t>2014-2018</w:t>
      </w:r>
      <w:r>
        <w:rPr>
          <w:rFonts w:ascii="Times New Roman" w:eastAsia="宋体" w:hAnsi="Times New Roman" w:cs="Times New Roman" w:hint="eastAsia"/>
          <w:sz w:val="24"/>
          <w:szCs w:val="24"/>
        </w:rPr>
        <w:t>年数据总样描述表</w:t>
      </w:r>
    </w:p>
    <w:p w14:paraId="080B335A" w14:textId="77777777" w:rsidR="005029B0" w:rsidRPr="005029B0" w:rsidRDefault="005029B0" w:rsidP="005029B0">
      <w:pPr>
        <w:spacing w:line="400" w:lineRule="exact"/>
        <w:ind w:firstLineChars="200" w:firstLine="480"/>
        <w:rPr>
          <w:rFonts w:ascii="Times New Roman" w:eastAsia="宋体" w:hAnsi="Times New Roman" w:cs="Times New Roman"/>
          <w:sz w:val="24"/>
          <w:szCs w:val="24"/>
        </w:rPr>
      </w:pPr>
      <w:r w:rsidRPr="005029B0">
        <w:rPr>
          <w:rFonts w:ascii="Times New Roman" w:eastAsia="宋体" w:hAnsi="Times New Roman" w:cs="Times New Roman"/>
          <w:sz w:val="24"/>
          <w:szCs w:val="24"/>
        </w:rPr>
        <w:lastRenderedPageBreak/>
        <w:t>通过</w:t>
      </w:r>
      <w:r w:rsidR="000E2AAD">
        <w:rPr>
          <w:rFonts w:ascii="Times New Roman" w:eastAsia="宋体" w:hAnsi="Times New Roman" w:cs="Times New Roman"/>
          <w:sz w:val="24"/>
          <w:szCs w:val="24"/>
        </w:rPr>
        <w:t>表</w:t>
      </w:r>
      <w:r w:rsidR="000E2AAD">
        <w:rPr>
          <w:rFonts w:ascii="Times New Roman" w:eastAsia="宋体" w:hAnsi="Times New Roman" w:cs="Times New Roman" w:hint="eastAsia"/>
          <w:sz w:val="24"/>
          <w:szCs w:val="24"/>
        </w:rPr>
        <w:t>5.21.</w:t>
      </w:r>
      <w:r w:rsidRPr="005029B0">
        <w:rPr>
          <w:rFonts w:ascii="Times New Roman" w:eastAsia="宋体" w:hAnsi="Times New Roman" w:cs="Times New Roman"/>
          <w:sz w:val="24"/>
          <w:szCs w:val="24"/>
        </w:rPr>
        <w:t>指标描述统计，我们可以</w:t>
      </w:r>
      <w:r w:rsidRPr="005029B0">
        <w:rPr>
          <w:rFonts w:ascii="Times New Roman" w:eastAsia="宋体" w:hAnsi="Times New Roman" w:cs="Times New Roman" w:hint="eastAsia"/>
          <w:sz w:val="24"/>
          <w:szCs w:val="24"/>
        </w:rPr>
        <w:t>发现，总样本</w:t>
      </w:r>
      <w:r w:rsidRPr="005029B0">
        <w:rPr>
          <w:rFonts w:ascii="Times New Roman" w:eastAsia="宋体" w:hAnsi="Times New Roman" w:cs="Times New Roman" w:hint="eastAsia"/>
          <w:sz w:val="24"/>
          <w:szCs w:val="24"/>
        </w:rPr>
        <w:t>2014-2018</w:t>
      </w:r>
      <w:r w:rsidRPr="005029B0">
        <w:rPr>
          <w:rFonts w:ascii="Times New Roman" w:eastAsia="宋体" w:hAnsi="Times New Roman" w:cs="Times New Roman" w:hint="eastAsia"/>
          <w:sz w:val="24"/>
          <w:szCs w:val="24"/>
        </w:rPr>
        <w:t>年间公司净资产收益率呈逐年下降趋势，由</w:t>
      </w:r>
      <w:r w:rsidRPr="005029B0">
        <w:rPr>
          <w:rFonts w:ascii="Times New Roman" w:eastAsia="宋体" w:hAnsi="Times New Roman" w:cs="Times New Roman" w:hint="eastAsia"/>
          <w:sz w:val="24"/>
          <w:szCs w:val="24"/>
        </w:rPr>
        <w:t>9.9%</w:t>
      </w:r>
      <w:r w:rsidRPr="005029B0">
        <w:rPr>
          <w:rFonts w:ascii="Times New Roman" w:eastAsia="宋体" w:hAnsi="Times New Roman" w:cs="Times New Roman" w:hint="eastAsia"/>
          <w:sz w:val="24"/>
          <w:szCs w:val="24"/>
        </w:rPr>
        <w:t>下降至</w:t>
      </w:r>
      <w:r w:rsidRPr="005029B0">
        <w:rPr>
          <w:rFonts w:ascii="Times New Roman" w:eastAsia="宋体" w:hAnsi="Times New Roman" w:cs="Times New Roman" w:hint="eastAsia"/>
          <w:sz w:val="24"/>
          <w:szCs w:val="24"/>
        </w:rPr>
        <w:t>4.3%</w:t>
      </w:r>
      <w:r w:rsidRPr="005029B0">
        <w:rPr>
          <w:rFonts w:ascii="Times New Roman" w:eastAsia="宋体" w:hAnsi="Times New Roman" w:cs="Times New Roman" w:hint="eastAsia"/>
          <w:sz w:val="24"/>
          <w:szCs w:val="24"/>
        </w:rPr>
        <w:t>，均值为</w:t>
      </w:r>
      <w:r w:rsidRPr="005029B0">
        <w:rPr>
          <w:rFonts w:ascii="Times New Roman" w:eastAsia="宋体" w:hAnsi="Times New Roman" w:cs="Times New Roman" w:hint="eastAsia"/>
          <w:sz w:val="24"/>
          <w:szCs w:val="24"/>
        </w:rPr>
        <w:t>8%</w:t>
      </w:r>
      <w:r w:rsidRPr="005029B0">
        <w:rPr>
          <w:rFonts w:ascii="Times New Roman" w:eastAsia="宋体" w:hAnsi="Times New Roman" w:cs="Times New Roman" w:hint="eastAsia"/>
          <w:sz w:val="24"/>
          <w:szCs w:val="24"/>
        </w:rPr>
        <w:t>，最高值接近</w:t>
      </w:r>
      <w:r w:rsidRPr="005029B0">
        <w:rPr>
          <w:rFonts w:ascii="Times New Roman" w:eastAsia="宋体" w:hAnsi="Times New Roman" w:cs="Times New Roman" w:hint="eastAsia"/>
          <w:sz w:val="24"/>
          <w:szCs w:val="24"/>
        </w:rPr>
        <w:t>48%</w:t>
      </w:r>
      <w:r w:rsidRPr="005029B0">
        <w:rPr>
          <w:rFonts w:ascii="Times New Roman" w:eastAsia="宋体" w:hAnsi="Times New Roman" w:cs="Times New Roman" w:hint="eastAsia"/>
          <w:sz w:val="24"/>
          <w:szCs w:val="24"/>
        </w:rPr>
        <w:t>，最低值为负值，样本企业的收益率差距较大。公司发展能力</w:t>
      </w:r>
      <w:r w:rsidRPr="005029B0">
        <w:rPr>
          <w:rFonts w:ascii="Times New Roman" w:eastAsia="宋体" w:hAnsi="Times New Roman" w:cs="Times New Roman" w:hint="eastAsia"/>
          <w:sz w:val="24"/>
          <w:szCs w:val="24"/>
        </w:rPr>
        <w:t>2014</w:t>
      </w:r>
      <w:r w:rsidRPr="005029B0">
        <w:rPr>
          <w:rFonts w:ascii="Times New Roman" w:eastAsia="宋体" w:hAnsi="Times New Roman" w:cs="Times New Roman" w:hint="eastAsia"/>
          <w:sz w:val="24"/>
          <w:szCs w:val="24"/>
        </w:rPr>
        <w:t>年</w:t>
      </w:r>
      <w:r w:rsidRPr="005029B0">
        <w:rPr>
          <w:rFonts w:ascii="Times New Roman" w:eastAsia="宋体" w:hAnsi="Times New Roman" w:cs="Times New Roman" w:hint="eastAsia"/>
          <w:sz w:val="24"/>
          <w:szCs w:val="24"/>
        </w:rPr>
        <w:t>0.176</w:t>
      </w:r>
      <w:r w:rsidRPr="005029B0">
        <w:rPr>
          <w:rFonts w:ascii="Times New Roman" w:eastAsia="宋体" w:hAnsi="Times New Roman" w:cs="Times New Roman" w:hint="eastAsia"/>
          <w:sz w:val="24"/>
          <w:szCs w:val="24"/>
        </w:rPr>
        <w:t>，</w:t>
      </w:r>
      <w:r w:rsidRPr="005029B0">
        <w:rPr>
          <w:rFonts w:ascii="Times New Roman" w:eastAsia="宋体" w:hAnsi="Times New Roman" w:cs="Times New Roman" w:hint="eastAsia"/>
          <w:sz w:val="24"/>
          <w:szCs w:val="24"/>
        </w:rPr>
        <w:t>2015</w:t>
      </w:r>
      <w:r w:rsidRPr="005029B0">
        <w:rPr>
          <w:rFonts w:ascii="Times New Roman" w:eastAsia="宋体" w:hAnsi="Times New Roman" w:cs="Times New Roman" w:hint="eastAsia"/>
          <w:sz w:val="24"/>
          <w:szCs w:val="24"/>
        </w:rPr>
        <w:t>年上升至</w:t>
      </w:r>
      <w:r w:rsidRPr="005029B0">
        <w:rPr>
          <w:rFonts w:ascii="Times New Roman" w:eastAsia="宋体" w:hAnsi="Times New Roman" w:cs="Times New Roman" w:hint="eastAsia"/>
          <w:sz w:val="24"/>
          <w:szCs w:val="24"/>
        </w:rPr>
        <w:t>0.261</w:t>
      </w:r>
      <w:r w:rsidRPr="005029B0">
        <w:rPr>
          <w:rFonts w:ascii="Times New Roman" w:eastAsia="宋体" w:hAnsi="Times New Roman" w:cs="Times New Roman" w:hint="eastAsia"/>
          <w:sz w:val="24"/>
          <w:szCs w:val="24"/>
        </w:rPr>
        <w:t>，之后三年同样呈逐年递减趋势；公司规模五年间变化不大，均值较平稳。</w:t>
      </w:r>
    </w:p>
    <w:p w14:paraId="30BDB141" w14:textId="639556B3" w:rsidR="005029B0" w:rsidRDefault="005029B0" w:rsidP="005029B0">
      <w:pPr>
        <w:spacing w:line="400" w:lineRule="exact"/>
        <w:ind w:firstLineChars="200" w:firstLine="480"/>
        <w:rPr>
          <w:ins w:id="34" w:author="h heeyl" w:date="2020-02-13T21:42:00Z"/>
          <w:rFonts w:ascii="Times New Roman" w:eastAsia="宋体" w:hAnsi="Times New Roman" w:cs="Times New Roman"/>
          <w:sz w:val="24"/>
          <w:szCs w:val="24"/>
        </w:rPr>
      </w:pPr>
      <w:r w:rsidRPr="005029B0">
        <w:rPr>
          <w:rFonts w:ascii="Times New Roman" w:eastAsia="宋体" w:hAnsi="Times New Roman" w:cs="Times New Roman" w:hint="eastAsia"/>
          <w:sz w:val="24"/>
          <w:szCs w:val="24"/>
        </w:rPr>
        <w:t>优序理论认为，企业融资的顺序应该是内部融资</w:t>
      </w:r>
      <w:r w:rsidRPr="005029B0">
        <w:rPr>
          <w:rFonts w:ascii="Times New Roman" w:eastAsia="宋体" w:hAnsi="Times New Roman" w:cs="Times New Roman" w:hint="eastAsia"/>
          <w:sz w:val="24"/>
          <w:szCs w:val="24"/>
        </w:rPr>
        <w:t>-</w:t>
      </w:r>
      <w:r w:rsidRPr="005029B0">
        <w:rPr>
          <w:rFonts w:ascii="Times New Roman" w:eastAsia="宋体" w:hAnsi="Times New Roman" w:cs="Times New Roman" w:hint="eastAsia"/>
          <w:sz w:val="24"/>
          <w:szCs w:val="24"/>
        </w:rPr>
        <w:t>债权融资</w:t>
      </w:r>
      <w:r w:rsidRPr="005029B0">
        <w:rPr>
          <w:rFonts w:ascii="Times New Roman" w:eastAsia="宋体" w:hAnsi="Times New Roman" w:cs="Times New Roman" w:hint="eastAsia"/>
          <w:sz w:val="24"/>
          <w:szCs w:val="24"/>
        </w:rPr>
        <w:t>-</w:t>
      </w:r>
      <w:r w:rsidRPr="005029B0">
        <w:rPr>
          <w:rFonts w:ascii="Times New Roman" w:eastAsia="宋体" w:hAnsi="Times New Roman" w:cs="Times New Roman" w:hint="eastAsia"/>
          <w:sz w:val="24"/>
          <w:szCs w:val="24"/>
        </w:rPr>
        <w:t>股权融资。但从总样本</w:t>
      </w:r>
      <w:r w:rsidRPr="005029B0">
        <w:rPr>
          <w:rFonts w:ascii="Times New Roman" w:eastAsia="宋体" w:hAnsi="Times New Roman" w:cs="Times New Roman" w:hint="eastAsia"/>
          <w:sz w:val="24"/>
          <w:szCs w:val="24"/>
        </w:rPr>
        <w:t>2014-2018</w:t>
      </w:r>
      <w:r w:rsidRPr="005029B0">
        <w:rPr>
          <w:rFonts w:ascii="Times New Roman" w:eastAsia="宋体" w:hAnsi="Times New Roman" w:cs="Times New Roman" w:hint="eastAsia"/>
          <w:sz w:val="24"/>
          <w:szCs w:val="24"/>
        </w:rPr>
        <w:t>年企业融资结构看，内源融资率均值</w:t>
      </w:r>
      <w:r w:rsidRPr="005029B0">
        <w:rPr>
          <w:rFonts w:ascii="Times New Roman" w:eastAsia="宋体" w:hAnsi="Times New Roman" w:cs="Times New Roman" w:hint="eastAsia"/>
          <w:sz w:val="24"/>
          <w:szCs w:val="24"/>
        </w:rPr>
        <w:t>0.137</w:t>
      </w:r>
      <w:r w:rsidRPr="005029B0">
        <w:rPr>
          <w:rFonts w:ascii="Times New Roman" w:eastAsia="宋体" w:hAnsi="Times New Roman" w:cs="Times New Roman" w:hint="eastAsia"/>
          <w:sz w:val="24"/>
          <w:szCs w:val="24"/>
        </w:rPr>
        <w:t>，股权融资率均值</w:t>
      </w:r>
      <w:r w:rsidRPr="005029B0">
        <w:rPr>
          <w:rFonts w:ascii="Times New Roman" w:eastAsia="宋体" w:hAnsi="Times New Roman" w:cs="Times New Roman" w:hint="eastAsia"/>
          <w:sz w:val="24"/>
          <w:szCs w:val="24"/>
        </w:rPr>
        <w:t>0.274</w:t>
      </w:r>
      <w:r w:rsidRPr="005029B0">
        <w:rPr>
          <w:rFonts w:ascii="Times New Roman" w:eastAsia="宋体" w:hAnsi="Times New Roman" w:cs="Times New Roman" w:hint="eastAsia"/>
          <w:sz w:val="24"/>
          <w:szCs w:val="24"/>
        </w:rPr>
        <w:t>，债权融资率</w:t>
      </w:r>
      <w:r w:rsidRPr="005029B0">
        <w:rPr>
          <w:rFonts w:ascii="Times New Roman" w:eastAsia="宋体" w:hAnsi="Times New Roman" w:cs="Times New Roman" w:hint="eastAsia"/>
          <w:sz w:val="24"/>
          <w:szCs w:val="24"/>
        </w:rPr>
        <w:t>0.566</w:t>
      </w:r>
      <w:r w:rsidRPr="005029B0">
        <w:rPr>
          <w:rFonts w:ascii="Times New Roman" w:eastAsia="宋体" w:hAnsi="Times New Roman" w:cs="Times New Roman" w:hint="eastAsia"/>
          <w:sz w:val="24"/>
          <w:szCs w:val="24"/>
        </w:rPr>
        <w:t>，三个行业上市公司内源融资率最低，主要采取外源融资方式，股权融资率均值低于债权融资率均值。</w:t>
      </w:r>
    </w:p>
    <w:p w14:paraId="732BF414" w14:textId="5D8D527E" w:rsidR="004C1770" w:rsidRPr="005029B0" w:rsidRDefault="004C1770">
      <w:pPr>
        <w:spacing w:line="400" w:lineRule="exact"/>
        <w:rPr>
          <w:rFonts w:ascii="Times New Roman" w:eastAsia="宋体" w:hAnsi="Times New Roman" w:cs="Times New Roman"/>
          <w:sz w:val="24"/>
          <w:szCs w:val="24"/>
        </w:rPr>
        <w:pPrChange w:id="35" w:author="h heeyl" w:date="2020-02-13T21:42:00Z">
          <w:pPr>
            <w:spacing w:line="400" w:lineRule="exact"/>
            <w:ind w:firstLineChars="200" w:firstLine="480"/>
          </w:pPr>
        </w:pPrChange>
      </w:pPr>
      <w:ins w:id="36" w:author="h heeyl" w:date="2020-02-13T21:42:00Z">
        <w:r>
          <w:rPr>
            <w:rFonts w:ascii="Times New Roman" w:eastAsia="宋体" w:hAnsi="Times New Roman" w:cs="Times New Roman" w:hint="eastAsia"/>
            <w:sz w:val="24"/>
            <w:szCs w:val="24"/>
          </w:rPr>
          <w:t>5.3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实证结果及分析</w:t>
        </w:r>
      </w:ins>
    </w:p>
    <w:p w14:paraId="7845CEDF" w14:textId="025FE03D" w:rsidR="005029B0" w:rsidRPr="005029B0" w:rsidRDefault="002D6AE7" w:rsidP="00340C8A">
      <w:pPr>
        <w:pStyle w:val="3"/>
      </w:pPr>
      <w:bookmarkStart w:id="37" w:name="_Toc32485364"/>
      <w:bookmarkStart w:id="38" w:name="_Toc32488106"/>
      <w:del w:id="39" w:author="h heeyl" w:date="2020-02-13T21:42:00Z">
        <w:r w:rsidDel="004C1770">
          <w:rPr>
            <w:rFonts w:hint="eastAsia"/>
          </w:rPr>
          <w:delText>数据检验</w:delText>
        </w:r>
      </w:del>
      <w:bookmarkEnd w:id="37"/>
      <w:bookmarkEnd w:id="38"/>
      <w:ins w:id="40" w:author="h heeyl" w:date="2020-02-13T21:42:00Z">
        <w:r w:rsidR="004C1770">
          <w:rPr>
            <w:rFonts w:hint="eastAsia"/>
          </w:rPr>
          <w:t>单位根检验</w:t>
        </w:r>
      </w:ins>
    </w:p>
    <w:p w14:paraId="291E2D0F" w14:textId="77777777" w:rsidR="005029B0" w:rsidRDefault="005029B0" w:rsidP="005029B0">
      <w:pPr>
        <w:spacing w:line="400" w:lineRule="exact"/>
        <w:ind w:firstLineChars="200" w:firstLine="480"/>
        <w:rPr>
          <w:rFonts w:ascii="Times New Roman" w:eastAsia="宋体" w:hAnsi="Times New Roman" w:cs="Times New Roman"/>
          <w:sz w:val="24"/>
          <w:szCs w:val="24"/>
        </w:rPr>
      </w:pPr>
      <w:r w:rsidRPr="005029B0">
        <w:rPr>
          <w:rFonts w:ascii="Times New Roman" w:eastAsia="宋体" w:hAnsi="Times New Roman" w:cs="Times New Roman" w:hint="eastAsia"/>
          <w:sz w:val="24"/>
          <w:szCs w:val="24"/>
        </w:rPr>
        <w:t>为避免出现伪回归，首先对变量数据的平稳性进行检验。本文采用</w:t>
      </w:r>
      <w:r w:rsidRPr="005029B0">
        <w:rPr>
          <w:rFonts w:ascii="Times New Roman" w:eastAsia="宋体" w:hAnsi="Times New Roman" w:cs="Times New Roman" w:hint="eastAsia"/>
          <w:sz w:val="24"/>
          <w:szCs w:val="24"/>
        </w:rPr>
        <w:t>Fisher</w:t>
      </w:r>
      <w:r w:rsidRPr="005029B0">
        <w:rPr>
          <w:rFonts w:ascii="Times New Roman" w:eastAsia="宋体" w:hAnsi="Times New Roman" w:cs="Times New Roman" w:hint="eastAsia"/>
          <w:sz w:val="24"/>
          <w:szCs w:val="24"/>
        </w:rPr>
        <w:t>检验方法，</w:t>
      </w:r>
      <w:r w:rsidRPr="005029B0">
        <w:rPr>
          <w:rFonts w:ascii="Times New Roman" w:eastAsia="宋体" w:hAnsi="Times New Roman" w:cs="Times New Roman" w:hint="eastAsia"/>
          <w:sz w:val="24"/>
          <w:szCs w:val="24"/>
        </w:rPr>
        <w:t>STATA</w:t>
      </w:r>
      <w:r w:rsidRPr="005029B0">
        <w:rPr>
          <w:rFonts w:ascii="Times New Roman" w:eastAsia="宋体" w:hAnsi="Times New Roman" w:cs="Times New Roman" w:hint="eastAsia"/>
          <w:sz w:val="24"/>
          <w:szCs w:val="24"/>
        </w:rPr>
        <w:t>软件检验结果如下：</w:t>
      </w:r>
    </w:p>
    <w:p w14:paraId="05B36F98" w14:textId="77777777" w:rsidR="000E2AAD" w:rsidRPr="005029B0" w:rsidRDefault="005B0D5C" w:rsidP="000E2AAD">
      <w:pPr>
        <w:spacing w:line="400" w:lineRule="exact"/>
        <w:ind w:firstLineChars="1100" w:firstLine="2640"/>
        <w:rPr>
          <w:rFonts w:ascii="Times New Roman" w:eastAsia="宋体" w:hAnsi="Times New Roman" w:cs="Times New Roman"/>
          <w:sz w:val="24"/>
          <w:szCs w:val="24"/>
        </w:rPr>
      </w:pPr>
      <w:commentRangeStart w:id="41"/>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 xml:space="preserve">5.2.2 </w:t>
      </w:r>
      <w:r w:rsidR="000E2AAD">
        <w:rPr>
          <w:rFonts w:ascii="Times New Roman" w:eastAsia="宋体" w:hAnsi="Times New Roman" w:cs="Times New Roman"/>
          <w:sz w:val="24"/>
          <w:szCs w:val="24"/>
        </w:rPr>
        <w:t>F</w:t>
      </w:r>
      <w:r w:rsidR="000E2AAD">
        <w:rPr>
          <w:rFonts w:ascii="Times New Roman" w:eastAsia="宋体" w:hAnsi="Times New Roman" w:cs="Times New Roman" w:hint="eastAsia"/>
          <w:sz w:val="24"/>
          <w:szCs w:val="24"/>
        </w:rPr>
        <w:t>isher</w:t>
      </w:r>
      <w:r w:rsidR="000E2AAD">
        <w:rPr>
          <w:rFonts w:ascii="Times New Roman" w:eastAsia="宋体" w:hAnsi="Times New Roman" w:cs="Times New Roman" w:hint="eastAsia"/>
          <w:sz w:val="24"/>
          <w:szCs w:val="24"/>
        </w:rPr>
        <w:t>检验结果表</w:t>
      </w:r>
      <w:commentRangeEnd w:id="41"/>
      <w:r w:rsidR="00825649">
        <w:rPr>
          <w:rStyle w:val="aa"/>
        </w:rPr>
        <w:commentReference w:id="41"/>
      </w:r>
    </w:p>
    <w:p w14:paraId="4FCCD736" w14:textId="77777777" w:rsidR="005029B0" w:rsidRPr="005029B0" w:rsidRDefault="005029B0" w:rsidP="005029B0">
      <w:pPr>
        <w:spacing w:line="400" w:lineRule="exact"/>
        <w:ind w:firstLineChars="200" w:firstLine="480"/>
        <w:rPr>
          <w:rFonts w:ascii="Times New Roman" w:eastAsia="宋体" w:hAnsi="Times New Roman" w:cs="Times New Roman"/>
          <w:sz w:val="24"/>
          <w:szCs w:val="24"/>
        </w:rPr>
      </w:pPr>
    </w:p>
    <w:tbl>
      <w:tblPr>
        <w:tblStyle w:val="a6"/>
        <w:tblpPr w:leftFromText="180" w:rightFromText="180" w:vertAnchor="page" w:horzAnchor="margin" w:tblpXSpec="center" w:tblpY="694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1381"/>
        <w:gridCol w:w="1382"/>
        <w:gridCol w:w="1382"/>
        <w:gridCol w:w="1382"/>
      </w:tblGrid>
      <w:tr w:rsidR="00340C8A" w:rsidRPr="005029B0" w14:paraId="57887D40" w14:textId="77777777" w:rsidTr="000E2AAD">
        <w:tc>
          <w:tcPr>
            <w:tcW w:w="1381" w:type="dxa"/>
            <w:tcBorders>
              <w:top w:val="single" w:sz="4" w:space="0" w:color="auto"/>
              <w:bottom w:val="single" w:sz="4" w:space="0" w:color="auto"/>
            </w:tcBorders>
          </w:tcPr>
          <w:p w14:paraId="006906EA"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变量</w:t>
            </w:r>
          </w:p>
        </w:tc>
        <w:tc>
          <w:tcPr>
            <w:tcW w:w="1381" w:type="dxa"/>
            <w:tcBorders>
              <w:top w:val="single" w:sz="4" w:space="0" w:color="auto"/>
              <w:bottom w:val="single" w:sz="4" w:space="0" w:color="auto"/>
            </w:tcBorders>
          </w:tcPr>
          <w:p w14:paraId="583AFFBF"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fisher</w:t>
            </w:r>
            <w:r w:rsidRPr="005029B0">
              <w:rPr>
                <w:rFonts w:ascii="Times New Roman" w:eastAsia="宋体" w:hAnsi="Times New Roman" w:hint="eastAsia"/>
              </w:rPr>
              <w:t>检验</w:t>
            </w:r>
          </w:p>
        </w:tc>
        <w:tc>
          <w:tcPr>
            <w:tcW w:w="1382" w:type="dxa"/>
            <w:tcBorders>
              <w:top w:val="single" w:sz="4" w:space="0" w:color="auto"/>
              <w:bottom w:val="single" w:sz="4" w:space="0" w:color="auto"/>
            </w:tcBorders>
          </w:tcPr>
          <w:p w14:paraId="6A7219D4"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滞后阶数</w:t>
            </w:r>
          </w:p>
        </w:tc>
        <w:tc>
          <w:tcPr>
            <w:tcW w:w="1382" w:type="dxa"/>
            <w:tcBorders>
              <w:top w:val="single" w:sz="4" w:space="0" w:color="auto"/>
              <w:bottom w:val="single" w:sz="4" w:space="0" w:color="auto"/>
            </w:tcBorders>
          </w:tcPr>
          <w:p w14:paraId="3655C145"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P</w:t>
            </w:r>
            <w:r w:rsidRPr="005029B0">
              <w:rPr>
                <w:rFonts w:ascii="Times New Roman" w:eastAsia="宋体" w:hAnsi="Times New Roman" w:hint="eastAsia"/>
              </w:rPr>
              <w:t>值</w:t>
            </w:r>
          </w:p>
        </w:tc>
        <w:tc>
          <w:tcPr>
            <w:tcW w:w="1382" w:type="dxa"/>
            <w:tcBorders>
              <w:top w:val="single" w:sz="4" w:space="0" w:color="auto"/>
              <w:bottom w:val="single" w:sz="4" w:space="0" w:color="auto"/>
            </w:tcBorders>
          </w:tcPr>
          <w:p w14:paraId="12E43316"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结论</w:t>
            </w:r>
          </w:p>
        </w:tc>
      </w:tr>
      <w:tr w:rsidR="00340C8A" w:rsidRPr="005029B0" w14:paraId="7EC956F6" w14:textId="77777777" w:rsidTr="000E2AAD">
        <w:tc>
          <w:tcPr>
            <w:tcW w:w="1381" w:type="dxa"/>
            <w:tcBorders>
              <w:top w:val="single" w:sz="4" w:space="0" w:color="auto"/>
            </w:tcBorders>
          </w:tcPr>
          <w:p w14:paraId="2A39EB2D" w14:textId="77777777" w:rsidR="00340C8A" w:rsidRPr="005029B0" w:rsidRDefault="00340C8A" w:rsidP="00340C8A">
            <w:pPr>
              <w:autoSpaceDE w:val="0"/>
              <w:autoSpaceDN w:val="0"/>
              <w:adjustRightInd w:val="0"/>
              <w:jc w:val="left"/>
              <w:rPr>
                <w:rFonts w:ascii="Times New Roman" w:eastAsia="Times New Roman" w:hAnsi="Times New Roman"/>
                <w:kern w:val="0"/>
              </w:rPr>
            </w:pPr>
            <w:r w:rsidRPr="005029B0">
              <w:rPr>
                <w:rFonts w:ascii="Times New Roman" w:eastAsia="Times New Roman" w:hAnsi="Times New Roman"/>
                <w:kern w:val="0"/>
              </w:rPr>
              <w:t>ROE</w:t>
            </w:r>
          </w:p>
        </w:tc>
        <w:tc>
          <w:tcPr>
            <w:tcW w:w="1381" w:type="dxa"/>
            <w:tcBorders>
              <w:top w:val="single" w:sz="4" w:space="0" w:color="auto"/>
            </w:tcBorders>
          </w:tcPr>
          <w:p w14:paraId="0AFFD88B"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27.40</w:t>
            </w:r>
          </w:p>
        </w:tc>
        <w:tc>
          <w:tcPr>
            <w:tcW w:w="1382" w:type="dxa"/>
            <w:tcBorders>
              <w:top w:val="single" w:sz="4" w:space="0" w:color="auto"/>
            </w:tcBorders>
          </w:tcPr>
          <w:p w14:paraId="14231302"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1</w:t>
            </w:r>
          </w:p>
        </w:tc>
        <w:tc>
          <w:tcPr>
            <w:tcW w:w="1382" w:type="dxa"/>
            <w:tcBorders>
              <w:top w:val="single" w:sz="4" w:space="0" w:color="auto"/>
            </w:tcBorders>
          </w:tcPr>
          <w:p w14:paraId="209CE448" w14:textId="77777777" w:rsidR="00340C8A" w:rsidRPr="005029B0" w:rsidRDefault="00340C8A" w:rsidP="00340C8A">
            <w:pPr>
              <w:rPr>
                <w:rFonts w:ascii="Times New Roman" w:eastAsia="宋体" w:hAnsi="Times New Roman"/>
              </w:rPr>
            </w:pPr>
            <w:r w:rsidRPr="005029B0">
              <w:rPr>
                <w:rFonts w:ascii="Times New Roman" w:eastAsia="宋体" w:hAnsi="Times New Roman"/>
              </w:rPr>
              <w:t>0.0000</w:t>
            </w:r>
          </w:p>
        </w:tc>
        <w:tc>
          <w:tcPr>
            <w:tcW w:w="1382" w:type="dxa"/>
            <w:tcBorders>
              <w:top w:val="single" w:sz="4" w:space="0" w:color="auto"/>
            </w:tcBorders>
          </w:tcPr>
          <w:p w14:paraId="3DEE6C9B"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平稳</w:t>
            </w:r>
          </w:p>
        </w:tc>
      </w:tr>
      <w:tr w:rsidR="00340C8A" w:rsidRPr="005029B0" w14:paraId="5159E161" w14:textId="77777777" w:rsidTr="000E2AAD">
        <w:tc>
          <w:tcPr>
            <w:tcW w:w="1381" w:type="dxa"/>
          </w:tcPr>
          <w:p w14:paraId="0D1A27B6" w14:textId="77777777" w:rsidR="00340C8A" w:rsidRPr="005029B0" w:rsidRDefault="00340C8A" w:rsidP="00340C8A">
            <w:pPr>
              <w:autoSpaceDE w:val="0"/>
              <w:autoSpaceDN w:val="0"/>
              <w:adjustRightInd w:val="0"/>
              <w:jc w:val="left"/>
              <w:rPr>
                <w:rFonts w:ascii="Times New Roman" w:eastAsia="Times New Roman" w:hAnsi="Times New Roman"/>
                <w:kern w:val="0"/>
              </w:rPr>
            </w:pPr>
            <w:r w:rsidRPr="005029B0">
              <w:rPr>
                <w:rFonts w:ascii="Times New Roman" w:eastAsia="Times New Roman" w:hAnsi="Times New Roman"/>
                <w:kern w:val="0"/>
              </w:rPr>
              <w:t>IFR</w:t>
            </w:r>
          </w:p>
        </w:tc>
        <w:tc>
          <w:tcPr>
            <w:tcW w:w="1381" w:type="dxa"/>
          </w:tcPr>
          <w:p w14:paraId="3F722CD6"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26.99</w:t>
            </w:r>
          </w:p>
        </w:tc>
        <w:tc>
          <w:tcPr>
            <w:tcW w:w="1382" w:type="dxa"/>
          </w:tcPr>
          <w:p w14:paraId="1A2EDEAB"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1</w:t>
            </w:r>
          </w:p>
        </w:tc>
        <w:tc>
          <w:tcPr>
            <w:tcW w:w="1382" w:type="dxa"/>
          </w:tcPr>
          <w:p w14:paraId="13210032" w14:textId="77777777" w:rsidR="00340C8A" w:rsidRPr="005029B0" w:rsidRDefault="00340C8A" w:rsidP="00340C8A">
            <w:pPr>
              <w:rPr>
                <w:rFonts w:ascii="Times New Roman" w:eastAsia="宋体" w:hAnsi="Times New Roman"/>
              </w:rPr>
            </w:pPr>
            <w:r w:rsidRPr="005029B0">
              <w:rPr>
                <w:rFonts w:ascii="Times New Roman" w:eastAsia="宋体" w:hAnsi="Times New Roman"/>
              </w:rPr>
              <w:t>0.0000</w:t>
            </w:r>
          </w:p>
        </w:tc>
        <w:tc>
          <w:tcPr>
            <w:tcW w:w="1382" w:type="dxa"/>
          </w:tcPr>
          <w:p w14:paraId="741128DF"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平稳</w:t>
            </w:r>
          </w:p>
        </w:tc>
      </w:tr>
      <w:tr w:rsidR="00340C8A" w:rsidRPr="005029B0" w14:paraId="72B681C4" w14:textId="77777777" w:rsidTr="000E2AAD">
        <w:tc>
          <w:tcPr>
            <w:tcW w:w="1381" w:type="dxa"/>
          </w:tcPr>
          <w:p w14:paraId="00283583" w14:textId="77777777" w:rsidR="00340C8A" w:rsidRPr="005029B0" w:rsidRDefault="00340C8A" w:rsidP="00340C8A">
            <w:pPr>
              <w:autoSpaceDE w:val="0"/>
              <w:autoSpaceDN w:val="0"/>
              <w:adjustRightInd w:val="0"/>
              <w:jc w:val="left"/>
              <w:rPr>
                <w:rFonts w:ascii="Times New Roman" w:eastAsia="Times New Roman" w:hAnsi="Times New Roman"/>
                <w:kern w:val="0"/>
              </w:rPr>
            </w:pPr>
            <w:r w:rsidRPr="005029B0">
              <w:rPr>
                <w:rFonts w:ascii="Times New Roman" w:eastAsia="Times New Roman" w:hAnsi="Times New Roman"/>
                <w:kern w:val="0"/>
              </w:rPr>
              <w:t>EFR</w:t>
            </w:r>
          </w:p>
        </w:tc>
        <w:tc>
          <w:tcPr>
            <w:tcW w:w="1381" w:type="dxa"/>
          </w:tcPr>
          <w:p w14:paraId="21998BF4"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33.66</w:t>
            </w:r>
          </w:p>
        </w:tc>
        <w:tc>
          <w:tcPr>
            <w:tcW w:w="1382" w:type="dxa"/>
          </w:tcPr>
          <w:p w14:paraId="1A9ACD50"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1</w:t>
            </w:r>
          </w:p>
        </w:tc>
        <w:tc>
          <w:tcPr>
            <w:tcW w:w="1382" w:type="dxa"/>
          </w:tcPr>
          <w:p w14:paraId="3FC3245E" w14:textId="77777777" w:rsidR="00340C8A" w:rsidRPr="005029B0" w:rsidRDefault="00340C8A" w:rsidP="00340C8A">
            <w:pPr>
              <w:rPr>
                <w:rFonts w:ascii="Times New Roman" w:eastAsia="宋体" w:hAnsi="Times New Roman"/>
              </w:rPr>
            </w:pPr>
            <w:r w:rsidRPr="005029B0">
              <w:rPr>
                <w:rFonts w:ascii="Times New Roman" w:eastAsia="宋体" w:hAnsi="Times New Roman"/>
              </w:rPr>
              <w:t>0.0000</w:t>
            </w:r>
          </w:p>
        </w:tc>
        <w:tc>
          <w:tcPr>
            <w:tcW w:w="1382" w:type="dxa"/>
          </w:tcPr>
          <w:p w14:paraId="3C570DBB"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平稳</w:t>
            </w:r>
          </w:p>
        </w:tc>
      </w:tr>
      <w:tr w:rsidR="00340C8A" w:rsidRPr="005029B0" w14:paraId="4F681B67" w14:textId="77777777" w:rsidTr="000E2AAD">
        <w:tc>
          <w:tcPr>
            <w:tcW w:w="1381" w:type="dxa"/>
          </w:tcPr>
          <w:p w14:paraId="5E9D3D4E" w14:textId="77777777" w:rsidR="00340C8A" w:rsidRPr="005029B0" w:rsidRDefault="00340C8A" w:rsidP="00340C8A">
            <w:pPr>
              <w:autoSpaceDE w:val="0"/>
              <w:autoSpaceDN w:val="0"/>
              <w:adjustRightInd w:val="0"/>
              <w:jc w:val="left"/>
              <w:rPr>
                <w:rFonts w:ascii="Times New Roman" w:hAnsi="Times New Roman"/>
                <w:kern w:val="0"/>
              </w:rPr>
            </w:pPr>
            <w:r w:rsidRPr="005029B0">
              <w:rPr>
                <w:rFonts w:ascii="Times New Roman" w:hAnsi="Times New Roman" w:hint="eastAsia"/>
                <w:kern w:val="0"/>
              </w:rPr>
              <w:t>TOP1</w:t>
            </w:r>
          </w:p>
        </w:tc>
        <w:tc>
          <w:tcPr>
            <w:tcW w:w="1381" w:type="dxa"/>
          </w:tcPr>
          <w:p w14:paraId="5145B1FA"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20.55</w:t>
            </w:r>
          </w:p>
        </w:tc>
        <w:tc>
          <w:tcPr>
            <w:tcW w:w="1382" w:type="dxa"/>
          </w:tcPr>
          <w:p w14:paraId="79C99916"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1</w:t>
            </w:r>
          </w:p>
        </w:tc>
        <w:tc>
          <w:tcPr>
            <w:tcW w:w="1382" w:type="dxa"/>
          </w:tcPr>
          <w:p w14:paraId="4602D5F5"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0.0000</w:t>
            </w:r>
          </w:p>
        </w:tc>
        <w:tc>
          <w:tcPr>
            <w:tcW w:w="1382" w:type="dxa"/>
          </w:tcPr>
          <w:p w14:paraId="75D6E04F"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平稳</w:t>
            </w:r>
          </w:p>
        </w:tc>
      </w:tr>
      <w:tr w:rsidR="00340C8A" w:rsidRPr="005029B0" w14:paraId="4298D84E" w14:textId="77777777" w:rsidTr="000E2AAD">
        <w:trPr>
          <w:trHeight w:val="493"/>
        </w:trPr>
        <w:tc>
          <w:tcPr>
            <w:tcW w:w="1381" w:type="dxa"/>
          </w:tcPr>
          <w:p w14:paraId="67F01D0D" w14:textId="77777777" w:rsidR="00340C8A" w:rsidRPr="005029B0" w:rsidRDefault="00340C8A" w:rsidP="00340C8A">
            <w:pPr>
              <w:autoSpaceDE w:val="0"/>
              <w:autoSpaceDN w:val="0"/>
              <w:adjustRightInd w:val="0"/>
              <w:jc w:val="left"/>
              <w:rPr>
                <w:rFonts w:ascii="Times New Roman" w:eastAsia="Times New Roman" w:hAnsi="Times New Roman"/>
                <w:kern w:val="0"/>
              </w:rPr>
            </w:pPr>
            <w:r w:rsidRPr="005029B0">
              <w:rPr>
                <w:rFonts w:ascii="Times New Roman" w:eastAsia="Times New Roman" w:hAnsi="Times New Roman"/>
                <w:kern w:val="0"/>
              </w:rPr>
              <w:t>DAR</w:t>
            </w:r>
          </w:p>
        </w:tc>
        <w:tc>
          <w:tcPr>
            <w:tcW w:w="1381" w:type="dxa"/>
          </w:tcPr>
          <w:p w14:paraId="01976560"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23.59</w:t>
            </w:r>
          </w:p>
        </w:tc>
        <w:tc>
          <w:tcPr>
            <w:tcW w:w="1382" w:type="dxa"/>
          </w:tcPr>
          <w:p w14:paraId="2818CBB3"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1</w:t>
            </w:r>
          </w:p>
        </w:tc>
        <w:tc>
          <w:tcPr>
            <w:tcW w:w="1382" w:type="dxa"/>
          </w:tcPr>
          <w:p w14:paraId="5A4B51DE" w14:textId="77777777" w:rsidR="00340C8A" w:rsidRPr="005029B0" w:rsidRDefault="00340C8A" w:rsidP="00340C8A">
            <w:pPr>
              <w:rPr>
                <w:rFonts w:ascii="Times New Roman" w:eastAsia="宋体" w:hAnsi="Times New Roman"/>
              </w:rPr>
            </w:pPr>
            <w:r w:rsidRPr="005029B0">
              <w:rPr>
                <w:rFonts w:ascii="Times New Roman" w:eastAsia="宋体" w:hAnsi="Times New Roman"/>
              </w:rPr>
              <w:t>0.0000</w:t>
            </w:r>
          </w:p>
        </w:tc>
        <w:tc>
          <w:tcPr>
            <w:tcW w:w="1382" w:type="dxa"/>
          </w:tcPr>
          <w:p w14:paraId="16908DB3"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平稳</w:t>
            </w:r>
          </w:p>
        </w:tc>
      </w:tr>
      <w:tr w:rsidR="00340C8A" w:rsidRPr="005029B0" w14:paraId="362FFEF8" w14:textId="77777777" w:rsidTr="000E2AAD">
        <w:tc>
          <w:tcPr>
            <w:tcW w:w="1381" w:type="dxa"/>
          </w:tcPr>
          <w:p w14:paraId="7CAEFEBA" w14:textId="77777777" w:rsidR="00340C8A" w:rsidRPr="005029B0" w:rsidRDefault="00340C8A" w:rsidP="00340C8A">
            <w:pPr>
              <w:autoSpaceDE w:val="0"/>
              <w:autoSpaceDN w:val="0"/>
              <w:adjustRightInd w:val="0"/>
              <w:jc w:val="left"/>
              <w:rPr>
                <w:rFonts w:ascii="Times New Roman" w:hAnsi="Times New Roman"/>
                <w:kern w:val="0"/>
              </w:rPr>
            </w:pPr>
            <w:r w:rsidRPr="005029B0">
              <w:rPr>
                <w:rFonts w:ascii="Times New Roman" w:hAnsi="Times New Roman" w:hint="eastAsia"/>
                <w:kern w:val="0"/>
              </w:rPr>
              <w:t>SIZE</w:t>
            </w:r>
          </w:p>
        </w:tc>
        <w:tc>
          <w:tcPr>
            <w:tcW w:w="1381" w:type="dxa"/>
          </w:tcPr>
          <w:p w14:paraId="606F0FF8"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37.02</w:t>
            </w:r>
          </w:p>
        </w:tc>
        <w:tc>
          <w:tcPr>
            <w:tcW w:w="1382" w:type="dxa"/>
          </w:tcPr>
          <w:p w14:paraId="1FC4743D"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1</w:t>
            </w:r>
          </w:p>
        </w:tc>
        <w:tc>
          <w:tcPr>
            <w:tcW w:w="1382" w:type="dxa"/>
          </w:tcPr>
          <w:p w14:paraId="4EAC0527" w14:textId="77777777" w:rsidR="00340C8A" w:rsidRPr="005029B0" w:rsidRDefault="00340C8A" w:rsidP="00340C8A">
            <w:pPr>
              <w:rPr>
                <w:rFonts w:ascii="Times New Roman" w:eastAsia="宋体" w:hAnsi="Times New Roman"/>
              </w:rPr>
            </w:pPr>
            <w:r w:rsidRPr="005029B0">
              <w:rPr>
                <w:rFonts w:ascii="Times New Roman" w:eastAsia="宋体" w:hAnsi="Times New Roman"/>
              </w:rPr>
              <w:t>0.0000</w:t>
            </w:r>
          </w:p>
        </w:tc>
        <w:tc>
          <w:tcPr>
            <w:tcW w:w="1382" w:type="dxa"/>
          </w:tcPr>
          <w:p w14:paraId="384E7D77"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平稳</w:t>
            </w:r>
          </w:p>
        </w:tc>
      </w:tr>
      <w:tr w:rsidR="00340C8A" w:rsidRPr="005029B0" w14:paraId="53468E42" w14:textId="77777777" w:rsidTr="000E2AAD">
        <w:tc>
          <w:tcPr>
            <w:tcW w:w="1381" w:type="dxa"/>
          </w:tcPr>
          <w:p w14:paraId="6A554788" w14:textId="77777777" w:rsidR="00340C8A" w:rsidRPr="005029B0" w:rsidRDefault="00340C8A" w:rsidP="00340C8A">
            <w:pPr>
              <w:autoSpaceDE w:val="0"/>
              <w:autoSpaceDN w:val="0"/>
              <w:adjustRightInd w:val="0"/>
              <w:jc w:val="left"/>
              <w:rPr>
                <w:rFonts w:ascii="Times New Roman" w:eastAsia="Times New Roman" w:hAnsi="Times New Roman"/>
                <w:kern w:val="0"/>
              </w:rPr>
            </w:pPr>
            <w:r w:rsidRPr="005029B0">
              <w:rPr>
                <w:rFonts w:ascii="Times New Roman" w:eastAsia="宋体" w:hAnsi="Times New Roman"/>
                <w:kern w:val="0"/>
              </w:rPr>
              <w:t>GROW</w:t>
            </w:r>
          </w:p>
        </w:tc>
        <w:tc>
          <w:tcPr>
            <w:tcW w:w="1381" w:type="dxa"/>
          </w:tcPr>
          <w:p w14:paraId="64A62BA2"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29.23</w:t>
            </w:r>
          </w:p>
        </w:tc>
        <w:tc>
          <w:tcPr>
            <w:tcW w:w="1382" w:type="dxa"/>
          </w:tcPr>
          <w:p w14:paraId="55E4D006"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1</w:t>
            </w:r>
          </w:p>
        </w:tc>
        <w:tc>
          <w:tcPr>
            <w:tcW w:w="1382" w:type="dxa"/>
          </w:tcPr>
          <w:p w14:paraId="460D5EC8" w14:textId="77777777" w:rsidR="00340C8A" w:rsidRPr="005029B0" w:rsidRDefault="00340C8A" w:rsidP="00340C8A">
            <w:pPr>
              <w:rPr>
                <w:rFonts w:ascii="Times New Roman" w:eastAsia="宋体" w:hAnsi="Times New Roman"/>
              </w:rPr>
            </w:pPr>
            <w:r w:rsidRPr="005029B0">
              <w:rPr>
                <w:rFonts w:ascii="Times New Roman" w:eastAsia="宋体" w:hAnsi="Times New Roman"/>
              </w:rPr>
              <w:t>0.0000</w:t>
            </w:r>
          </w:p>
        </w:tc>
        <w:tc>
          <w:tcPr>
            <w:tcW w:w="1382" w:type="dxa"/>
          </w:tcPr>
          <w:p w14:paraId="09F9E804" w14:textId="77777777" w:rsidR="00340C8A" w:rsidRPr="005029B0" w:rsidRDefault="00340C8A" w:rsidP="00340C8A">
            <w:pPr>
              <w:rPr>
                <w:rFonts w:ascii="Times New Roman" w:eastAsia="宋体" w:hAnsi="Times New Roman"/>
              </w:rPr>
            </w:pPr>
            <w:r w:rsidRPr="005029B0">
              <w:rPr>
                <w:rFonts w:ascii="Times New Roman" w:eastAsia="宋体" w:hAnsi="Times New Roman" w:hint="eastAsia"/>
              </w:rPr>
              <w:t>平稳</w:t>
            </w:r>
          </w:p>
        </w:tc>
      </w:tr>
    </w:tbl>
    <w:p w14:paraId="54CC6BA4" w14:textId="77777777" w:rsidR="005029B0" w:rsidRPr="005029B0" w:rsidRDefault="005029B0" w:rsidP="005029B0">
      <w:pPr>
        <w:spacing w:line="400" w:lineRule="exact"/>
        <w:ind w:firstLineChars="200" w:firstLine="480"/>
        <w:rPr>
          <w:rFonts w:ascii="Times New Roman" w:eastAsia="宋体" w:hAnsi="Times New Roman" w:cs="Times New Roman"/>
          <w:sz w:val="24"/>
          <w:szCs w:val="24"/>
        </w:rPr>
      </w:pPr>
    </w:p>
    <w:p w14:paraId="414A6179" w14:textId="77777777" w:rsidR="005029B0" w:rsidRPr="005029B0" w:rsidRDefault="005029B0" w:rsidP="005029B0">
      <w:pPr>
        <w:spacing w:line="400" w:lineRule="exact"/>
        <w:ind w:firstLineChars="200" w:firstLine="480"/>
        <w:rPr>
          <w:rFonts w:ascii="Times New Roman" w:eastAsia="宋体" w:hAnsi="Times New Roman" w:cs="Times New Roman"/>
          <w:sz w:val="24"/>
          <w:szCs w:val="24"/>
        </w:rPr>
      </w:pPr>
    </w:p>
    <w:p w14:paraId="5D8A3233" w14:textId="77777777" w:rsidR="005029B0" w:rsidRPr="005029B0" w:rsidRDefault="005029B0" w:rsidP="005029B0">
      <w:pPr>
        <w:spacing w:line="400" w:lineRule="exact"/>
        <w:ind w:firstLineChars="200" w:firstLine="480"/>
        <w:rPr>
          <w:rFonts w:ascii="Times New Roman" w:eastAsia="宋体" w:hAnsi="Times New Roman" w:cs="Times New Roman"/>
          <w:sz w:val="24"/>
          <w:szCs w:val="24"/>
        </w:rPr>
      </w:pPr>
    </w:p>
    <w:p w14:paraId="19B4C72A" w14:textId="77777777" w:rsidR="005029B0" w:rsidRPr="005029B0" w:rsidRDefault="005029B0" w:rsidP="005029B0">
      <w:pPr>
        <w:spacing w:line="400" w:lineRule="exact"/>
        <w:ind w:firstLineChars="200" w:firstLine="480"/>
        <w:rPr>
          <w:rFonts w:ascii="Times New Roman" w:eastAsia="宋体" w:hAnsi="Times New Roman" w:cs="Times New Roman"/>
          <w:sz w:val="24"/>
          <w:szCs w:val="24"/>
        </w:rPr>
      </w:pPr>
    </w:p>
    <w:p w14:paraId="47495AAB" w14:textId="77777777" w:rsidR="005029B0" w:rsidRPr="005029B0" w:rsidRDefault="005029B0" w:rsidP="005029B0">
      <w:pPr>
        <w:spacing w:line="400" w:lineRule="exact"/>
        <w:ind w:firstLineChars="200" w:firstLine="480"/>
        <w:rPr>
          <w:rFonts w:ascii="Times New Roman" w:eastAsia="宋体" w:hAnsi="Times New Roman" w:cs="Times New Roman"/>
          <w:sz w:val="24"/>
          <w:szCs w:val="24"/>
        </w:rPr>
      </w:pPr>
    </w:p>
    <w:p w14:paraId="642825BD" w14:textId="77777777" w:rsidR="005029B0" w:rsidRPr="005029B0" w:rsidRDefault="005029B0" w:rsidP="005029B0">
      <w:pPr>
        <w:spacing w:line="400" w:lineRule="exact"/>
        <w:ind w:firstLineChars="200" w:firstLine="480"/>
        <w:rPr>
          <w:rFonts w:ascii="Times New Roman" w:eastAsia="宋体" w:hAnsi="Times New Roman" w:cs="Times New Roman"/>
          <w:sz w:val="24"/>
          <w:szCs w:val="24"/>
        </w:rPr>
      </w:pPr>
    </w:p>
    <w:p w14:paraId="733CB8C5" w14:textId="77777777" w:rsidR="005029B0" w:rsidRPr="005029B0" w:rsidRDefault="005029B0" w:rsidP="005029B0">
      <w:pPr>
        <w:spacing w:line="400" w:lineRule="exact"/>
        <w:ind w:firstLineChars="200" w:firstLine="480"/>
        <w:rPr>
          <w:rFonts w:ascii="Times New Roman" w:eastAsia="宋体" w:hAnsi="Times New Roman" w:cs="Times New Roman"/>
          <w:sz w:val="24"/>
          <w:szCs w:val="24"/>
        </w:rPr>
      </w:pPr>
    </w:p>
    <w:p w14:paraId="7B895A18" w14:textId="77777777" w:rsidR="005029B0" w:rsidRPr="005029B0" w:rsidRDefault="005029B0" w:rsidP="005029B0">
      <w:pPr>
        <w:spacing w:line="400" w:lineRule="exact"/>
        <w:ind w:firstLineChars="200" w:firstLine="480"/>
        <w:rPr>
          <w:rFonts w:ascii="Times New Roman" w:eastAsia="宋体" w:hAnsi="Times New Roman" w:cs="Times New Roman"/>
          <w:sz w:val="24"/>
          <w:szCs w:val="24"/>
        </w:rPr>
      </w:pPr>
      <w:r w:rsidRPr="005029B0">
        <w:rPr>
          <w:rFonts w:ascii="Times New Roman" w:eastAsia="宋体" w:hAnsi="Times New Roman" w:cs="Times New Roman" w:hint="eastAsia"/>
          <w:sz w:val="24"/>
          <w:szCs w:val="24"/>
        </w:rPr>
        <w:t>从表检验结果可以得出，各个变量</w:t>
      </w:r>
      <w:r w:rsidRPr="005029B0">
        <w:rPr>
          <w:rFonts w:ascii="Times New Roman" w:eastAsia="宋体" w:hAnsi="Times New Roman" w:cs="Times New Roman" w:hint="eastAsia"/>
          <w:sz w:val="24"/>
          <w:szCs w:val="24"/>
        </w:rPr>
        <w:t>P</w:t>
      </w:r>
      <w:r w:rsidRPr="005029B0">
        <w:rPr>
          <w:rFonts w:ascii="Times New Roman" w:eastAsia="宋体" w:hAnsi="Times New Roman" w:cs="Times New Roman" w:hint="eastAsia"/>
          <w:sz w:val="24"/>
          <w:szCs w:val="24"/>
        </w:rPr>
        <w:t>值为</w:t>
      </w:r>
      <w:r w:rsidRPr="005029B0">
        <w:rPr>
          <w:rFonts w:ascii="Times New Roman" w:eastAsia="宋体" w:hAnsi="Times New Roman" w:cs="Times New Roman" w:hint="eastAsia"/>
          <w:sz w:val="24"/>
          <w:szCs w:val="24"/>
        </w:rPr>
        <w:t>0.0000</w:t>
      </w:r>
      <w:r w:rsidRPr="005029B0">
        <w:rPr>
          <w:rFonts w:ascii="Times New Roman" w:eastAsia="宋体" w:hAnsi="Times New Roman" w:cs="Times New Roman" w:hint="eastAsia"/>
          <w:sz w:val="24"/>
          <w:szCs w:val="24"/>
        </w:rPr>
        <w:t>，通过</w:t>
      </w:r>
      <w:r w:rsidRPr="005029B0">
        <w:rPr>
          <w:rFonts w:ascii="Times New Roman" w:eastAsia="宋体" w:hAnsi="Times New Roman" w:cs="Times New Roman" w:hint="eastAsia"/>
          <w:sz w:val="24"/>
          <w:szCs w:val="24"/>
        </w:rPr>
        <w:t>1%</w:t>
      </w:r>
      <w:r w:rsidRPr="005029B0">
        <w:rPr>
          <w:rFonts w:ascii="Times New Roman" w:eastAsia="宋体" w:hAnsi="Times New Roman" w:cs="Times New Roman" w:hint="eastAsia"/>
          <w:sz w:val="24"/>
          <w:szCs w:val="24"/>
        </w:rPr>
        <w:t>显著水平检验，故强烈拒绝原假设，面板数据不含单位根，可以认为面板数据平稳，进而进行下一步分析。</w:t>
      </w:r>
    </w:p>
    <w:p w14:paraId="5F5246B9" w14:textId="77777777" w:rsidR="00A711D0" w:rsidRDefault="00A711D0" w:rsidP="005029B0">
      <w:pPr>
        <w:spacing w:line="400" w:lineRule="exact"/>
        <w:ind w:firstLineChars="200" w:firstLine="480"/>
        <w:rPr>
          <w:rFonts w:asciiTheme="minorEastAsia" w:hAnsiTheme="minorEastAsia"/>
          <w:sz w:val="24"/>
          <w:szCs w:val="24"/>
        </w:rPr>
        <w:sectPr w:rsidR="00A711D0">
          <w:pgSz w:w="11906" w:h="16838"/>
          <w:pgMar w:top="1440" w:right="1800" w:bottom="1440" w:left="1800" w:header="851" w:footer="992" w:gutter="0"/>
          <w:cols w:space="425"/>
          <w:docGrid w:type="lines" w:linePitch="312"/>
        </w:sectPr>
      </w:pPr>
    </w:p>
    <w:p w14:paraId="727018B8" w14:textId="77777777" w:rsidR="00340C8A" w:rsidRDefault="00340C8A" w:rsidP="005029B0">
      <w:pPr>
        <w:spacing w:line="400" w:lineRule="exact"/>
        <w:ind w:firstLineChars="200" w:firstLine="480"/>
        <w:rPr>
          <w:rFonts w:asciiTheme="minorEastAsia" w:hAnsiTheme="minorEastAsia"/>
          <w:sz w:val="24"/>
          <w:szCs w:val="24"/>
        </w:rPr>
      </w:pPr>
    </w:p>
    <w:p w14:paraId="5171522A" w14:textId="77777777" w:rsidR="00340C8A" w:rsidRDefault="00340C8A" w:rsidP="00340C8A">
      <w:pPr>
        <w:pStyle w:val="3"/>
      </w:pPr>
      <w:bookmarkStart w:id="42" w:name="_Toc32485365"/>
      <w:bookmarkStart w:id="43" w:name="_Toc32488107"/>
      <w:r w:rsidRPr="00340C8A">
        <w:rPr>
          <w:rFonts w:hint="eastAsia"/>
        </w:rPr>
        <w:t>模型选择与</w:t>
      </w:r>
      <w:commentRangeStart w:id="44"/>
      <w:r w:rsidRPr="00340C8A">
        <w:rPr>
          <w:rFonts w:hint="eastAsia"/>
        </w:rPr>
        <w:t>实证分析</w:t>
      </w:r>
      <w:bookmarkEnd w:id="42"/>
      <w:bookmarkEnd w:id="43"/>
      <w:commentRangeEnd w:id="44"/>
      <w:r w:rsidR="00825649">
        <w:rPr>
          <w:rStyle w:val="aa"/>
          <w:rFonts w:eastAsiaTheme="minorEastAsia"/>
          <w:bCs w:val="0"/>
        </w:rPr>
        <w:commentReference w:id="44"/>
      </w:r>
    </w:p>
    <w:p w14:paraId="0369F0E6" w14:textId="77777777" w:rsidR="001F652A" w:rsidRPr="0073380D" w:rsidRDefault="00340C8A" w:rsidP="0073380D">
      <w:pPr>
        <w:spacing w:line="400" w:lineRule="exact"/>
        <w:ind w:firstLineChars="200" w:firstLine="482"/>
        <w:rPr>
          <w:rFonts w:ascii="Times New Roman" w:eastAsia="宋体" w:hAnsi="Times New Roman" w:cs="Times New Roman"/>
          <w:b/>
          <w:sz w:val="24"/>
          <w:szCs w:val="24"/>
        </w:rPr>
      </w:pPr>
      <w:r w:rsidRPr="0073380D">
        <w:rPr>
          <w:rFonts w:ascii="Times New Roman" w:eastAsia="宋体" w:hAnsi="Times New Roman" w:cs="Times New Roman" w:hint="eastAsia"/>
          <w:b/>
          <w:sz w:val="24"/>
          <w:szCs w:val="24"/>
        </w:rPr>
        <w:t>（</w:t>
      </w:r>
      <w:r w:rsidRPr="0073380D">
        <w:rPr>
          <w:rFonts w:ascii="Times New Roman" w:eastAsia="宋体" w:hAnsi="Times New Roman" w:cs="Times New Roman" w:hint="eastAsia"/>
          <w:b/>
          <w:sz w:val="24"/>
          <w:szCs w:val="24"/>
        </w:rPr>
        <w:t>1</w:t>
      </w:r>
      <w:r w:rsidRPr="0073380D">
        <w:rPr>
          <w:rFonts w:ascii="Times New Roman" w:eastAsia="宋体" w:hAnsi="Times New Roman" w:cs="Times New Roman" w:hint="eastAsia"/>
          <w:b/>
          <w:sz w:val="24"/>
          <w:szCs w:val="24"/>
        </w:rPr>
        <w:t>）</w:t>
      </w:r>
      <w:r w:rsidR="000E7FF8">
        <w:rPr>
          <w:rFonts w:ascii="Times New Roman" w:eastAsia="宋体" w:hAnsi="Times New Roman" w:cs="Times New Roman" w:hint="eastAsia"/>
          <w:b/>
          <w:sz w:val="24"/>
          <w:szCs w:val="24"/>
        </w:rPr>
        <w:t>模型</w:t>
      </w:r>
      <w:r w:rsidR="000E7FF8">
        <w:rPr>
          <w:rFonts w:ascii="Times New Roman" w:eastAsia="宋体" w:hAnsi="Times New Roman" w:cs="Times New Roman" w:hint="eastAsia"/>
          <w:b/>
          <w:sz w:val="24"/>
          <w:szCs w:val="24"/>
        </w:rPr>
        <w:t>5-1</w:t>
      </w:r>
      <w:r w:rsidR="001F652A" w:rsidRPr="0073380D">
        <w:rPr>
          <w:rFonts w:ascii="Times New Roman" w:eastAsia="宋体" w:hAnsi="Times New Roman" w:cs="Times New Roman" w:hint="eastAsia"/>
          <w:b/>
          <w:sz w:val="24"/>
          <w:szCs w:val="24"/>
        </w:rPr>
        <w:t>全样本面板回归</w:t>
      </w:r>
    </w:p>
    <w:p w14:paraId="124B60A7" w14:textId="77777777" w:rsidR="001F652A" w:rsidRPr="001F652A" w:rsidRDefault="001F652A" w:rsidP="001F652A">
      <w:pPr>
        <w:spacing w:line="400" w:lineRule="exact"/>
        <w:ind w:firstLineChars="200" w:firstLine="480"/>
        <w:rPr>
          <w:rFonts w:ascii="Times New Roman" w:eastAsia="宋体" w:hAnsi="Times New Roman" w:cs="Times New Roman"/>
          <w:sz w:val="24"/>
          <w:szCs w:val="24"/>
        </w:rPr>
      </w:pPr>
      <w:r w:rsidRPr="001F652A">
        <w:rPr>
          <w:rFonts w:ascii="Times New Roman" w:eastAsia="宋体" w:hAnsi="Times New Roman" w:cs="Times New Roman"/>
          <w:sz w:val="24"/>
          <w:szCs w:val="24"/>
        </w:rPr>
        <w:t>运用</w:t>
      </w:r>
      <w:r w:rsidRPr="001F652A">
        <w:rPr>
          <w:rFonts w:ascii="Times New Roman" w:eastAsia="宋体" w:hAnsi="Times New Roman" w:cs="Times New Roman" w:hint="eastAsia"/>
          <w:sz w:val="24"/>
          <w:szCs w:val="24"/>
        </w:rPr>
        <w:t>STATA</w:t>
      </w:r>
      <w:r w:rsidRPr="001F652A">
        <w:rPr>
          <w:rFonts w:ascii="Times New Roman" w:eastAsia="宋体" w:hAnsi="Times New Roman" w:cs="Times New Roman" w:hint="eastAsia"/>
          <w:sz w:val="24"/>
          <w:szCs w:val="24"/>
        </w:rPr>
        <w:t>软件对模型</w:t>
      </w:r>
      <w:r w:rsidR="00A711D0">
        <w:rPr>
          <w:rFonts w:ascii="Times New Roman" w:eastAsia="宋体" w:hAnsi="Times New Roman" w:cs="Times New Roman" w:hint="eastAsia"/>
          <w:sz w:val="24"/>
          <w:szCs w:val="24"/>
        </w:rPr>
        <w:t>5-1</w:t>
      </w:r>
      <w:r w:rsidRPr="001F652A">
        <w:rPr>
          <w:rFonts w:ascii="Times New Roman" w:eastAsia="宋体" w:hAnsi="Times New Roman" w:cs="Times New Roman" w:hint="eastAsia"/>
          <w:sz w:val="24"/>
          <w:szCs w:val="24"/>
        </w:rPr>
        <w:t>进行回归结果如下：</w:t>
      </w:r>
    </w:p>
    <w:p w14:paraId="70C7A9E0" w14:textId="77777777" w:rsidR="001F652A" w:rsidRPr="001F652A" w:rsidRDefault="001F652A" w:rsidP="001F652A">
      <w:pPr>
        <w:rPr>
          <w:rFonts w:ascii="Times New Roman" w:eastAsia="宋体" w:hAnsi="Times New Roman" w:cs="Times New Roman"/>
          <w:szCs w:val="24"/>
        </w:rPr>
      </w:pPr>
    </w:p>
    <w:tbl>
      <w:tblPr>
        <w:tblW w:w="9720" w:type="dxa"/>
        <w:tblLayout w:type="fixed"/>
        <w:tblLook w:val="0000" w:firstRow="0" w:lastRow="0" w:firstColumn="0" w:lastColumn="0" w:noHBand="0" w:noVBand="0"/>
      </w:tblPr>
      <w:tblGrid>
        <w:gridCol w:w="1656"/>
        <w:gridCol w:w="2016"/>
        <w:gridCol w:w="2016"/>
        <w:gridCol w:w="2016"/>
        <w:gridCol w:w="2016"/>
      </w:tblGrid>
      <w:tr w:rsidR="001F652A" w:rsidRPr="001F652A" w14:paraId="415D79F2" w14:textId="77777777" w:rsidTr="009766C5">
        <w:tc>
          <w:tcPr>
            <w:tcW w:w="1656" w:type="dxa"/>
            <w:vMerge w:val="restart"/>
            <w:tcBorders>
              <w:top w:val="single" w:sz="4" w:space="0" w:color="auto"/>
              <w:left w:val="nil"/>
              <w:right w:val="nil"/>
            </w:tcBorders>
            <w:vAlign w:val="center"/>
          </w:tcPr>
          <w:p w14:paraId="36CCF3F5" w14:textId="77777777" w:rsidR="001F652A" w:rsidRPr="001F652A" w:rsidRDefault="001F652A" w:rsidP="001F652A">
            <w:pPr>
              <w:autoSpaceDE w:val="0"/>
              <w:autoSpaceDN w:val="0"/>
              <w:adjustRightInd w:val="0"/>
              <w:rPr>
                <w:rFonts w:ascii="Times New Roman" w:eastAsia="Times New Roman" w:hAnsi="Times New Roman" w:cs="Times New Roman"/>
                <w:kern w:val="0"/>
                <w:szCs w:val="24"/>
              </w:rPr>
            </w:pPr>
            <w:r w:rsidRPr="001F652A">
              <w:rPr>
                <w:rFonts w:ascii="Times New Roman" w:hAnsi="Times New Roman" w:cs="Times New Roman" w:hint="eastAsia"/>
                <w:kern w:val="0"/>
                <w:szCs w:val="24"/>
              </w:rPr>
              <w:t>变量名称</w:t>
            </w:r>
          </w:p>
        </w:tc>
        <w:tc>
          <w:tcPr>
            <w:tcW w:w="2016" w:type="dxa"/>
            <w:vMerge w:val="restart"/>
            <w:tcBorders>
              <w:top w:val="single" w:sz="4" w:space="0" w:color="auto"/>
              <w:left w:val="nil"/>
              <w:right w:val="nil"/>
            </w:tcBorders>
            <w:vAlign w:val="center"/>
          </w:tcPr>
          <w:p w14:paraId="6FB7C1F6" w14:textId="77777777" w:rsidR="001F652A" w:rsidRPr="001F652A" w:rsidRDefault="000E7FF8" w:rsidP="001F652A">
            <w:pPr>
              <w:autoSpaceDE w:val="0"/>
              <w:autoSpaceDN w:val="0"/>
              <w:adjustRightInd w:val="0"/>
              <w:rPr>
                <w:rFonts w:ascii="Times New Roman" w:eastAsia="Times New Roman" w:hAnsi="Times New Roman" w:cs="Times New Roman"/>
                <w:kern w:val="0"/>
                <w:szCs w:val="24"/>
              </w:rPr>
            </w:pPr>
            <w:r>
              <w:rPr>
                <w:rFonts w:ascii="Times New Roman" w:hAnsi="Times New Roman" w:cs="Times New Roman" w:hint="eastAsia"/>
                <w:kern w:val="0"/>
                <w:szCs w:val="24"/>
              </w:rPr>
              <w:t>简称</w:t>
            </w:r>
          </w:p>
        </w:tc>
        <w:tc>
          <w:tcPr>
            <w:tcW w:w="2016" w:type="dxa"/>
            <w:tcBorders>
              <w:top w:val="single" w:sz="4" w:space="0" w:color="auto"/>
              <w:left w:val="nil"/>
              <w:bottom w:val="nil"/>
              <w:right w:val="nil"/>
            </w:tcBorders>
          </w:tcPr>
          <w:p w14:paraId="7798F0E7"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(1)</w:t>
            </w:r>
          </w:p>
        </w:tc>
        <w:tc>
          <w:tcPr>
            <w:tcW w:w="2016" w:type="dxa"/>
            <w:tcBorders>
              <w:top w:val="single" w:sz="4" w:space="0" w:color="auto"/>
              <w:left w:val="nil"/>
              <w:bottom w:val="nil"/>
              <w:right w:val="nil"/>
            </w:tcBorders>
          </w:tcPr>
          <w:p w14:paraId="415EB58B"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(2)</w:t>
            </w:r>
          </w:p>
        </w:tc>
        <w:tc>
          <w:tcPr>
            <w:tcW w:w="2016" w:type="dxa"/>
            <w:tcBorders>
              <w:top w:val="single" w:sz="4" w:space="0" w:color="auto"/>
              <w:left w:val="nil"/>
              <w:bottom w:val="nil"/>
              <w:right w:val="nil"/>
            </w:tcBorders>
          </w:tcPr>
          <w:p w14:paraId="6967776D"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(3)</w:t>
            </w:r>
          </w:p>
        </w:tc>
      </w:tr>
      <w:tr w:rsidR="001F652A" w:rsidRPr="001F652A" w14:paraId="0664CD3C" w14:textId="77777777" w:rsidTr="009766C5">
        <w:tc>
          <w:tcPr>
            <w:tcW w:w="1656" w:type="dxa"/>
            <w:vMerge/>
            <w:tcBorders>
              <w:left w:val="nil"/>
              <w:bottom w:val="nil"/>
              <w:right w:val="nil"/>
            </w:tcBorders>
          </w:tcPr>
          <w:p w14:paraId="3A1C2197" w14:textId="77777777" w:rsidR="001F652A" w:rsidRPr="001F652A" w:rsidRDefault="001F652A" w:rsidP="001F652A">
            <w:pPr>
              <w:autoSpaceDE w:val="0"/>
              <w:autoSpaceDN w:val="0"/>
              <w:adjustRightInd w:val="0"/>
              <w:jc w:val="left"/>
              <w:rPr>
                <w:rFonts w:ascii="Times New Roman" w:hAnsi="Times New Roman" w:cs="Times New Roman"/>
                <w:kern w:val="0"/>
                <w:szCs w:val="24"/>
              </w:rPr>
            </w:pPr>
          </w:p>
        </w:tc>
        <w:tc>
          <w:tcPr>
            <w:tcW w:w="2016" w:type="dxa"/>
            <w:vMerge/>
            <w:tcBorders>
              <w:left w:val="nil"/>
              <w:bottom w:val="nil"/>
              <w:right w:val="nil"/>
            </w:tcBorders>
          </w:tcPr>
          <w:p w14:paraId="64416E2D" w14:textId="77777777" w:rsidR="001F652A" w:rsidRPr="001F652A" w:rsidRDefault="001F652A" w:rsidP="001F652A">
            <w:pPr>
              <w:autoSpaceDE w:val="0"/>
              <w:autoSpaceDN w:val="0"/>
              <w:adjustRightInd w:val="0"/>
              <w:rPr>
                <w:rFonts w:ascii="Times New Roman" w:hAnsi="Times New Roman" w:cs="Times New Roman"/>
                <w:kern w:val="0"/>
                <w:szCs w:val="24"/>
              </w:rPr>
            </w:pPr>
          </w:p>
        </w:tc>
        <w:tc>
          <w:tcPr>
            <w:tcW w:w="2016" w:type="dxa"/>
            <w:tcBorders>
              <w:top w:val="nil"/>
              <w:left w:val="nil"/>
              <w:bottom w:val="nil"/>
              <w:right w:val="nil"/>
            </w:tcBorders>
          </w:tcPr>
          <w:p w14:paraId="3D2CA9C3"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pool</w:t>
            </w:r>
          </w:p>
        </w:tc>
        <w:tc>
          <w:tcPr>
            <w:tcW w:w="2016" w:type="dxa"/>
            <w:tcBorders>
              <w:top w:val="nil"/>
              <w:left w:val="nil"/>
              <w:bottom w:val="nil"/>
              <w:right w:val="nil"/>
            </w:tcBorders>
          </w:tcPr>
          <w:p w14:paraId="75796984"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r</w:t>
            </w:r>
            <w:r w:rsidRPr="001F652A">
              <w:rPr>
                <w:rFonts w:ascii="Times New Roman" w:eastAsia="Times New Roman" w:hAnsi="Times New Roman" w:cs="Times New Roman"/>
                <w:kern w:val="0"/>
                <w:szCs w:val="24"/>
              </w:rPr>
              <w:t>e</w:t>
            </w:r>
          </w:p>
        </w:tc>
        <w:tc>
          <w:tcPr>
            <w:tcW w:w="2016" w:type="dxa"/>
            <w:tcBorders>
              <w:top w:val="nil"/>
              <w:left w:val="nil"/>
              <w:bottom w:val="nil"/>
              <w:right w:val="nil"/>
            </w:tcBorders>
          </w:tcPr>
          <w:p w14:paraId="4DD1D853"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f</w:t>
            </w:r>
            <w:r w:rsidRPr="001F652A">
              <w:rPr>
                <w:rFonts w:ascii="Times New Roman" w:eastAsia="Times New Roman" w:hAnsi="Times New Roman" w:cs="Times New Roman"/>
                <w:kern w:val="0"/>
                <w:szCs w:val="24"/>
              </w:rPr>
              <w:t>e</w:t>
            </w:r>
          </w:p>
        </w:tc>
      </w:tr>
      <w:tr w:rsidR="001F652A" w:rsidRPr="001F652A" w14:paraId="7866F137" w14:textId="77777777" w:rsidTr="009766C5">
        <w:tc>
          <w:tcPr>
            <w:tcW w:w="1656" w:type="dxa"/>
            <w:tcBorders>
              <w:top w:val="single" w:sz="4" w:space="0" w:color="auto"/>
              <w:left w:val="nil"/>
              <w:bottom w:val="nil"/>
              <w:right w:val="nil"/>
            </w:tcBorders>
          </w:tcPr>
          <w:p w14:paraId="64222B8B"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宋体" w:eastAsia="宋体" w:hAnsi="宋体" w:cs="宋体" w:hint="eastAsia"/>
                <w:kern w:val="0"/>
                <w:szCs w:val="24"/>
              </w:rPr>
              <w:t>内源融资率</w:t>
            </w:r>
          </w:p>
        </w:tc>
        <w:tc>
          <w:tcPr>
            <w:tcW w:w="2016" w:type="dxa"/>
            <w:tcBorders>
              <w:top w:val="single" w:sz="4" w:space="0" w:color="auto"/>
              <w:left w:val="nil"/>
              <w:bottom w:val="nil"/>
              <w:right w:val="nil"/>
            </w:tcBorders>
          </w:tcPr>
          <w:p w14:paraId="0DED6EE8" w14:textId="77777777" w:rsidR="001F652A" w:rsidRPr="000E7FF8" w:rsidRDefault="001F652A" w:rsidP="001F652A">
            <w:pPr>
              <w:autoSpaceDE w:val="0"/>
              <w:autoSpaceDN w:val="0"/>
              <w:adjustRightInd w:val="0"/>
              <w:jc w:val="left"/>
              <w:rPr>
                <w:rFonts w:ascii="Times New Roman" w:hAnsi="Times New Roman" w:cs="Times New Roman"/>
                <w:kern w:val="0"/>
                <w:szCs w:val="24"/>
              </w:rPr>
            </w:pPr>
            <w:r w:rsidRPr="001F652A">
              <w:rPr>
                <w:rFonts w:ascii="Times New Roman" w:eastAsia="Times New Roman" w:hAnsi="Times New Roman" w:cs="Times New Roman"/>
                <w:kern w:val="0"/>
                <w:szCs w:val="24"/>
              </w:rPr>
              <w:t>IFR</w:t>
            </w:r>
          </w:p>
        </w:tc>
        <w:tc>
          <w:tcPr>
            <w:tcW w:w="2016" w:type="dxa"/>
            <w:tcBorders>
              <w:top w:val="single" w:sz="4" w:space="0" w:color="auto"/>
              <w:left w:val="nil"/>
              <w:bottom w:val="nil"/>
              <w:right w:val="nil"/>
            </w:tcBorders>
          </w:tcPr>
          <w:p w14:paraId="68C473F9"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0.143**</w:t>
            </w:r>
            <w:r w:rsidRPr="001F652A">
              <w:rPr>
                <w:rFonts w:ascii="Times New Roman" w:eastAsia="Times New Roman" w:hAnsi="Times New Roman" w:cs="Times New Roman"/>
                <w:kern w:val="0"/>
                <w:szCs w:val="24"/>
                <w:vertAlign w:val="superscript"/>
              </w:rPr>
              <w:t>*</w:t>
            </w:r>
          </w:p>
        </w:tc>
        <w:tc>
          <w:tcPr>
            <w:tcW w:w="2016" w:type="dxa"/>
            <w:tcBorders>
              <w:top w:val="single" w:sz="4" w:space="0" w:color="auto"/>
              <w:left w:val="nil"/>
              <w:bottom w:val="nil"/>
              <w:right w:val="nil"/>
            </w:tcBorders>
          </w:tcPr>
          <w:p w14:paraId="53A2126A"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0.216***</w:t>
            </w:r>
          </w:p>
        </w:tc>
        <w:tc>
          <w:tcPr>
            <w:tcW w:w="2016" w:type="dxa"/>
            <w:tcBorders>
              <w:top w:val="single" w:sz="4" w:space="0" w:color="auto"/>
              <w:left w:val="nil"/>
              <w:bottom w:val="nil"/>
              <w:right w:val="nil"/>
            </w:tcBorders>
          </w:tcPr>
          <w:p w14:paraId="0BA9491F"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0.614***</w:t>
            </w:r>
          </w:p>
        </w:tc>
      </w:tr>
      <w:tr w:rsidR="001F652A" w:rsidRPr="001F652A" w14:paraId="3C1AEA62" w14:textId="77777777" w:rsidTr="009766C5">
        <w:tc>
          <w:tcPr>
            <w:tcW w:w="1656" w:type="dxa"/>
            <w:tcBorders>
              <w:top w:val="nil"/>
              <w:left w:val="nil"/>
              <w:bottom w:val="nil"/>
              <w:right w:val="nil"/>
            </w:tcBorders>
          </w:tcPr>
          <w:p w14:paraId="2040CBB6"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70D3BAFD"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05B96CC2"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4.62</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358DF0DF"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(5.38)</w:t>
            </w:r>
          </w:p>
        </w:tc>
        <w:tc>
          <w:tcPr>
            <w:tcW w:w="2016" w:type="dxa"/>
            <w:tcBorders>
              <w:top w:val="nil"/>
              <w:left w:val="nil"/>
              <w:bottom w:val="nil"/>
              <w:right w:val="nil"/>
            </w:tcBorders>
          </w:tcPr>
          <w:p w14:paraId="215E5CCD" w14:textId="77777777" w:rsidR="001F652A" w:rsidRPr="001F652A" w:rsidRDefault="001F652A" w:rsidP="001F652A">
            <w:pPr>
              <w:autoSpaceDE w:val="0"/>
              <w:autoSpaceDN w:val="0"/>
              <w:adjustRightInd w:val="0"/>
              <w:jc w:val="center"/>
              <w:rPr>
                <w:rFonts w:ascii="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8.44</w:t>
            </w:r>
            <w:r w:rsidRPr="001F652A">
              <w:rPr>
                <w:rFonts w:ascii="Times New Roman" w:eastAsia="Times New Roman" w:hAnsi="Times New Roman" w:cs="Times New Roman"/>
                <w:kern w:val="0"/>
                <w:szCs w:val="24"/>
              </w:rPr>
              <w:t>)</w:t>
            </w:r>
          </w:p>
        </w:tc>
      </w:tr>
      <w:tr w:rsidR="001F652A" w:rsidRPr="001F652A" w14:paraId="7863852C" w14:textId="77777777" w:rsidTr="009766C5">
        <w:tc>
          <w:tcPr>
            <w:tcW w:w="1656" w:type="dxa"/>
            <w:tcBorders>
              <w:top w:val="nil"/>
              <w:left w:val="nil"/>
              <w:bottom w:val="nil"/>
              <w:right w:val="nil"/>
            </w:tcBorders>
          </w:tcPr>
          <w:p w14:paraId="6F9E7722" w14:textId="77777777" w:rsidR="001F652A" w:rsidRPr="001F652A" w:rsidRDefault="001F652A" w:rsidP="001F652A">
            <w:pPr>
              <w:autoSpaceDE w:val="0"/>
              <w:autoSpaceDN w:val="0"/>
              <w:adjustRightInd w:val="0"/>
              <w:jc w:val="left"/>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股权融资率</w:t>
            </w:r>
          </w:p>
        </w:tc>
        <w:tc>
          <w:tcPr>
            <w:tcW w:w="2016" w:type="dxa"/>
            <w:tcBorders>
              <w:top w:val="nil"/>
              <w:left w:val="nil"/>
              <w:bottom w:val="nil"/>
              <w:right w:val="nil"/>
            </w:tcBorders>
          </w:tcPr>
          <w:p w14:paraId="2D4D42C5" w14:textId="77777777" w:rsidR="001F652A" w:rsidRPr="001F652A" w:rsidRDefault="001F652A" w:rsidP="001F652A">
            <w:pPr>
              <w:autoSpaceDE w:val="0"/>
              <w:autoSpaceDN w:val="0"/>
              <w:adjustRightInd w:val="0"/>
              <w:jc w:val="left"/>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EFR</w:t>
            </w:r>
          </w:p>
        </w:tc>
        <w:tc>
          <w:tcPr>
            <w:tcW w:w="2016" w:type="dxa"/>
            <w:tcBorders>
              <w:top w:val="nil"/>
              <w:left w:val="nil"/>
              <w:bottom w:val="nil"/>
              <w:right w:val="nil"/>
            </w:tcBorders>
          </w:tcPr>
          <w:p w14:paraId="08075D4E"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hAnsi="Times New Roman" w:cs="Times New Roman" w:hint="eastAsia"/>
                <w:kern w:val="0"/>
                <w:szCs w:val="24"/>
              </w:rPr>
              <w:t>0.130</w:t>
            </w:r>
            <w:r w:rsidRPr="001F652A">
              <w:rPr>
                <w:rFonts w:ascii="Times New Roman" w:eastAsia="宋体" w:hAnsi="Times New Roman" w:cs="Times New Roman" w:hint="eastAsia"/>
                <w:kern w:val="0"/>
                <w:szCs w:val="24"/>
              </w:rPr>
              <w:t>1**</w:t>
            </w:r>
            <w:r w:rsidRPr="001F652A">
              <w:rPr>
                <w:rFonts w:ascii="Times New Roman" w:eastAsia="Times New Roman" w:hAnsi="Times New Roman" w:cs="Times New Roman"/>
                <w:kern w:val="0"/>
                <w:szCs w:val="24"/>
                <w:vertAlign w:val="superscript"/>
              </w:rPr>
              <w:t>*</w:t>
            </w:r>
          </w:p>
        </w:tc>
        <w:tc>
          <w:tcPr>
            <w:tcW w:w="2016" w:type="dxa"/>
            <w:tcBorders>
              <w:top w:val="nil"/>
              <w:left w:val="nil"/>
              <w:bottom w:val="nil"/>
              <w:right w:val="nil"/>
            </w:tcBorders>
          </w:tcPr>
          <w:p w14:paraId="1D9335BB"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0.197</w:t>
            </w: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w:t>
            </w:r>
          </w:p>
        </w:tc>
        <w:tc>
          <w:tcPr>
            <w:tcW w:w="2016" w:type="dxa"/>
            <w:tcBorders>
              <w:top w:val="nil"/>
              <w:left w:val="nil"/>
              <w:bottom w:val="nil"/>
              <w:right w:val="nil"/>
            </w:tcBorders>
          </w:tcPr>
          <w:p w14:paraId="338109D8"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0.405**</w:t>
            </w:r>
            <w:r w:rsidRPr="001F652A">
              <w:rPr>
                <w:rFonts w:ascii="Times New Roman" w:eastAsia="Times New Roman" w:hAnsi="Times New Roman" w:cs="Times New Roman"/>
                <w:kern w:val="0"/>
                <w:szCs w:val="24"/>
                <w:vertAlign w:val="superscript"/>
              </w:rPr>
              <w:t>*</w:t>
            </w:r>
          </w:p>
        </w:tc>
      </w:tr>
      <w:tr w:rsidR="001F652A" w:rsidRPr="001F652A" w14:paraId="53891C8C" w14:textId="77777777" w:rsidTr="009766C5">
        <w:tc>
          <w:tcPr>
            <w:tcW w:w="1656" w:type="dxa"/>
            <w:tcBorders>
              <w:top w:val="nil"/>
              <w:left w:val="nil"/>
              <w:bottom w:val="nil"/>
              <w:right w:val="nil"/>
            </w:tcBorders>
          </w:tcPr>
          <w:p w14:paraId="1CF8E3CB" w14:textId="77777777" w:rsidR="001F652A" w:rsidRPr="001F652A" w:rsidRDefault="001F652A" w:rsidP="001F652A">
            <w:pPr>
              <w:autoSpaceDE w:val="0"/>
              <w:autoSpaceDN w:val="0"/>
              <w:adjustRightInd w:val="0"/>
              <w:jc w:val="left"/>
              <w:rPr>
                <w:rFonts w:ascii="Times New Roman" w:eastAsia="宋体" w:hAnsi="Times New Roman" w:cs="Times New Roman"/>
                <w:kern w:val="0"/>
                <w:szCs w:val="24"/>
              </w:rPr>
            </w:pPr>
          </w:p>
        </w:tc>
        <w:tc>
          <w:tcPr>
            <w:tcW w:w="2016" w:type="dxa"/>
            <w:tcBorders>
              <w:top w:val="nil"/>
              <w:left w:val="nil"/>
              <w:bottom w:val="nil"/>
              <w:right w:val="nil"/>
            </w:tcBorders>
          </w:tcPr>
          <w:p w14:paraId="1347B180" w14:textId="77777777" w:rsidR="001F652A" w:rsidRPr="001F652A" w:rsidRDefault="001F652A" w:rsidP="001F652A">
            <w:pPr>
              <w:autoSpaceDE w:val="0"/>
              <w:autoSpaceDN w:val="0"/>
              <w:adjustRightInd w:val="0"/>
              <w:jc w:val="left"/>
              <w:rPr>
                <w:rFonts w:ascii="Times New Roman" w:eastAsia="宋体" w:hAnsi="Times New Roman" w:cs="Times New Roman"/>
                <w:kern w:val="0"/>
                <w:szCs w:val="24"/>
              </w:rPr>
            </w:pPr>
          </w:p>
        </w:tc>
        <w:tc>
          <w:tcPr>
            <w:tcW w:w="2016" w:type="dxa"/>
            <w:tcBorders>
              <w:top w:val="nil"/>
              <w:left w:val="nil"/>
              <w:bottom w:val="nil"/>
              <w:right w:val="nil"/>
            </w:tcBorders>
          </w:tcPr>
          <w:p w14:paraId="40712B4E"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4.01</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509724D4"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4.75</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516CBC85"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宋体" w:eastAsia="宋体" w:hAnsi="宋体" w:cs="宋体" w:hint="eastAsia"/>
                <w:kern w:val="0"/>
                <w:szCs w:val="24"/>
              </w:rPr>
              <w:t>（</w:t>
            </w:r>
            <w:r w:rsidRPr="001F652A">
              <w:rPr>
                <w:rFonts w:ascii="Times New Roman" w:eastAsia="宋体" w:hAnsi="Times New Roman" w:cs="Times New Roman" w:hint="eastAsia"/>
                <w:kern w:val="0"/>
                <w:szCs w:val="24"/>
              </w:rPr>
              <w:t>6.25</w:t>
            </w:r>
            <w:r w:rsidRPr="001F652A">
              <w:rPr>
                <w:rFonts w:ascii="宋体" w:eastAsia="宋体" w:hAnsi="宋体" w:cs="宋体" w:hint="eastAsia"/>
                <w:kern w:val="0"/>
                <w:szCs w:val="24"/>
              </w:rPr>
              <w:t>）</w:t>
            </w:r>
            <w:r w:rsidRPr="001F652A">
              <w:rPr>
                <w:rFonts w:ascii="Times New Roman" w:eastAsia="Times New Roman" w:hAnsi="Times New Roman" w:cs="Times New Roman"/>
                <w:kern w:val="0"/>
                <w:szCs w:val="24"/>
              </w:rPr>
              <w:t>)</w:t>
            </w:r>
          </w:p>
        </w:tc>
      </w:tr>
      <w:tr w:rsidR="001F652A" w:rsidRPr="001F652A" w14:paraId="66757152" w14:textId="77777777" w:rsidTr="009766C5">
        <w:tc>
          <w:tcPr>
            <w:tcW w:w="1656" w:type="dxa"/>
            <w:tcBorders>
              <w:top w:val="nil"/>
              <w:left w:val="nil"/>
              <w:bottom w:val="nil"/>
              <w:right w:val="nil"/>
            </w:tcBorders>
          </w:tcPr>
          <w:p w14:paraId="4E1905B8" w14:textId="77777777" w:rsidR="001F652A" w:rsidRPr="001F652A" w:rsidRDefault="001F652A" w:rsidP="001F652A">
            <w:pPr>
              <w:autoSpaceDE w:val="0"/>
              <w:autoSpaceDN w:val="0"/>
              <w:adjustRightInd w:val="0"/>
              <w:jc w:val="left"/>
              <w:rPr>
                <w:rFonts w:ascii="Times New Roman" w:eastAsia="宋体" w:hAnsi="Times New Roman" w:cs="Times New Roman"/>
                <w:kern w:val="0"/>
                <w:szCs w:val="24"/>
              </w:rPr>
            </w:pPr>
            <w:r w:rsidRPr="001F652A">
              <w:rPr>
                <w:rFonts w:ascii="Times New Roman" w:eastAsia="宋体" w:hAnsi="Times New Roman" w:cs="Times New Roman"/>
                <w:kern w:val="0"/>
                <w:szCs w:val="24"/>
              </w:rPr>
              <w:t>股权集中度</w:t>
            </w:r>
          </w:p>
        </w:tc>
        <w:tc>
          <w:tcPr>
            <w:tcW w:w="2016" w:type="dxa"/>
            <w:tcBorders>
              <w:top w:val="nil"/>
              <w:left w:val="nil"/>
              <w:bottom w:val="nil"/>
              <w:right w:val="nil"/>
            </w:tcBorders>
          </w:tcPr>
          <w:p w14:paraId="30FD3C09" w14:textId="77777777" w:rsidR="001F652A" w:rsidRPr="001F652A" w:rsidRDefault="001F652A" w:rsidP="001F652A">
            <w:pPr>
              <w:autoSpaceDE w:val="0"/>
              <w:autoSpaceDN w:val="0"/>
              <w:adjustRightInd w:val="0"/>
              <w:jc w:val="left"/>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TOP1</w:t>
            </w:r>
          </w:p>
        </w:tc>
        <w:tc>
          <w:tcPr>
            <w:tcW w:w="2016" w:type="dxa"/>
            <w:tcBorders>
              <w:top w:val="nil"/>
              <w:left w:val="nil"/>
              <w:bottom w:val="nil"/>
              <w:right w:val="nil"/>
            </w:tcBorders>
          </w:tcPr>
          <w:p w14:paraId="7DF4F716"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0.947**</w:t>
            </w:r>
            <w:r w:rsidRPr="001F652A">
              <w:rPr>
                <w:rFonts w:ascii="Times New Roman" w:eastAsia="Times New Roman" w:hAnsi="Times New Roman" w:cs="Times New Roman"/>
                <w:kern w:val="0"/>
                <w:szCs w:val="24"/>
                <w:vertAlign w:val="superscript"/>
              </w:rPr>
              <w:t>*</w:t>
            </w:r>
          </w:p>
        </w:tc>
        <w:tc>
          <w:tcPr>
            <w:tcW w:w="2016" w:type="dxa"/>
            <w:tcBorders>
              <w:top w:val="nil"/>
              <w:left w:val="nil"/>
              <w:bottom w:val="nil"/>
              <w:right w:val="nil"/>
            </w:tcBorders>
          </w:tcPr>
          <w:p w14:paraId="39B814AF"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0.134***</w:t>
            </w:r>
          </w:p>
        </w:tc>
        <w:tc>
          <w:tcPr>
            <w:tcW w:w="2016" w:type="dxa"/>
            <w:tcBorders>
              <w:top w:val="nil"/>
              <w:left w:val="nil"/>
              <w:bottom w:val="nil"/>
              <w:right w:val="nil"/>
            </w:tcBorders>
          </w:tcPr>
          <w:p w14:paraId="65FE43A1"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0.323***</w:t>
            </w:r>
          </w:p>
        </w:tc>
      </w:tr>
      <w:tr w:rsidR="001F652A" w:rsidRPr="001F652A" w14:paraId="7BA27B24" w14:textId="77777777" w:rsidTr="009766C5">
        <w:tc>
          <w:tcPr>
            <w:tcW w:w="1656" w:type="dxa"/>
            <w:tcBorders>
              <w:top w:val="nil"/>
              <w:left w:val="nil"/>
              <w:bottom w:val="nil"/>
              <w:right w:val="nil"/>
            </w:tcBorders>
          </w:tcPr>
          <w:p w14:paraId="42893DF7"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261B0B24"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768738D2"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2.72)</w:t>
            </w:r>
          </w:p>
        </w:tc>
        <w:tc>
          <w:tcPr>
            <w:tcW w:w="2016" w:type="dxa"/>
            <w:tcBorders>
              <w:top w:val="nil"/>
              <w:left w:val="nil"/>
              <w:bottom w:val="nil"/>
              <w:right w:val="nil"/>
            </w:tcBorders>
          </w:tcPr>
          <w:p w14:paraId="3C9BBAD6"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2.80</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3D5B88F9"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2.88</w:t>
            </w:r>
            <w:r w:rsidRPr="001F652A">
              <w:rPr>
                <w:rFonts w:ascii="Times New Roman" w:eastAsia="Times New Roman" w:hAnsi="Times New Roman" w:cs="Times New Roman"/>
                <w:kern w:val="0"/>
                <w:szCs w:val="24"/>
              </w:rPr>
              <w:t>)</w:t>
            </w:r>
          </w:p>
        </w:tc>
      </w:tr>
      <w:tr w:rsidR="001F652A" w:rsidRPr="001F652A" w14:paraId="5DA4D941" w14:textId="77777777" w:rsidTr="009766C5">
        <w:tc>
          <w:tcPr>
            <w:tcW w:w="1656" w:type="dxa"/>
            <w:tcBorders>
              <w:top w:val="nil"/>
              <w:left w:val="nil"/>
              <w:bottom w:val="nil"/>
              <w:right w:val="nil"/>
            </w:tcBorders>
          </w:tcPr>
          <w:p w14:paraId="235B073F"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宋体" w:eastAsia="宋体" w:hAnsi="宋体" w:cs="宋体" w:hint="eastAsia"/>
                <w:kern w:val="0"/>
                <w:szCs w:val="24"/>
              </w:rPr>
              <w:t>公司规模</w:t>
            </w:r>
          </w:p>
        </w:tc>
        <w:tc>
          <w:tcPr>
            <w:tcW w:w="2016" w:type="dxa"/>
            <w:tcBorders>
              <w:top w:val="nil"/>
              <w:left w:val="nil"/>
              <w:bottom w:val="nil"/>
              <w:right w:val="nil"/>
            </w:tcBorders>
          </w:tcPr>
          <w:p w14:paraId="7631B667" w14:textId="77777777" w:rsidR="001F652A" w:rsidRPr="001F652A" w:rsidRDefault="001F652A" w:rsidP="001F652A">
            <w:pPr>
              <w:autoSpaceDE w:val="0"/>
              <w:autoSpaceDN w:val="0"/>
              <w:adjustRightInd w:val="0"/>
              <w:jc w:val="left"/>
              <w:rPr>
                <w:rFonts w:ascii="Times New Roman" w:hAnsi="Times New Roman" w:cs="Times New Roman"/>
                <w:kern w:val="0"/>
                <w:szCs w:val="24"/>
              </w:rPr>
            </w:pPr>
            <w:r w:rsidRPr="001F652A">
              <w:rPr>
                <w:rFonts w:ascii="Times New Roman" w:hAnsi="Times New Roman" w:cs="Times New Roman" w:hint="eastAsia"/>
                <w:kern w:val="0"/>
                <w:szCs w:val="24"/>
              </w:rPr>
              <w:t>Size</w:t>
            </w:r>
          </w:p>
        </w:tc>
        <w:tc>
          <w:tcPr>
            <w:tcW w:w="2016" w:type="dxa"/>
            <w:tcBorders>
              <w:top w:val="nil"/>
              <w:left w:val="nil"/>
              <w:bottom w:val="nil"/>
              <w:right w:val="nil"/>
            </w:tcBorders>
          </w:tcPr>
          <w:p w14:paraId="6C2F884C"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hAnsi="Times New Roman" w:cs="Times New Roman" w:hint="eastAsia"/>
                <w:kern w:val="0"/>
                <w:szCs w:val="24"/>
              </w:rPr>
              <w:t>179</w:t>
            </w:r>
            <w:r w:rsidRPr="001F652A">
              <w:rPr>
                <w:rFonts w:ascii="Times New Roman" w:eastAsia="宋体" w:hAnsi="Times New Roman" w:cs="Times New Roman" w:hint="eastAsia"/>
                <w:kern w:val="0"/>
                <w:szCs w:val="24"/>
              </w:rPr>
              <w:t>***</w:t>
            </w:r>
          </w:p>
        </w:tc>
        <w:tc>
          <w:tcPr>
            <w:tcW w:w="2016" w:type="dxa"/>
            <w:tcBorders>
              <w:top w:val="nil"/>
              <w:left w:val="nil"/>
              <w:bottom w:val="nil"/>
              <w:right w:val="nil"/>
            </w:tcBorders>
          </w:tcPr>
          <w:p w14:paraId="768CC79D"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020***</w:t>
            </w:r>
          </w:p>
        </w:tc>
        <w:tc>
          <w:tcPr>
            <w:tcW w:w="2016" w:type="dxa"/>
            <w:tcBorders>
              <w:top w:val="nil"/>
              <w:left w:val="nil"/>
              <w:bottom w:val="nil"/>
              <w:right w:val="nil"/>
            </w:tcBorders>
          </w:tcPr>
          <w:p w14:paraId="11D2C38E"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hAnsi="Times New Roman" w:cs="Times New Roman" w:hint="eastAsia"/>
                <w:kern w:val="0"/>
                <w:szCs w:val="24"/>
              </w:rPr>
              <w:t>476</w:t>
            </w:r>
            <w:r w:rsidRPr="001F652A">
              <w:rPr>
                <w:rFonts w:ascii="Times New Roman" w:eastAsia="宋体" w:hAnsi="Times New Roman" w:cs="Times New Roman" w:hint="eastAsia"/>
                <w:kern w:val="0"/>
                <w:szCs w:val="24"/>
              </w:rPr>
              <w:t>***</w:t>
            </w:r>
          </w:p>
        </w:tc>
      </w:tr>
      <w:tr w:rsidR="001F652A" w:rsidRPr="001F652A" w14:paraId="45B09AA3" w14:textId="77777777" w:rsidTr="009766C5">
        <w:tc>
          <w:tcPr>
            <w:tcW w:w="1656" w:type="dxa"/>
            <w:tcBorders>
              <w:top w:val="nil"/>
              <w:left w:val="nil"/>
              <w:bottom w:val="nil"/>
              <w:right w:val="nil"/>
            </w:tcBorders>
          </w:tcPr>
          <w:p w14:paraId="182F7512"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6FAB00F0"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0E4FE962"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4.14</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2AB9012F"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3.45</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166F44D7"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2.83</w:t>
            </w:r>
            <w:r w:rsidRPr="001F652A">
              <w:rPr>
                <w:rFonts w:ascii="Times New Roman" w:eastAsia="Times New Roman" w:hAnsi="Times New Roman" w:cs="Times New Roman"/>
                <w:kern w:val="0"/>
                <w:szCs w:val="24"/>
              </w:rPr>
              <w:t>)</w:t>
            </w:r>
          </w:p>
        </w:tc>
      </w:tr>
      <w:tr w:rsidR="001F652A" w:rsidRPr="001F652A" w14:paraId="4157F762" w14:textId="77777777" w:rsidTr="009766C5">
        <w:tc>
          <w:tcPr>
            <w:tcW w:w="1656" w:type="dxa"/>
            <w:tcBorders>
              <w:top w:val="nil"/>
              <w:left w:val="nil"/>
              <w:bottom w:val="nil"/>
              <w:right w:val="nil"/>
            </w:tcBorders>
          </w:tcPr>
          <w:p w14:paraId="23293157" w14:textId="77777777" w:rsidR="001F652A" w:rsidRPr="001F652A" w:rsidRDefault="001F652A" w:rsidP="001F652A">
            <w:pPr>
              <w:autoSpaceDE w:val="0"/>
              <w:autoSpaceDN w:val="0"/>
              <w:adjustRightInd w:val="0"/>
              <w:jc w:val="left"/>
              <w:rPr>
                <w:rFonts w:ascii="Times New Roman" w:hAnsi="Times New Roman" w:cs="Times New Roman"/>
                <w:kern w:val="0"/>
                <w:szCs w:val="24"/>
              </w:rPr>
            </w:pPr>
            <w:r w:rsidRPr="001F652A">
              <w:rPr>
                <w:rFonts w:ascii="宋体" w:eastAsia="宋体" w:hAnsi="宋体" w:cs="宋体" w:hint="eastAsia"/>
                <w:kern w:val="0"/>
                <w:szCs w:val="24"/>
              </w:rPr>
              <w:t>发展能力</w:t>
            </w:r>
          </w:p>
        </w:tc>
        <w:tc>
          <w:tcPr>
            <w:tcW w:w="2016" w:type="dxa"/>
            <w:tcBorders>
              <w:top w:val="nil"/>
              <w:left w:val="nil"/>
              <w:bottom w:val="nil"/>
              <w:right w:val="nil"/>
            </w:tcBorders>
          </w:tcPr>
          <w:p w14:paraId="7E568D13"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Grow</w:t>
            </w:r>
          </w:p>
        </w:tc>
        <w:tc>
          <w:tcPr>
            <w:tcW w:w="2016" w:type="dxa"/>
            <w:tcBorders>
              <w:top w:val="nil"/>
              <w:left w:val="nil"/>
              <w:bottom w:val="nil"/>
              <w:right w:val="nil"/>
            </w:tcBorders>
          </w:tcPr>
          <w:p w14:paraId="596F1420"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0.746</w:t>
            </w:r>
            <w:r w:rsidRPr="001F652A">
              <w:rPr>
                <w:rFonts w:ascii="Times New Roman" w:eastAsia="Times New Roman" w:hAnsi="Times New Roman" w:cs="Times New Roman"/>
                <w:kern w:val="0"/>
                <w:szCs w:val="24"/>
                <w:vertAlign w:val="superscript"/>
              </w:rPr>
              <w:t>***</w:t>
            </w:r>
          </w:p>
        </w:tc>
        <w:tc>
          <w:tcPr>
            <w:tcW w:w="2016" w:type="dxa"/>
            <w:tcBorders>
              <w:top w:val="nil"/>
              <w:left w:val="nil"/>
              <w:bottom w:val="nil"/>
              <w:right w:val="nil"/>
            </w:tcBorders>
          </w:tcPr>
          <w:p w14:paraId="15640424"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0.088</w:t>
            </w:r>
            <w:r w:rsidRPr="001F652A">
              <w:rPr>
                <w:rFonts w:ascii="Times New Roman" w:eastAsia="Times New Roman" w:hAnsi="Times New Roman" w:cs="Times New Roman"/>
                <w:kern w:val="0"/>
                <w:szCs w:val="24"/>
                <w:vertAlign w:val="superscript"/>
              </w:rPr>
              <w:t>***</w:t>
            </w:r>
          </w:p>
        </w:tc>
        <w:tc>
          <w:tcPr>
            <w:tcW w:w="2016" w:type="dxa"/>
            <w:tcBorders>
              <w:top w:val="nil"/>
              <w:left w:val="nil"/>
              <w:bottom w:val="nil"/>
              <w:right w:val="nil"/>
            </w:tcBorders>
          </w:tcPr>
          <w:p w14:paraId="38FF9DDD"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0.917</w:t>
            </w:r>
            <w:r w:rsidRPr="001F652A">
              <w:rPr>
                <w:rFonts w:ascii="Times New Roman" w:eastAsia="Times New Roman" w:hAnsi="Times New Roman" w:cs="Times New Roman"/>
                <w:kern w:val="0"/>
                <w:szCs w:val="24"/>
                <w:vertAlign w:val="superscript"/>
              </w:rPr>
              <w:t>***</w:t>
            </w:r>
          </w:p>
        </w:tc>
      </w:tr>
      <w:tr w:rsidR="001F652A" w:rsidRPr="001F652A" w14:paraId="236B904B" w14:textId="77777777" w:rsidTr="009766C5">
        <w:tc>
          <w:tcPr>
            <w:tcW w:w="1656" w:type="dxa"/>
            <w:tcBorders>
              <w:top w:val="nil"/>
              <w:left w:val="nil"/>
              <w:bottom w:val="nil"/>
              <w:right w:val="nil"/>
            </w:tcBorders>
          </w:tcPr>
          <w:p w14:paraId="66BA4B1B"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13E04937"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1E6586DE"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5.443</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37F3BBDB"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6.85</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1C7A85CB"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6.69</w:t>
            </w:r>
            <w:r w:rsidRPr="001F652A">
              <w:rPr>
                <w:rFonts w:ascii="Times New Roman" w:eastAsia="Times New Roman" w:hAnsi="Times New Roman" w:cs="Times New Roman"/>
                <w:kern w:val="0"/>
                <w:szCs w:val="24"/>
              </w:rPr>
              <w:t>)</w:t>
            </w:r>
          </w:p>
        </w:tc>
      </w:tr>
      <w:tr w:rsidR="001F652A" w:rsidRPr="001F652A" w14:paraId="7019E01F" w14:textId="77777777" w:rsidTr="009766C5">
        <w:tc>
          <w:tcPr>
            <w:tcW w:w="1656" w:type="dxa"/>
            <w:tcBorders>
              <w:top w:val="nil"/>
              <w:left w:val="nil"/>
              <w:bottom w:val="nil"/>
              <w:right w:val="nil"/>
            </w:tcBorders>
          </w:tcPr>
          <w:p w14:paraId="708B5506"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宋体" w:eastAsia="宋体" w:hAnsi="宋体" w:cs="宋体" w:hint="eastAsia"/>
                <w:kern w:val="0"/>
                <w:szCs w:val="24"/>
              </w:rPr>
              <w:t>常数</w:t>
            </w:r>
          </w:p>
        </w:tc>
        <w:tc>
          <w:tcPr>
            <w:tcW w:w="2016" w:type="dxa"/>
            <w:tcBorders>
              <w:top w:val="nil"/>
              <w:left w:val="nil"/>
              <w:bottom w:val="nil"/>
              <w:right w:val="nil"/>
            </w:tcBorders>
          </w:tcPr>
          <w:p w14:paraId="2C49C7D5"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_cons</w:t>
            </w:r>
          </w:p>
        </w:tc>
        <w:tc>
          <w:tcPr>
            <w:tcW w:w="2016" w:type="dxa"/>
            <w:tcBorders>
              <w:top w:val="nil"/>
              <w:left w:val="nil"/>
              <w:bottom w:val="nil"/>
              <w:right w:val="nil"/>
            </w:tcBorders>
          </w:tcPr>
          <w:p w14:paraId="25840B93"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-0.437***</w:t>
            </w:r>
          </w:p>
        </w:tc>
        <w:tc>
          <w:tcPr>
            <w:tcW w:w="2016" w:type="dxa"/>
            <w:tcBorders>
              <w:top w:val="nil"/>
              <w:left w:val="nil"/>
              <w:bottom w:val="nil"/>
              <w:right w:val="nil"/>
            </w:tcBorders>
          </w:tcPr>
          <w:p w14:paraId="55BCCE08"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-0.538***</w:t>
            </w:r>
          </w:p>
        </w:tc>
        <w:tc>
          <w:tcPr>
            <w:tcW w:w="2016" w:type="dxa"/>
            <w:tcBorders>
              <w:top w:val="nil"/>
              <w:left w:val="nil"/>
              <w:bottom w:val="nil"/>
              <w:right w:val="nil"/>
            </w:tcBorders>
          </w:tcPr>
          <w:p w14:paraId="4738FB9F"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-1.36***</w:t>
            </w:r>
          </w:p>
        </w:tc>
      </w:tr>
      <w:tr w:rsidR="001F652A" w:rsidRPr="001F652A" w14:paraId="1508D1EB" w14:textId="77777777" w:rsidTr="009766C5">
        <w:tc>
          <w:tcPr>
            <w:tcW w:w="1656" w:type="dxa"/>
            <w:tcBorders>
              <w:top w:val="nil"/>
              <w:left w:val="nil"/>
              <w:bottom w:val="single" w:sz="4" w:space="0" w:color="auto"/>
              <w:right w:val="nil"/>
            </w:tcBorders>
          </w:tcPr>
          <w:p w14:paraId="2BB7EB8A"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single" w:sz="4" w:space="0" w:color="auto"/>
              <w:right w:val="nil"/>
            </w:tcBorders>
          </w:tcPr>
          <w:p w14:paraId="49D3E4B9"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single" w:sz="4" w:space="0" w:color="auto"/>
              <w:right w:val="nil"/>
            </w:tcBorders>
          </w:tcPr>
          <w:p w14:paraId="60FA7402"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-4.16</w:t>
            </w:r>
            <w:r w:rsidRPr="001F652A">
              <w:rPr>
                <w:rFonts w:ascii="Times New Roman" w:eastAsia="Times New Roman" w:hAnsi="Times New Roman" w:cs="Times New Roman"/>
                <w:kern w:val="0"/>
                <w:szCs w:val="24"/>
              </w:rPr>
              <w:t>)</w:t>
            </w:r>
          </w:p>
        </w:tc>
        <w:tc>
          <w:tcPr>
            <w:tcW w:w="2016" w:type="dxa"/>
            <w:tcBorders>
              <w:top w:val="nil"/>
              <w:left w:val="nil"/>
              <w:bottom w:val="single" w:sz="4" w:space="0" w:color="auto"/>
              <w:right w:val="nil"/>
            </w:tcBorders>
          </w:tcPr>
          <w:p w14:paraId="034152A9"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-3.77</w:t>
            </w:r>
            <w:r w:rsidRPr="001F652A">
              <w:rPr>
                <w:rFonts w:ascii="Times New Roman" w:eastAsia="Times New Roman" w:hAnsi="Times New Roman" w:cs="Times New Roman"/>
                <w:kern w:val="0"/>
                <w:szCs w:val="24"/>
              </w:rPr>
              <w:t>)</w:t>
            </w:r>
          </w:p>
        </w:tc>
        <w:tc>
          <w:tcPr>
            <w:tcW w:w="2016" w:type="dxa"/>
            <w:tcBorders>
              <w:top w:val="nil"/>
              <w:left w:val="nil"/>
              <w:bottom w:val="single" w:sz="4" w:space="0" w:color="auto"/>
              <w:right w:val="nil"/>
            </w:tcBorders>
          </w:tcPr>
          <w:p w14:paraId="7C0CE061"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-3.30</w:t>
            </w:r>
            <w:r w:rsidRPr="001F652A">
              <w:rPr>
                <w:rFonts w:ascii="Times New Roman" w:eastAsia="Times New Roman" w:hAnsi="Times New Roman" w:cs="Times New Roman"/>
                <w:kern w:val="0"/>
                <w:szCs w:val="24"/>
              </w:rPr>
              <w:t>)</w:t>
            </w:r>
          </w:p>
        </w:tc>
      </w:tr>
      <w:tr w:rsidR="001F652A" w:rsidRPr="001F652A" w14:paraId="2641300F" w14:textId="77777777" w:rsidTr="009766C5">
        <w:tc>
          <w:tcPr>
            <w:tcW w:w="1656" w:type="dxa"/>
            <w:tcBorders>
              <w:top w:val="single" w:sz="4" w:space="0" w:color="auto"/>
              <w:left w:val="nil"/>
              <w:bottom w:val="nil"/>
              <w:right w:val="nil"/>
            </w:tcBorders>
          </w:tcPr>
          <w:p w14:paraId="0E69E556"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Times New Roman" w:eastAsia="Times New Roman" w:hAnsi="Times New Roman" w:cs="Times New Roman"/>
                <w:i/>
                <w:iCs/>
                <w:kern w:val="0"/>
                <w:szCs w:val="24"/>
              </w:rPr>
              <w:t>N</w:t>
            </w:r>
          </w:p>
        </w:tc>
        <w:tc>
          <w:tcPr>
            <w:tcW w:w="2016" w:type="dxa"/>
            <w:tcBorders>
              <w:top w:val="single" w:sz="4" w:space="0" w:color="auto"/>
              <w:left w:val="nil"/>
              <w:bottom w:val="nil"/>
              <w:right w:val="nil"/>
            </w:tcBorders>
          </w:tcPr>
          <w:p w14:paraId="0F8FDA3A"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p>
        </w:tc>
        <w:tc>
          <w:tcPr>
            <w:tcW w:w="2016" w:type="dxa"/>
            <w:tcBorders>
              <w:top w:val="single" w:sz="4" w:space="0" w:color="auto"/>
              <w:left w:val="nil"/>
              <w:bottom w:val="nil"/>
              <w:right w:val="nil"/>
            </w:tcBorders>
          </w:tcPr>
          <w:p w14:paraId="1CB3AF93"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538</w:t>
            </w:r>
          </w:p>
        </w:tc>
        <w:tc>
          <w:tcPr>
            <w:tcW w:w="2016" w:type="dxa"/>
            <w:tcBorders>
              <w:top w:val="single" w:sz="4" w:space="0" w:color="auto"/>
              <w:left w:val="nil"/>
              <w:bottom w:val="nil"/>
              <w:right w:val="nil"/>
            </w:tcBorders>
          </w:tcPr>
          <w:p w14:paraId="34635F56"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538</w:t>
            </w:r>
          </w:p>
        </w:tc>
        <w:tc>
          <w:tcPr>
            <w:tcW w:w="2016" w:type="dxa"/>
            <w:tcBorders>
              <w:top w:val="single" w:sz="4" w:space="0" w:color="auto"/>
              <w:left w:val="nil"/>
              <w:bottom w:val="nil"/>
              <w:right w:val="nil"/>
            </w:tcBorders>
          </w:tcPr>
          <w:p w14:paraId="634D4446"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538</w:t>
            </w:r>
          </w:p>
        </w:tc>
      </w:tr>
      <w:tr w:rsidR="001F652A" w:rsidRPr="001F652A" w14:paraId="28FABDD3" w14:textId="77777777" w:rsidTr="009766C5">
        <w:tc>
          <w:tcPr>
            <w:tcW w:w="1656" w:type="dxa"/>
            <w:tcBorders>
              <w:top w:val="nil"/>
              <w:left w:val="nil"/>
              <w:bottom w:val="nil"/>
              <w:right w:val="nil"/>
            </w:tcBorders>
          </w:tcPr>
          <w:p w14:paraId="2DDD883E"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Times New Roman" w:eastAsia="Times New Roman" w:hAnsi="Times New Roman" w:cs="Times New Roman"/>
                <w:i/>
                <w:iCs/>
                <w:kern w:val="0"/>
                <w:szCs w:val="24"/>
              </w:rPr>
              <w:t>R</w:t>
            </w:r>
            <w:r w:rsidRPr="001F652A">
              <w:rPr>
                <w:rFonts w:ascii="Times New Roman" w:eastAsia="Times New Roman" w:hAnsi="Times New Roman" w:cs="Times New Roman"/>
                <w:kern w:val="0"/>
                <w:szCs w:val="24"/>
                <w:vertAlign w:val="superscript"/>
              </w:rPr>
              <w:t>2</w:t>
            </w:r>
          </w:p>
        </w:tc>
        <w:tc>
          <w:tcPr>
            <w:tcW w:w="2016" w:type="dxa"/>
            <w:tcBorders>
              <w:top w:val="nil"/>
              <w:left w:val="nil"/>
              <w:bottom w:val="nil"/>
              <w:right w:val="nil"/>
            </w:tcBorders>
          </w:tcPr>
          <w:p w14:paraId="26C06F5E"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p>
        </w:tc>
        <w:tc>
          <w:tcPr>
            <w:tcW w:w="2016" w:type="dxa"/>
            <w:tcBorders>
              <w:top w:val="nil"/>
              <w:left w:val="nil"/>
              <w:bottom w:val="nil"/>
              <w:right w:val="nil"/>
            </w:tcBorders>
          </w:tcPr>
          <w:p w14:paraId="3F7D2F82"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119</w:t>
            </w:r>
          </w:p>
        </w:tc>
        <w:tc>
          <w:tcPr>
            <w:tcW w:w="2016" w:type="dxa"/>
            <w:tcBorders>
              <w:top w:val="nil"/>
              <w:left w:val="nil"/>
              <w:bottom w:val="nil"/>
              <w:right w:val="nil"/>
            </w:tcBorders>
          </w:tcPr>
          <w:p w14:paraId="40945735"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187</w:t>
            </w:r>
          </w:p>
        </w:tc>
        <w:tc>
          <w:tcPr>
            <w:tcW w:w="2016" w:type="dxa"/>
            <w:tcBorders>
              <w:top w:val="nil"/>
              <w:left w:val="nil"/>
              <w:bottom w:val="nil"/>
              <w:right w:val="nil"/>
            </w:tcBorders>
          </w:tcPr>
          <w:p w14:paraId="15E262F3"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244</w:t>
            </w:r>
          </w:p>
        </w:tc>
      </w:tr>
      <w:tr w:rsidR="001F652A" w:rsidRPr="001F652A" w14:paraId="3AF2FA1A" w14:textId="77777777" w:rsidTr="009766C5">
        <w:tc>
          <w:tcPr>
            <w:tcW w:w="1656" w:type="dxa"/>
            <w:tcBorders>
              <w:top w:val="nil"/>
              <w:left w:val="nil"/>
              <w:bottom w:val="nil"/>
              <w:right w:val="nil"/>
            </w:tcBorders>
          </w:tcPr>
          <w:p w14:paraId="36510E50" w14:textId="77777777" w:rsidR="001F652A" w:rsidRPr="001F652A" w:rsidRDefault="001F652A" w:rsidP="001F652A">
            <w:pPr>
              <w:autoSpaceDE w:val="0"/>
              <w:autoSpaceDN w:val="0"/>
              <w:adjustRightInd w:val="0"/>
              <w:jc w:val="left"/>
              <w:rPr>
                <w:rFonts w:ascii="Times New Roman" w:eastAsia="Times New Roman" w:hAnsi="Times New Roman" w:cs="Times New Roman"/>
                <w:i/>
                <w:iCs/>
                <w:kern w:val="0"/>
                <w:szCs w:val="24"/>
              </w:rPr>
            </w:pPr>
            <w:r w:rsidRPr="001F652A">
              <w:rPr>
                <w:rFonts w:ascii="Times New Roman" w:eastAsia="Times New Roman" w:hAnsi="Times New Roman" w:cs="Times New Roman" w:hint="eastAsia"/>
                <w:i/>
                <w:iCs/>
                <w:kern w:val="0"/>
                <w:szCs w:val="24"/>
              </w:rPr>
              <w:t>F test</w:t>
            </w:r>
          </w:p>
        </w:tc>
        <w:tc>
          <w:tcPr>
            <w:tcW w:w="2016" w:type="dxa"/>
            <w:tcBorders>
              <w:top w:val="nil"/>
              <w:left w:val="nil"/>
              <w:bottom w:val="nil"/>
              <w:right w:val="nil"/>
            </w:tcBorders>
          </w:tcPr>
          <w:p w14:paraId="5E9ED18D"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p>
        </w:tc>
        <w:tc>
          <w:tcPr>
            <w:tcW w:w="4032" w:type="dxa"/>
            <w:gridSpan w:val="2"/>
            <w:tcBorders>
              <w:top w:val="nil"/>
              <w:left w:val="nil"/>
              <w:bottom w:val="nil"/>
              <w:right w:val="nil"/>
            </w:tcBorders>
          </w:tcPr>
          <w:p w14:paraId="0DD9FACC"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3.26</w:t>
            </w:r>
            <w:r w:rsidRPr="001F652A">
              <w:rPr>
                <w:rFonts w:ascii="Times New Roman" w:eastAsia="Times New Roman" w:hAnsi="Times New Roman" w:cs="Times New Roman" w:hint="eastAsia"/>
                <w:kern w:val="0"/>
                <w:szCs w:val="24"/>
              </w:rPr>
              <w:t>***</w:t>
            </w:r>
          </w:p>
        </w:tc>
        <w:tc>
          <w:tcPr>
            <w:tcW w:w="2016" w:type="dxa"/>
            <w:tcBorders>
              <w:top w:val="nil"/>
              <w:left w:val="nil"/>
              <w:bottom w:val="nil"/>
              <w:right w:val="nil"/>
            </w:tcBorders>
          </w:tcPr>
          <w:p w14:paraId="7E771F26"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p>
        </w:tc>
      </w:tr>
      <w:tr w:rsidR="001F652A" w:rsidRPr="001F652A" w14:paraId="275CDCDD" w14:textId="77777777" w:rsidTr="009766C5">
        <w:tc>
          <w:tcPr>
            <w:tcW w:w="1656" w:type="dxa"/>
            <w:tcBorders>
              <w:top w:val="nil"/>
              <w:left w:val="nil"/>
              <w:bottom w:val="single" w:sz="4" w:space="0" w:color="auto"/>
              <w:right w:val="nil"/>
            </w:tcBorders>
          </w:tcPr>
          <w:p w14:paraId="167196AF" w14:textId="77777777" w:rsidR="001F652A" w:rsidRPr="001F652A" w:rsidRDefault="001F652A" w:rsidP="001F652A">
            <w:pPr>
              <w:autoSpaceDE w:val="0"/>
              <w:autoSpaceDN w:val="0"/>
              <w:adjustRightInd w:val="0"/>
              <w:jc w:val="left"/>
              <w:rPr>
                <w:rFonts w:ascii="Times New Roman" w:eastAsia="Times New Roman" w:hAnsi="Times New Roman" w:cs="Times New Roman"/>
                <w:i/>
                <w:iCs/>
                <w:kern w:val="0"/>
                <w:szCs w:val="24"/>
              </w:rPr>
            </w:pPr>
            <w:r w:rsidRPr="001F652A">
              <w:rPr>
                <w:rFonts w:ascii="Times New Roman" w:eastAsia="Times New Roman" w:hAnsi="Times New Roman" w:cs="Times New Roman" w:hint="eastAsia"/>
                <w:i/>
                <w:iCs/>
                <w:kern w:val="0"/>
                <w:szCs w:val="24"/>
              </w:rPr>
              <w:t>Hausman test</w:t>
            </w:r>
          </w:p>
        </w:tc>
        <w:tc>
          <w:tcPr>
            <w:tcW w:w="2016" w:type="dxa"/>
            <w:tcBorders>
              <w:top w:val="nil"/>
              <w:left w:val="nil"/>
              <w:bottom w:val="single" w:sz="4" w:space="0" w:color="auto"/>
              <w:right w:val="nil"/>
            </w:tcBorders>
          </w:tcPr>
          <w:p w14:paraId="1EAE65E2"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p>
        </w:tc>
        <w:tc>
          <w:tcPr>
            <w:tcW w:w="2016" w:type="dxa"/>
            <w:tcBorders>
              <w:top w:val="nil"/>
              <w:left w:val="nil"/>
              <w:bottom w:val="single" w:sz="4" w:space="0" w:color="auto"/>
              <w:right w:val="nil"/>
            </w:tcBorders>
          </w:tcPr>
          <w:p w14:paraId="23874C52"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p>
        </w:tc>
        <w:tc>
          <w:tcPr>
            <w:tcW w:w="4032" w:type="dxa"/>
            <w:gridSpan w:val="2"/>
            <w:tcBorders>
              <w:top w:val="nil"/>
              <w:left w:val="nil"/>
              <w:bottom w:val="single" w:sz="4" w:space="0" w:color="auto"/>
              <w:right w:val="nil"/>
            </w:tcBorders>
          </w:tcPr>
          <w:p w14:paraId="1887A8A1"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hAnsi="Times New Roman" w:cs="Times New Roman" w:hint="eastAsia"/>
                <w:kern w:val="0"/>
                <w:szCs w:val="24"/>
              </w:rPr>
              <w:t>49.76</w:t>
            </w:r>
            <w:r w:rsidRPr="001F652A">
              <w:rPr>
                <w:rFonts w:ascii="Times New Roman" w:eastAsia="Times New Roman" w:hAnsi="Times New Roman" w:cs="Times New Roman" w:hint="eastAsia"/>
                <w:kern w:val="0"/>
                <w:szCs w:val="24"/>
              </w:rPr>
              <w:t>***</w:t>
            </w:r>
          </w:p>
        </w:tc>
      </w:tr>
    </w:tbl>
    <w:p w14:paraId="3091E2DA" w14:textId="77777777" w:rsidR="001F652A" w:rsidRPr="001F652A" w:rsidRDefault="001F652A" w:rsidP="001F652A">
      <w:pPr>
        <w:rPr>
          <w:rFonts w:ascii="Times New Roman" w:eastAsia="宋体" w:hAnsi="Times New Roman" w:cs="Times New Roman"/>
          <w:szCs w:val="24"/>
        </w:rPr>
      </w:pPr>
    </w:p>
    <w:p w14:paraId="67B8937E"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0"/>
          <w:szCs w:val="20"/>
        </w:rPr>
      </w:pPr>
      <w:r w:rsidRPr="001F652A">
        <w:rPr>
          <w:rFonts w:ascii="Times New Roman" w:eastAsia="Times New Roman" w:hAnsi="Times New Roman" w:cs="Times New Roman"/>
          <w:kern w:val="0"/>
          <w:sz w:val="20"/>
          <w:szCs w:val="20"/>
        </w:rPr>
        <w:t>Standard errors in parentheses</w:t>
      </w:r>
    </w:p>
    <w:p w14:paraId="2EFF41DC"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0"/>
          <w:szCs w:val="20"/>
        </w:rPr>
      </w:pPr>
      <w:r w:rsidRPr="001F652A">
        <w:rPr>
          <w:rFonts w:ascii="Times New Roman" w:eastAsia="Times New Roman" w:hAnsi="Times New Roman" w:cs="Times New Roman"/>
          <w:kern w:val="0"/>
          <w:sz w:val="20"/>
          <w:szCs w:val="20"/>
          <w:vertAlign w:val="superscript"/>
        </w:rPr>
        <w:t>*</w:t>
      </w:r>
      <w:r w:rsidRPr="001F652A">
        <w:rPr>
          <w:rFonts w:ascii="Times New Roman" w:eastAsia="Times New Roman" w:hAnsi="Times New Roman" w:cs="Times New Roman"/>
          <w:kern w:val="0"/>
          <w:sz w:val="20"/>
          <w:szCs w:val="20"/>
        </w:rPr>
        <w:t xml:space="preserve"> </w:t>
      </w:r>
      <w:r w:rsidRPr="001F652A">
        <w:rPr>
          <w:rFonts w:ascii="Times New Roman" w:eastAsia="Times New Roman" w:hAnsi="Times New Roman" w:cs="Times New Roman"/>
          <w:i/>
          <w:iCs/>
          <w:kern w:val="0"/>
          <w:sz w:val="20"/>
          <w:szCs w:val="20"/>
        </w:rPr>
        <w:t>p</w:t>
      </w:r>
      <w:r w:rsidRPr="001F652A">
        <w:rPr>
          <w:rFonts w:ascii="Times New Roman" w:eastAsia="Times New Roman" w:hAnsi="Times New Roman" w:cs="Times New Roman"/>
          <w:kern w:val="0"/>
          <w:sz w:val="20"/>
          <w:szCs w:val="20"/>
        </w:rPr>
        <w:t xml:space="preserve"> &lt; 0.1, </w:t>
      </w:r>
      <w:r w:rsidRPr="001F652A">
        <w:rPr>
          <w:rFonts w:ascii="Times New Roman" w:eastAsia="Times New Roman" w:hAnsi="Times New Roman" w:cs="Times New Roman"/>
          <w:kern w:val="0"/>
          <w:sz w:val="20"/>
          <w:szCs w:val="20"/>
          <w:vertAlign w:val="superscript"/>
        </w:rPr>
        <w:t>**</w:t>
      </w:r>
      <w:r w:rsidRPr="001F652A">
        <w:rPr>
          <w:rFonts w:ascii="Times New Roman" w:eastAsia="Times New Roman" w:hAnsi="Times New Roman" w:cs="Times New Roman"/>
          <w:kern w:val="0"/>
          <w:sz w:val="20"/>
          <w:szCs w:val="20"/>
        </w:rPr>
        <w:t xml:space="preserve"> </w:t>
      </w:r>
      <w:r w:rsidRPr="001F652A">
        <w:rPr>
          <w:rFonts w:ascii="Times New Roman" w:eastAsia="Times New Roman" w:hAnsi="Times New Roman" w:cs="Times New Roman"/>
          <w:i/>
          <w:iCs/>
          <w:kern w:val="0"/>
          <w:sz w:val="20"/>
          <w:szCs w:val="20"/>
        </w:rPr>
        <w:t>p</w:t>
      </w:r>
      <w:r w:rsidRPr="001F652A">
        <w:rPr>
          <w:rFonts w:ascii="Times New Roman" w:eastAsia="Times New Roman" w:hAnsi="Times New Roman" w:cs="Times New Roman"/>
          <w:kern w:val="0"/>
          <w:sz w:val="20"/>
          <w:szCs w:val="20"/>
        </w:rPr>
        <w:t xml:space="preserve"> &lt; 0.05, </w:t>
      </w:r>
      <w:r w:rsidRPr="001F652A">
        <w:rPr>
          <w:rFonts w:ascii="Times New Roman" w:eastAsia="Times New Roman" w:hAnsi="Times New Roman" w:cs="Times New Roman"/>
          <w:kern w:val="0"/>
          <w:sz w:val="20"/>
          <w:szCs w:val="20"/>
          <w:vertAlign w:val="superscript"/>
        </w:rPr>
        <w:t>***</w:t>
      </w:r>
      <w:r w:rsidRPr="001F652A">
        <w:rPr>
          <w:rFonts w:ascii="Times New Roman" w:eastAsia="Times New Roman" w:hAnsi="Times New Roman" w:cs="Times New Roman"/>
          <w:kern w:val="0"/>
          <w:sz w:val="20"/>
          <w:szCs w:val="20"/>
        </w:rPr>
        <w:t xml:space="preserve"> </w:t>
      </w:r>
      <w:r w:rsidRPr="001F652A">
        <w:rPr>
          <w:rFonts w:ascii="Times New Roman" w:eastAsia="Times New Roman" w:hAnsi="Times New Roman" w:cs="Times New Roman"/>
          <w:i/>
          <w:iCs/>
          <w:kern w:val="0"/>
          <w:sz w:val="20"/>
          <w:szCs w:val="20"/>
        </w:rPr>
        <w:t>p</w:t>
      </w:r>
      <w:r w:rsidRPr="001F652A">
        <w:rPr>
          <w:rFonts w:ascii="Times New Roman" w:eastAsia="Times New Roman" w:hAnsi="Times New Roman" w:cs="Times New Roman"/>
          <w:kern w:val="0"/>
          <w:sz w:val="20"/>
          <w:szCs w:val="20"/>
        </w:rPr>
        <w:t xml:space="preserve"> &lt; 0.01</w:t>
      </w:r>
    </w:p>
    <w:p w14:paraId="118E5CC8" w14:textId="77777777" w:rsidR="001F652A" w:rsidRPr="001F652A" w:rsidRDefault="001F652A" w:rsidP="001F652A">
      <w:pPr>
        <w:rPr>
          <w:rFonts w:ascii="Calibri" w:eastAsia="宋体" w:hAnsi="Calibri" w:cs="Times New Roman"/>
          <w:sz w:val="24"/>
          <w:szCs w:val="24"/>
        </w:rPr>
      </w:pPr>
    </w:p>
    <w:p w14:paraId="1D8A1F8D" w14:textId="77777777" w:rsidR="001F652A" w:rsidRPr="001F652A" w:rsidRDefault="001F652A" w:rsidP="001F652A">
      <w:pPr>
        <w:spacing w:line="400" w:lineRule="exact"/>
        <w:ind w:firstLineChars="200" w:firstLine="480"/>
        <w:rPr>
          <w:rFonts w:ascii="Times New Roman" w:eastAsia="宋体" w:hAnsi="Times New Roman" w:cs="Times New Roman"/>
          <w:sz w:val="24"/>
          <w:szCs w:val="24"/>
        </w:rPr>
      </w:pPr>
      <w:r w:rsidRPr="001F652A">
        <w:rPr>
          <w:rFonts w:ascii="Times New Roman" w:eastAsia="宋体" w:hAnsi="Times New Roman" w:cs="Times New Roman" w:hint="eastAsia"/>
          <w:sz w:val="24"/>
          <w:szCs w:val="24"/>
        </w:rPr>
        <w:t>对模型</w:t>
      </w:r>
      <w:r w:rsidR="00A711D0">
        <w:rPr>
          <w:rFonts w:ascii="Times New Roman" w:eastAsia="宋体" w:hAnsi="Times New Roman" w:cs="Times New Roman" w:hint="eastAsia"/>
          <w:sz w:val="24"/>
          <w:szCs w:val="24"/>
        </w:rPr>
        <w:t>5-1</w:t>
      </w:r>
      <w:r w:rsidRPr="001F652A">
        <w:rPr>
          <w:rFonts w:ascii="Times New Roman" w:eastAsia="宋体" w:hAnsi="Times New Roman" w:cs="Times New Roman" w:hint="eastAsia"/>
          <w:sz w:val="24"/>
          <w:szCs w:val="24"/>
        </w:rPr>
        <w:t>进行面板数据分析，比较混合估计模型、随机效应模型、固定效应模型三种模型下的变量系数，内源融资率</w:t>
      </w:r>
      <w:r w:rsidRPr="001F652A">
        <w:rPr>
          <w:rFonts w:ascii="Times New Roman" w:eastAsia="宋体" w:hAnsi="Times New Roman" w:cs="Times New Roman" w:hint="eastAsia"/>
          <w:sz w:val="24"/>
          <w:szCs w:val="24"/>
        </w:rPr>
        <w:t>IFR</w:t>
      </w:r>
      <w:r w:rsidRPr="001F652A">
        <w:rPr>
          <w:rFonts w:ascii="Times New Roman" w:eastAsia="宋体" w:hAnsi="Times New Roman" w:cs="Times New Roman" w:hint="eastAsia"/>
          <w:sz w:val="24"/>
          <w:szCs w:val="24"/>
        </w:rPr>
        <w:t>、股权融资率</w:t>
      </w:r>
      <w:r w:rsidRPr="001F652A">
        <w:rPr>
          <w:rFonts w:ascii="Times New Roman" w:eastAsia="宋体" w:hAnsi="Times New Roman" w:cs="Times New Roman" w:hint="eastAsia"/>
          <w:sz w:val="24"/>
          <w:szCs w:val="24"/>
        </w:rPr>
        <w:t>EFR</w:t>
      </w:r>
      <w:r w:rsidRPr="001F652A">
        <w:rPr>
          <w:rFonts w:ascii="Times New Roman" w:eastAsia="宋体" w:hAnsi="Times New Roman" w:cs="Times New Roman" w:hint="eastAsia"/>
          <w:sz w:val="24"/>
          <w:szCs w:val="24"/>
        </w:rPr>
        <w:t>，股权集中度</w:t>
      </w:r>
      <w:r w:rsidRPr="001F652A">
        <w:rPr>
          <w:rFonts w:ascii="Times New Roman" w:eastAsia="宋体" w:hAnsi="Times New Roman" w:cs="Times New Roman" w:hint="eastAsia"/>
          <w:sz w:val="24"/>
          <w:szCs w:val="24"/>
        </w:rPr>
        <w:t>TOP1</w:t>
      </w:r>
      <w:r w:rsidRPr="001F652A">
        <w:rPr>
          <w:rFonts w:ascii="Times New Roman" w:eastAsia="宋体" w:hAnsi="Times New Roman" w:cs="Times New Roman" w:hint="eastAsia"/>
          <w:sz w:val="24"/>
          <w:szCs w:val="24"/>
        </w:rPr>
        <w:t>都通过了</w:t>
      </w:r>
      <w:r w:rsidRPr="001F652A">
        <w:rPr>
          <w:rFonts w:ascii="Times New Roman" w:eastAsia="宋体" w:hAnsi="Times New Roman" w:cs="Times New Roman" w:hint="eastAsia"/>
          <w:sz w:val="24"/>
          <w:szCs w:val="24"/>
        </w:rPr>
        <w:t>1%</w:t>
      </w:r>
      <w:r w:rsidRPr="001F652A">
        <w:rPr>
          <w:rFonts w:ascii="Times New Roman" w:eastAsia="宋体" w:hAnsi="Times New Roman" w:cs="Times New Roman" w:hint="eastAsia"/>
          <w:sz w:val="24"/>
          <w:szCs w:val="24"/>
        </w:rPr>
        <w:t>水平的显著性检验。</w:t>
      </w:r>
      <w:r w:rsidRPr="001F652A">
        <w:rPr>
          <w:rFonts w:ascii="Times New Roman" w:eastAsia="宋体" w:hAnsi="Times New Roman" w:cs="Times New Roman" w:hint="eastAsia"/>
          <w:sz w:val="24"/>
          <w:szCs w:val="24"/>
        </w:rPr>
        <w:t>F</w:t>
      </w:r>
      <w:r w:rsidRPr="001F652A">
        <w:rPr>
          <w:rFonts w:ascii="Times New Roman" w:eastAsia="宋体" w:hAnsi="Times New Roman" w:cs="Times New Roman" w:hint="eastAsia"/>
          <w:sz w:val="24"/>
          <w:szCs w:val="24"/>
        </w:rPr>
        <w:t>检验在</w:t>
      </w:r>
      <w:r w:rsidRPr="001F652A">
        <w:rPr>
          <w:rFonts w:ascii="Times New Roman" w:eastAsia="宋体" w:hAnsi="Times New Roman" w:cs="Times New Roman" w:hint="eastAsia"/>
          <w:sz w:val="24"/>
          <w:szCs w:val="24"/>
        </w:rPr>
        <w:t>1%</w:t>
      </w:r>
      <w:r w:rsidRPr="001F652A">
        <w:rPr>
          <w:rFonts w:ascii="Times New Roman" w:eastAsia="宋体" w:hAnsi="Times New Roman" w:cs="Times New Roman" w:hint="eastAsia"/>
          <w:sz w:val="24"/>
          <w:szCs w:val="24"/>
        </w:rPr>
        <w:t>水平下显著，因此固定效应模型比混合模型更优；再考察随机效应模型，</w:t>
      </w:r>
      <w:r w:rsidRPr="001F652A">
        <w:rPr>
          <w:rFonts w:ascii="Times New Roman" w:eastAsia="宋体" w:hAnsi="Times New Roman" w:cs="Times New Roman" w:hint="eastAsia"/>
          <w:sz w:val="24"/>
          <w:szCs w:val="24"/>
        </w:rPr>
        <w:t>Hausman</w:t>
      </w:r>
      <w:r w:rsidRPr="001F652A">
        <w:rPr>
          <w:rFonts w:ascii="Times New Roman" w:eastAsia="宋体" w:hAnsi="Times New Roman" w:cs="Times New Roman" w:hint="eastAsia"/>
          <w:sz w:val="24"/>
          <w:szCs w:val="24"/>
        </w:rPr>
        <w:t>检验</w:t>
      </w:r>
      <w:r w:rsidRPr="001F652A">
        <w:rPr>
          <w:rFonts w:ascii="Times New Roman" w:eastAsia="宋体" w:hAnsi="Times New Roman" w:cs="Times New Roman" w:hint="eastAsia"/>
          <w:sz w:val="24"/>
          <w:szCs w:val="24"/>
        </w:rPr>
        <w:t>H=49.76</w:t>
      </w:r>
      <w:r w:rsidRPr="001F652A">
        <w:rPr>
          <w:rFonts w:ascii="Times New Roman" w:eastAsia="宋体" w:hAnsi="Times New Roman" w:cs="Times New Roman" w:hint="eastAsia"/>
          <w:sz w:val="24"/>
          <w:szCs w:val="24"/>
        </w:rPr>
        <w:t>（</w:t>
      </w:r>
      <w:r w:rsidRPr="001F652A">
        <w:rPr>
          <w:rFonts w:ascii="Times New Roman" w:eastAsia="宋体" w:hAnsi="Times New Roman" w:cs="Times New Roman" w:hint="eastAsia"/>
          <w:sz w:val="24"/>
          <w:szCs w:val="24"/>
        </w:rPr>
        <w:t>P=0.000</w:t>
      </w:r>
      <w:r w:rsidRPr="001F652A">
        <w:rPr>
          <w:rFonts w:ascii="Times New Roman" w:eastAsia="宋体" w:hAnsi="Times New Roman" w:cs="Times New Roman" w:hint="eastAsia"/>
          <w:sz w:val="24"/>
          <w:szCs w:val="24"/>
        </w:rPr>
        <w:t>），固定效应模型比随机效应模型更优，全样本选择固定效应模型为最优模型。</w:t>
      </w:r>
    </w:p>
    <w:p w14:paraId="56E93538" w14:textId="77777777" w:rsidR="001F652A" w:rsidRPr="001F652A" w:rsidRDefault="001F652A" w:rsidP="001F652A">
      <w:pPr>
        <w:rPr>
          <w:rFonts w:ascii="Calibri" w:eastAsia="宋体" w:hAnsi="Calibri" w:cs="Times New Roman"/>
          <w:sz w:val="24"/>
          <w:szCs w:val="24"/>
        </w:rPr>
      </w:pPr>
      <w:r w:rsidRPr="001F652A">
        <w:rPr>
          <w:rFonts w:ascii="Calibri" w:eastAsia="宋体" w:hAnsi="Calibri" w:cs="Times New Roman" w:hint="eastAsia"/>
          <w:sz w:val="24"/>
          <w:szCs w:val="24"/>
        </w:rPr>
        <w:t xml:space="preserve">   </w:t>
      </w:r>
      <w:r w:rsidRPr="001F652A">
        <w:rPr>
          <w:rFonts w:ascii="Calibri" w:eastAsia="宋体" w:hAnsi="Calibri" w:cs="Times New Roman" w:hint="eastAsia"/>
          <w:sz w:val="24"/>
          <w:szCs w:val="24"/>
        </w:rPr>
        <w:t>全样本固定效应</w:t>
      </w:r>
      <w:r w:rsidR="00AE4852">
        <w:rPr>
          <w:rFonts w:ascii="Calibri" w:eastAsia="宋体" w:hAnsi="Calibri" w:cs="Times New Roman" w:hint="eastAsia"/>
          <w:sz w:val="24"/>
          <w:szCs w:val="24"/>
        </w:rPr>
        <w:t>模型</w:t>
      </w:r>
      <w:r w:rsidR="00AE4852">
        <w:rPr>
          <w:rFonts w:ascii="Calibri" w:eastAsia="宋体" w:hAnsi="Calibri" w:cs="Times New Roman" w:hint="eastAsia"/>
          <w:sz w:val="24"/>
          <w:szCs w:val="24"/>
        </w:rPr>
        <w:t>5-1</w:t>
      </w:r>
      <w:r w:rsidRPr="001F652A">
        <w:rPr>
          <w:rFonts w:ascii="Calibri" w:eastAsia="宋体" w:hAnsi="Calibri" w:cs="Times New Roman" w:hint="eastAsia"/>
          <w:sz w:val="24"/>
          <w:szCs w:val="24"/>
        </w:rPr>
        <w:t>回归结果如下：</w:t>
      </w:r>
    </w:p>
    <w:p w14:paraId="4BAB8CBF" w14:textId="77777777" w:rsidR="001F652A" w:rsidRPr="001F652A" w:rsidRDefault="00D74F4F" w:rsidP="001F652A">
      <w:pP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ROE</m:t>
              </m:r>
            </m:e>
            <m:sub>
              <m:r>
                <w:rPr>
                  <w:rFonts w:ascii="Cambria Math" w:eastAsia="宋体" w:hAnsi="Cambria Math" w:cs="Times New Roman"/>
                  <w:sz w:val="24"/>
                  <w:szCs w:val="24"/>
                </w:rPr>
                <m:t>it</m:t>
              </m:r>
            </m:sub>
          </m:sSub>
          <m:r>
            <m:rPr>
              <m:sty m:val="p"/>
            </m:rPr>
            <w:rPr>
              <w:rFonts w:ascii="Cambria Math" w:eastAsia="宋体" w:hAnsi="Cambria Math" w:cs="Times New Roman"/>
              <w:sz w:val="24"/>
              <w:szCs w:val="24"/>
            </w:rPr>
            <m:t>=-1.36+0.614</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IFR</m:t>
              </m:r>
            </m:e>
            <m:sub>
              <m:r>
                <w:rPr>
                  <w:rFonts w:ascii="Cambria Math" w:eastAsia="宋体" w:hAnsi="Cambria Math" w:cs="Times New Roman"/>
                  <w:sz w:val="24"/>
                  <w:szCs w:val="24"/>
                </w:rPr>
                <m:t>it</m:t>
              </m:r>
            </m:sub>
          </m:sSub>
          <m:r>
            <w:rPr>
              <w:rFonts w:ascii="Cambria Math" w:eastAsia="宋体" w:hAnsi="Cambria Math" w:cs="Times New Roman"/>
              <w:sz w:val="24"/>
              <w:szCs w:val="24"/>
            </w:rPr>
            <m:t>+0.405</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EFR</m:t>
              </m:r>
            </m:e>
            <m:sub>
              <m:r>
                <w:rPr>
                  <w:rFonts w:ascii="Cambria Math" w:eastAsia="宋体" w:hAnsi="Cambria Math" w:cs="Times New Roman"/>
                  <w:sz w:val="24"/>
                  <w:szCs w:val="24"/>
                </w:rPr>
                <m:t>it</m:t>
              </m:r>
            </m:sub>
          </m:sSub>
          <m:r>
            <w:rPr>
              <w:rFonts w:ascii="Cambria Math" w:eastAsia="宋体" w:hAnsi="Cambria Math" w:cs="Times New Roman"/>
              <w:sz w:val="24"/>
              <w:szCs w:val="24"/>
            </w:rPr>
            <m:t>+0.323</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TOP1</m:t>
              </m:r>
            </m:e>
            <m:sub>
              <m:r>
                <w:rPr>
                  <w:rFonts w:ascii="Cambria Math" w:eastAsia="宋体" w:hAnsi="Cambria Math" w:cs="Times New Roman"/>
                  <w:sz w:val="24"/>
                  <w:szCs w:val="24"/>
                </w:rPr>
                <m:t>it</m:t>
              </m:r>
            </m:sub>
          </m:sSub>
          <m:r>
            <w:rPr>
              <w:rFonts w:ascii="Cambria Math" w:eastAsia="宋体" w:hAnsi="Cambria Math" w:cs="Times New Roman"/>
              <w:sz w:val="24"/>
              <w:szCs w:val="24"/>
            </w:rPr>
            <m:t>+0.467</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SIZE</m:t>
              </m:r>
            </m:e>
            <m:sub>
              <m:r>
                <w:rPr>
                  <w:rFonts w:ascii="Cambria Math" w:eastAsia="宋体" w:hAnsi="Cambria Math" w:cs="Times New Roman"/>
                  <w:sz w:val="24"/>
                  <w:szCs w:val="24"/>
                </w:rPr>
                <m:t>it</m:t>
              </m:r>
            </m:sub>
          </m:sSub>
          <m:r>
            <w:rPr>
              <w:rFonts w:ascii="Cambria Math" w:eastAsia="宋体" w:hAnsi="Cambria Math" w:cs="Times New Roman"/>
              <w:sz w:val="24"/>
              <w:szCs w:val="24"/>
            </w:rPr>
            <m:t>+0.917</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GROW</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it</m:t>
              </m:r>
            </m:sub>
          </m:sSub>
        </m:oMath>
      </m:oMathPara>
    </w:p>
    <w:p w14:paraId="0F434857" w14:textId="77777777" w:rsidR="001F652A" w:rsidRPr="001F652A" w:rsidRDefault="001F652A" w:rsidP="001F652A">
      <w:pPr>
        <w:rPr>
          <w:rFonts w:ascii="Times New Roman" w:eastAsia="宋体" w:hAnsi="Times New Roman" w:cs="Times New Roman"/>
          <w:sz w:val="24"/>
          <w:szCs w:val="24"/>
        </w:rPr>
      </w:pPr>
      <w:r w:rsidRPr="001F652A">
        <w:rPr>
          <w:rFonts w:ascii="Calibri" w:eastAsia="宋体" w:hAnsi="Calibri" w:cs="Times New Roman" w:hint="eastAsia"/>
          <w:sz w:val="24"/>
          <w:szCs w:val="24"/>
        </w:rPr>
        <w:t>调整</w:t>
      </w:r>
      <w:r w:rsidRPr="001F652A">
        <w:rPr>
          <w:rFonts w:ascii="Times New Roman" w:eastAsia="宋体" w:hAnsi="Times New Roman" w:cs="Times New Roman" w:hint="eastAsia"/>
          <w:sz w:val="24"/>
          <w:szCs w:val="24"/>
        </w:rPr>
        <w:t>R</w:t>
      </w:r>
      <w:r w:rsidRPr="001F652A">
        <w:rPr>
          <w:rFonts w:ascii="Times New Roman" w:eastAsia="宋体" w:hAnsi="Times New Roman" w:cs="Times New Roman" w:hint="eastAsia"/>
          <w:sz w:val="24"/>
          <w:szCs w:val="24"/>
          <w:vertAlign w:val="superscript"/>
        </w:rPr>
        <w:t>2</w:t>
      </w:r>
      <w:r w:rsidRPr="001F652A">
        <w:rPr>
          <w:rFonts w:ascii="Times New Roman" w:eastAsia="宋体" w:hAnsi="Times New Roman" w:cs="Times New Roman" w:hint="eastAsia"/>
          <w:sz w:val="24"/>
          <w:szCs w:val="24"/>
        </w:rPr>
        <w:t>=0.244</w:t>
      </w:r>
    </w:p>
    <w:p w14:paraId="233AF9FD" w14:textId="77777777" w:rsidR="001F652A" w:rsidRPr="001F652A" w:rsidRDefault="001F652A" w:rsidP="001F652A">
      <w:pPr>
        <w:spacing w:line="400" w:lineRule="exact"/>
        <w:ind w:firstLineChars="200" w:firstLine="480"/>
        <w:rPr>
          <w:rFonts w:ascii="Times New Roman" w:eastAsia="宋体" w:hAnsi="Times New Roman" w:cs="Times New Roman"/>
          <w:sz w:val="24"/>
          <w:szCs w:val="24"/>
        </w:rPr>
      </w:pPr>
      <w:r w:rsidRPr="001F652A">
        <w:rPr>
          <w:rFonts w:ascii="Times New Roman" w:eastAsia="宋体" w:hAnsi="Times New Roman" w:cs="Times New Roman" w:hint="eastAsia"/>
          <w:sz w:val="24"/>
          <w:szCs w:val="24"/>
        </w:rPr>
        <w:t>固定效应模型回归结果显示，内源融资率</w:t>
      </w:r>
      <w:r w:rsidRPr="001F652A">
        <w:rPr>
          <w:rFonts w:ascii="Times New Roman" w:eastAsia="宋体" w:hAnsi="Times New Roman" w:cs="Times New Roman" w:hint="eastAsia"/>
          <w:sz w:val="24"/>
          <w:szCs w:val="24"/>
        </w:rPr>
        <w:t>IFR</w:t>
      </w:r>
      <w:r w:rsidRPr="001F652A">
        <w:rPr>
          <w:rFonts w:ascii="Times New Roman" w:eastAsia="宋体" w:hAnsi="Times New Roman" w:cs="Times New Roman" w:hint="eastAsia"/>
          <w:sz w:val="24"/>
          <w:szCs w:val="24"/>
        </w:rPr>
        <w:t>与净资产收益率</w:t>
      </w:r>
      <w:r w:rsidRPr="001F652A">
        <w:rPr>
          <w:rFonts w:ascii="Times New Roman" w:eastAsia="宋体" w:hAnsi="Times New Roman" w:cs="Times New Roman" w:hint="eastAsia"/>
          <w:sz w:val="24"/>
          <w:szCs w:val="24"/>
        </w:rPr>
        <w:t>ROE</w:t>
      </w:r>
      <w:r w:rsidRPr="001F652A">
        <w:rPr>
          <w:rFonts w:ascii="Times New Roman" w:eastAsia="宋体" w:hAnsi="Times New Roman" w:cs="Times New Roman" w:hint="eastAsia"/>
          <w:sz w:val="24"/>
          <w:szCs w:val="24"/>
        </w:rPr>
        <w:t>在</w:t>
      </w:r>
      <w:r w:rsidRPr="001F652A">
        <w:rPr>
          <w:rFonts w:ascii="Times New Roman" w:eastAsia="宋体" w:hAnsi="Times New Roman" w:cs="Times New Roman" w:hint="eastAsia"/>
          <w:sz w:val="24"/>
          <w:szCs w:val="24"/>
        </w:rPr>
        <w:t>1%</w:t>
      </w:r>
      <w:r w:rsidRPr="001F652A">
        <w:rPr>
          <w:rFonts w:ascii="Times New Roman" w:eastAsia="宋体" w:hAnsi="Times New Roman" w:cs="Times New Roman" w:hint="eastAsia"/>
          <w:sz w:val="24"/>
          <w:szCs w:val="24"/>
        </w:rPr>
        <w:t>显著水平上正相关，也就是内源融资率提高，对企业绩效具有正向促进作用，说明企业如果上年度经营业绩好，就会有更多的利润用于企业再投资，同时会有更多利润用于回报管理者，使经营层更加努力把提升公司业绩。</w:t>
      </w:r>
    </w:p>
    <w:p w14:paraId="28952438"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imes New Roman" w:eastAsia="宋体" w:hAnsi="Times New Roman" w:cs="Times New Roman" w:hint="eastAsia"/>
          <w:sz w:val="24"/>
          <w:szCs w:val="24"/>
        </w:rPr>
        <w:lastRenderedPageBreak/>
        <w:t>股权融资率</w:t>
      </w:r>
      <w:r w:rsidRPr="001F652A">
        <w:rPr>
          <w:rFonts w:ascii="Times New Roman" w:eastAsia="宋体" w:hAnsi="Times New Roman" w:cs="Times New Roman" w:hint="eastAsia"/>
          <w:sz w:val="24"/>
          <w:szCs w:val="24"/>
        </w:rPr>
        <w:t>EFR</w:t>
      </w:r>
      <w:r w:rsidRPr="001F652A">
        <w:rPr>
          <w:rFonts w:ascii="Times New Roman" w:eastAsia="宋体" w:hAnsi="Times New Roman" w:cs="Times New Roman" w:hint="eastAsia"/>
          <w:sz w:val="24"/>
          <w:szCs w:val="24"/>
        </w:rPr>
        <w:t>与净资产收益率</w:t>
      </w:r>
      <w:r w:rsidRPr="001F652A">
        <w:rPr>
          <w:rFonts w:ascii="Times New Roman" w:eastAsia="宋体" w:hAnsi="Times New Roman" w:cs="Times New Roman" w:hint="eastAsia"/>
          <w:sz w:val="24"/>
          <w:szCs w:val="24"/>
        </w:rPr>
        <w:t>ROE</w:t>
      </w:r>
      <w:r w:rsidRPr="001F652A">
        <w:rPr>
          <w:rFonts w:ascii="Times New Roman" w:eastAsia="宋体" w:hAnsi="Times New Roman" w:cs="Times New Roman" w:hint="eastAsia"/>
          <w:sz w:val="24"/>
          <w:szCs w:val="24"/>
        </w:rPr>
        <w:t>在</w:t>
      </w:r>
      <w:r w:rsidRPr="001F652A">
        <w:rPr>
          <w:rFonts w:ascii="Times New Roman" w:eastAsia="宋体" w:hAnsi="Times New Roman" w:cs="Times New Roman" w:hint="eastAsia"/>
          <w:sz w:val="24"/>
          <w:szCs w:val="24"/>
        </w:rPr>
        <w:t>1%</w:t>
      </w:r>
      <w:r w:rsidRPr="001F652A">
        <w:rPr>
          <w:rFonts w:ascii="Times New Roman" w:eastAsia="宋体" w:hAnsi="Times New Roman" w:cs="Times New Roman" w:hint="eastAsia"/>
          <w:sz w:val="24"/>
          <w:szCs w:val="24"/>
        </w:rPr>
        <w:t>显著水平上正相关。</w:t>
      </w:r>
      <w:r w:rsidR="008E65E5">
        <w:rPr>
          <w:rFonts w:ascii="Times New Roman" w:eastAsia="宋体" w:hAnsi="Times New Roman" w:cs="Times New Roman" w:hint="eastAsia"/>
          <w:sz w:val="24"/>
          <w:szCs w:val="24"/>
        </w:rPr>
        <w:t>说明</w:t>
      </w:r>
      <w:r w:rsidR="008E65E5">
        <w:rPr>
          <w:rFonts w:ascii="Times New Roman" w:eastAsia="宋体" w:hAnsi="Times New Roman" w:cs="Times New Roman" w:hint="eastAsia"/>
          <w:sz w:val="24"/>
          <w:szCs w:val="24"/>
        </w:rPr>
        <w:t>2008</w:t>
      </w:r>
      <w:r w:rsidR="008E65E5">
        <w:rPr>
          <w:rFonts w:ascii="Times New Roman" w:eastAsia="宋体" w:hAnsi="Times New Roman" w:cs="Times New Roman" w:hint="eastAsia"/>
          <w:sz w:val="24"/>
          <w:szCs w:val="24"/>
        </w:rPr>
        <w:t>国有企业改革以来，</w:t>
      </w:r>
      <w:r w:rsidRPr="001F652A">
        <w:rPr>
          <w:rFonts w:asciiTheme="minorEastAsia" w:hAnsiTheme="minorEastAsia" w:hint="eastAsia"/>
          <w:sz w:val="24"/>
          <w:szCs w:val="24"/>
        </w:rPr>
        <w:t>大量非国有股份成为上市公司股东，</w:t>
      </w:r>
      <w:r w:rsidR="008E65E5">
        <w:rPr>
          <w:rFonts w:asciiTheme="minorEastAsia" w:hAnsiTheme="minorEastAsia" w:hint="eastAsia"/>
          <w:sz w:val="24"/>
          <w:szCs w:val="24"/>
        </w:rPr>
        <w:t>推动了</w:t>
      </w:r>
      <w:r w:rsidRPr="001F652A">
        <w:rPr>
          <w:rFonts w:asciiTheme="minorEastAsia" w:hAnsiTheme="minorEastAsia" w:hint="eastAsia"/>
          <w:sz w:val="24"/>
          <w:szCs w:val="24"/>
        </w:rPr>
        <w:t>行业市场化进程，资本市场制度体系更加成熟和完善，股东监督和制衡机制在公司治理中发挥的作用越来越大，促进了企业管理水平的提高，因此，由全样本回归结果来看，股权融资率提高对企业业绩提升起到正向促进作用。</w:t>
      </w:r>
    </w:p>
    <w:p w14:paraId="7C9B52DB" w14:textId="77777777" w:rsidR="005029B0"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股权集中度（TOP1）与净资产收益率(ROE)在1%显著性水平上正相关。说明股权集中度的提高有助于产生有能力监督管理层的大股东，阻止管理层损害股东利益的行为，降低代理成本。从全样本回归结果来看，股权集中度提高对企业绩效提升起到正向促进作用。</w:t>
      </w:r>
    </w:p>
    <w:p w14:paraId="6DC68594" w14:textId="77777777" w:rsidR="005029B0" w:rsidRDefault="005029B0" w:rsidP="005029B0">
      <w:pPr>
        <w:spacing w:line="400" w:lineRule="exact"/>
        <w:ind w:firstLineChars="200" w:firstLine="480"/>
        <w:rPr>
          <w:rFonts w:asciiTheme="minorEastAsia" w:hAnsiTheme="minorEastAsia"/>
          <w:sz w:val="24"/>
          <w:szCs w:val="24"/>
        </w:rPr>
      </w:pPr>
    </w:p>
    <w:p w14:paraId="73FF7FDD" w14:textId="77777777" w:rsidR="001F652A" w:rsidRPr="001F652A" w:rsidRDefault="00340C8A" w:rsidP="001F652A">
      <w:pPr>
        <w:rPr>
          <w:rFonts w:ascii="Times New Roman" w:eastAsia="宋体" w:hAnsi="Times New Roman" w:cs="Times New Roman"/>
          <w:szCs w:val="24"/>
        </w:rPr>
      </w:pPr>
      <w:r w:rsidRPr="0073380D">
        <w:rPr>
          <w:rFonts w:ascii="Times New Roman" w:eastAsia="宋体" w:hAnsi="Times New Roman" w:cs="Times New Roman" w:hint="eastAsia"/>
          <w:b/>
          <w:sz w:val="24"/>
          <w:szCs w:val="24"/>
        </w:rPr>
        <w:t>（</w:t>
      </w:r>
      <w:r w:rsidRPr="0073380D">
        <w:rPr>
          <w:rFonts w:ascii="Times New Roman" w:eastAsia="宋体" w:hAnsi="Times New Roman" w:cs="Times New Roman" w:hint="eastAsia"/>
          <w:b/>
          <w:sz w:val="24"/>
          <w:szCs w:val="24"/>
        </w:rPr>
        <w:t>2</w:t>
      </w:r>
      <w:r w:rsidRPr="0073380D">
        <w:rPr>
          <w:rFonts w:ascii="Times New Roman" w:eastAsia="宋体" w:hAnsi="Times New Roman" w:cs="Times New Roman" w:hint="eastAsia"/>
          <w:b/>
          <w:sz w:val="24"/>
          <w:szCs w:val="24"/>
        </w:rPr>
        <w:t>）</w:t>
      </w:r>
      <w:r w:rsidR="000E7FF8">
        <w:rPr>
          <w:rFonts w:ascii="Times New Roman" w:eastAsia="宋体" w:hAnsi="Times New Roman" w:cs="Times New Roman" w:hint="eastAsia"/>
          <w:b/>
          <w:sz w:val="24"/>
          <w:szCs w:val="24"/>
        </w:rPr>
        <w:t>模型</w:t>
      </w:r>
      <w:r w:rsidR="000E7FF8">
        <w:rPr>
          <w:rFonts w:ascii="Times New Roman" w:eastAsia="宋体" w:hAnsi="Times New Roman" w:cs="Times New Roman" w:hint="eastAsia"/>
          <w:b/>
          <w:sz w:val="24"/>
          <w:szCs w:val="24"/>
        </w:rPr>
        <w:t>5-1</w:t>
      </w:r>
      <w:r w:rsidR="001F652A" w:rsidRPr="0073380D">
        <w:rPr>
          <w:rFonts w:ascii="Times New Roman" w:eastAsia="宋体" w:hAnsi="Times New Roman" w:cs="Times New Roman" w:hint="eastAsia"/>
          <w:b/>
          <w:sz w:val="24"/>
          <w:szCs w:val="24"/>
        </w:rPr>
        <w:t>分行业回归结果</w:t>
      </w:r>
      <w:r w:rsidR="001F652A" w:rsidRPr="0073380D">
        <w:rPr>
          <w:rFonts w:ascii="Times New Roman" w:eastAsia="宋体" w:hAnsi="Times New Roman" w:cs="Times New Roman" w:hint="eastAsia"/>
          <w:sz w:val="24"/>
          <w:szCs w:val="24"/>
        </w:rPr>
        <w:t>（使用固定效应模型）</w:t>
      </w:r>
    </w:p>
    <w:tbl>
      <w:tblPr>
        <w:tblpPr w:leftFromText="180" w:rightFromText="180" w:vertAnchor="page" w:horzAnchor="margin" w:tblpY="5896"/>
        <w:tblW w:w="9360" w:type="dxa"/>
        <w:tblLayout w:type="fixed"/>
        <w:tblLook w:val="04A0" w:firstRow="1" w:lastRow="0" w:firstColumn="1" w:lastColumn="0" w:noHBand="0" w:noVBand="1"/>
      </w:tblPr>
      <w:tblGrid>
        <w:gridCol w:w="1656"/>
        <w:gridCol w:w="1656"/>
        <w:gridCol w:w="2016"/>
        <w:gridCol w:w="2016"/>
        <w:gridCol w:w="2016"/>
      </w:tblGrid>
      <w:tr w:rsidR="00E156FE" w:rsidRPr="001F652A" w14:paraId="0B92110C" w14:textId="77777777" w:rsidTr="00E156FE">
        <w:tc>
          <w:tcPr>
            <w:tcW w:w="1656" w:type="dxa"/>
            <w:tcBorders>
              <w:top w:val="single" w:sz="4" w:space="0" w:color="auto"/>
              <w:left w:val="nil"/>
              <w:bottom w:val="nil"/>
              <w:right w:val="nil"/>
            </w:tcBorders>
          </w:tcPr>
          <w:p w14:paraId="2BD9404A" w14:textId="77777777" w:rsidR="00E156FE" w:rsidRPr="001F652A" w:rsidRDefault="00E156FE" w:rsidP="00E156FE">
            <w:pPr>
              <w:autoSpaceDE w:val="0"/>
              <w:autoSpaceDN w:val="0"/>
              <w:adjustRightInd w:val="0"/>
              <w:jc w:val="left"/>
              <w:rPr>
                <w:rFonts w:ascii="Times New Roman" w:hAnsi="Times New Roman" w:cs="Times New Roman"/>
                <w:kern w:val="0"/>
                <w:sz w:val="24"/>
                <w:szCs w:val="24"/>
              </w:rPr>
            </w:pPr>
          </w:p>
          <w:p w14:paraId="48842C3A"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r w:rsidRPr="001F652A">
              <w:rPr>
                <w:rFonts w:ascii="宋体" w:eastAsia="宋体" w:hAnsi="宋体" w:cs="宋体" w:hint="eastAsia"/>
                <w:kern w:val="0"/>
                <w:sz w:val="24"/>
                <w:szCs w:val="24"/>
              </w:rPr>
              <w:t>变量名称</w:t>
            </w:r>
          </w:p>
        </w:tc>
        <w:tc>
          <w:tcPr>
            <w:tcW w:w="1656" w:type="dxa"/>
            <w:tcBorders>
              <w:top w:val="single" w:sz="4" w:space="0" w:color="auto"/>
              <w:left w:val="nil"/>
              <w:bottom w:val="nil"/>
              <w:right w:val="nil"/>
            </w:tcBorders>
          </w:tcPr>
          <w:p w14:paraId="11A182A4" w14:textId="77777777" w:rsidR="00E156FE" w:rsidRPr="001F652A" w:rsidRDefault="00E156FE" w:rsidP="00E156FE">
            <w:pPr>
              <w:autoSpaceDE w:val="0"/>
              <w:autoSpaceDN w:val="0"/>
              <w:adjustRightInd w:val="0"/>
              <w:jc w:val="left"/>
              <w:rPr>
                <w:rFonts w:ascii="Times New Roman" w:hAnsi="Times New Roman" w:cs="Times New Roman"/>
                <w:kern w:val="0"/>
                <w:sz w:val="24"/>
                <w:szCs w:val="24"/>
              </w:rPr>
            </w:pPr>
          </w:p>
          <w:p w14:paraId="7C1D91AF"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r w:rsidRPr="001F652A">
              <w:rPr>
                <w:rFonts w:ascii="宋体" w:eastAsia="宋体" w:hAnsi="宋体" w:cs="宋体" w:hint="eastAsia"/>
                <w:kern w:val="0"/>
                <w:sz w:val="24"/>
                <w:szCs w:val="24"/>
              </w:rPr>
              <w:t>简称</w:t>
            </w:r>
          </w:p>
        </w:tc>
        <w:tc>
          <w:tcPr>
            <w:tcW w:w="2016" w:type="dxa"/>
            <w:tcBorders>
              <w:top w:val="single" w:sz="4" w:space="0" w:color="auto"/>
              <w:left w:val="nil"/>
              <w:bottom w:val="nil"/>
              <w:right w:val="nil"/>
            </w:tcBorders>
          </w:tcPr>
          <w:p w14:paraId="156AEB0D" w14:textId="77777777" w:rsidR="00E156FE" w:rsidRPr="001F652A" w:rsidRDefault="00E156FE" w:rsidP="00E156FE">
            <w:pPr>
              <w:autoSpaceDE w:val="0"/>
              <w:autoSpaceDN w:val="0"/>
              <w:adjustRightInd w:val="0"/>
              <w:jc w:val="center"/>
              <w:rPr>
                <w:rFonts w:ascii="Times New Roman" w:hAnsi="Times New Roman" w:cs="Times New Roman"/>
                <w:kern w:val="0"/>
                <w:sz w:val="24"/>
                <w:szCs w:val="24"/>
              </w:rPr>
            </w:pPr>
            <w:r w:rsidRPr="001F652A">
              <w:rPr>
                <w:rFonts w:ascii="Times New Roman" w:hAnsi="Times New Roman" w:cs="Times New Roman" w:hint="eastAsia"/>
                <w:kern w:val="0"/>
                <w:sz w:val="24"/>
                <w:szCs w:val="24"/>
              </w:rPr>
              <w:t>D45</w:t>
            </w:r>
          </w:p>
        </w:tc>
        <w:tc>
          <w:tcPr>
            <w:tcW w:w="2016" w:type="dxa"/>
            <w:tcBorders>
              <w:top w:val="single" w:sz="4" w:space="0" w:color="auto"/>
              <w:left w:val="nil"/>
              <w:bottom w:val="nil"/>
              <w:right w:val="nil"/>
            </w:tcBorders>
          </w:tcPr>
          <w:p w14:paraId="41C80A98" w14:textId="77777777" w:rsidR="00E156FE" w:rsidRPr="001F652A" w:rsidRDefault="00E156FE" w:rsidP="00E156FE">
            <w:pPr>
              <w:autoSpaceDE w:val="0"/>
              <w:autoSpaceDN w:val="0"/>
              <w:adjustRightInd w:val="0"/>
              <w:jc w:val="center"/>
              <w:rPr>
                <w:rFonts w:ascii="Times New Roman" w:hAnsi="Times New Roman" w:cs="Times New Roman"/>
                <w:kern w:val="0"/>
                <w:sz w:val="24"/>
                <w:szCs w:val="24"/>
              </w:rPr>
            </w:pPr>
            <w:r w:rsidRPr="001F652A">
              <w:rPr>
                <w:rFonts w:ascii="Times New Roman" w:hAnsi="Times New Roman" w:cs="Times New Roman" w:hint="eastAsia"/>
                <w:kern w:val="0"/>
                <w:sz w:val="24"/>
                <w:szCs w:val="24"/>
              </w:rPr>
              <w:t>E48</w:t>
            </w:r>
          </w:p>
        </w:tc>
        <w:tc>
          <w:tcPr>
            <w:tcW w:w="2016" w:type="dxa"/>
            <w:tcBorders>
              <w:top w:val="single" w:sz="4" w:space="0" w:color="auto"/>
              <w:left w:val="nil"/>
              <w:bottom w:val="nil"/>
              <w:right w:val="nil"/>
            </w:tcBorders>
          </w:tcPr>
          <w:p w14:paraId="324B3DE4" w14:textId="77777777" w:rsidR="00E156FE" w:rsidRPr="001F652A" w:rsidRDefault="00E156FE" w:rsidP="00E156FE">
            <w:pPr>
              <w:autoSpaceDE w:val="0"/>
              <w:autoSpaceDN w:val="0"/>
              <w:adjustRightInd w:val="0"/>
              <w:jc w:val="center"/>
              <w:rPr>
                <w:rFonts w:ascii="Times New Roman" w:hAnsi="Times New Roman" w:cs="Times New Roman"/>
                <w:kern w:val="0"/>
                <w:sz w:val="24"/>
                <w:szCs w:val="24"/>
              </w:rPr>
            </w:pPr>
            <w:r w:rsidRPr="001F652A">
              <w:rPr>
                <w:rFonts w:ascii="Times New Roman" w:hAnsi="Times New Roman" w:cs="Times New Roman" w:hint="eastAsia"/>
                <w:kern w:val="0"/>
                <w:sz w:val="24"/>
                <w:szCs w:val="24"/>
              </w:rPr>
              <w:t>G54</w:t>
            </w:r>
          </w:p>
        </w:tc>
      </w:tr>
      <w:tr w:rsidR="00E156FE" w:rsidRPr="001F652A" w14:paraId="6A66C2E2" w14:textId="77777777" w:rsidTr="00E156FE">
        <w:tc>
          <w:tcPr>
            <w:tcW w:w="1656" w:type="dxa"/>
          </w:tcPr>
          <w:p w14:paraId="7DA4BC31" w14:textId="77777777" w:rsidR="00E156FE" w:rsidRPr="001F652A" w:rsidRDefault="00E156FE" w:rsidP="00E156FE">
            <w:pPr>
              <w:autoSpaceDE w:val="0"/>
              <w:autoSpaceDN w:val="0"/>
              <w:adjustRightInd w:val="0"/>
              <w:jc w:val="left"/>
              <w:rPr>
                <w:rFonts w:ascii="Times New Roman" w:eastAsia="宋体" w:hAnsi="Times New Roman" w:cs="Times New Roman"/>
                <w:kern w:val="0"/>
                <w:sz w:val="24"/>
                <w:szCs w:val="24"/>
              </w:rPr>
            </w:pPr>
          </w:p>
        </w:tc>
        <w:tc>
          <w:tcPr>
            <w:tcW w:w="1656" w:type="dxa"/>
          </w:tcPr>
          <w:p w14:paraId="33D4A4E7" w14:textId="77777777" w:rsidR="00E156FE" w:rsidRPr="001F652A" w:rsidRDefault="00E156FE" w:rsidP="00E156FE">
            <w:pPr>
              <w:autoSpaceDE w:val="0"/>
              <w:autoSpaceDN w:val="0"/>
              <w:adjustRightInd w:val="0"/>
              <w:jc w:val="left"/>
              <w:rPr>
                <w:rFonts w:ascii="Times New Roman" w:eastAsia="宋体" w:hAnsi="Times New Roman" w:cs="Times New Roman"/>
                <w:kern w:val="0"/>
                <w:sz w:val="24"/>
                <w:szCs w:val="24"/>
              </w:rPr>
            </w:pPr>
          </w:p>
        </w:tc>
        <w:tc>
          <w:tcPr>
            <w:tcW w:w="2016" w:type="dxa"/>
            <w:hideMark/>
          </w:tcPr>
          <w:p w14:paraId="7FC70A8E"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宋体" w:eastAsia="宋体" w:hAnsi="宋体" w:cs="宋体" w:hint="eastAsia"/>
                <w:kern w:val="0"/>
                <w:szCs w:val="24"/>
              </w:rPr>
              <w:t>（燃气生产与供应）</w:t>
            </w:r>
          </w:p>
        </w:tc>
        <w:tc>
          <w:tcPr>
            <w:tcW w:w="2016" w:type="dxa"/>
            <w:hideMark/>
          </w:tcPr>
          <w:p w14:paraId="11ECE539" w14:textId="77777777" w:rsidR="00E156FE" w:rsidRPr="001F652A" w:rsidRDefault="00E156FE" w:rsidP="00E156FE">
            <w:pPr>
              <w:autoSpaceDE w:val="0"/>
              <w:autoSpaceDN w:val="0"/>
              <w:adjustRightInd w:val="0"/>
              <w:jc w:val="center"/>
              <w:rPr>
                <w:rFonts w:ascii="Times New Roman" w:hAnsi="Times New Roman" w:cs="Times New Roman"/>
                <w:kern w:val="0"/>
                <w:sz w:val="24"/>
                <w:szCs w:val="24"/>
              </w:rPr>
            </w:pPr>
            <w:r w:rsidRPr="001F652A">
              <w:rPr>
                <w:rFonts w:ascii="Times New Roman" w:hAnsi="Times New Roman" w:cs="Times New Roman" w:hint="eastAsia"/>
                <w:kern w:val="0"/>
                <w:szCs w:val="24"/>
              </w:rPr>
              <w:t>(</w:t>
            </w:r>
            <w:r w:rsidRPr="001F652A">
              <w:rPr>
                <w:rFonts w:ascii="Times New Roman" w:hAnsi="Times New Roman" w:cs="Times New Roman" w:hint="eastAsia"/>
                <w:kern w:val="0"/>
                <w:szCs w:val="24"/>
              </w:rPr>
              <w:t>土木工程建筑业</w:t>
            </w:r>
            <w:r w:rsidRPr="001F652A">
              <w:rPr>
                <w:rFonts w:ascii="Times New Roman" w:hAnsi="Times New Roman" w:cs="Times New Roman" w:hint="eastAsia"/>
                <w:kern w:val="0"/>
                <w:szCs w:val="24"/>
              </w:rPr>
              <w:t>)</w:t>
            </w:r>
          </w:p>
        </w:tc>
        <w:tc>
          <w:tcPr>
            <w:tcW w:w="2016" w:type="dxa"/>
            <w:hideMark/>
          </w:tcPr>
          <w:p w14:paraId="48226418"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（道路运输业</w:t>
            </w:r>
            <w:r w:rsidRPr="001F652A">
              <w:rPr>
                <w:rFonts w:ascii="Times New Roman" w:eastAsia="宋体" w:hAnsi="Times New Roman" w:cs="Times New Roman"/>
                <w:kern w:val="0"/>
                <w:szCs w:val="24"/>
              </w:rPr>
              <w:t>)</w:t>
            </w:r>
          </w:p>
        </w:tc>
      </w:tr>
      <w:tr w:rsidR="00E156FE" w:rsidRPr="001F652A" w14:paraId="5CF6B0F2" w14:textId="77777777" w:rsidTr="00E156FE">
        <w:tc>
          <w:tcPr>
            <w:tcW w:w="1656" w:type="dxa"/>
            <w:tcBorders>
              <w:top w:val="single" w:sz="4" w:space="0" w:color="auto"/>
              <w:left w:val="nil"/>
              <w:bottom w:val="nil"/>
              <w:right w:val="nil"/>
            </w:tcBorders>
          </w:tcPr>
          <w:p w14:paraId="034F53F6"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Cs w:val="24"/>
              </w:rPr>
            </w:pPr>
            <w:r w:rsidRPr="001F652A">
              <w:rPr>
                <w:rFonts w:ascii="宋体" w:eastAsia="宋体" w:hAnsi="宋体" w:cs="宋体" w:hint="eastAsia"/>
                <w:kern w:val="0"/>
                <w:szCs w:val="24"/>
              </w:rPr>
              <w:t>内源融资率</w:t>
            </w:r>
          </w:p>
        </w:tc>
        <w:tc>
          <w:tcPr>
            <w:tcW w:w="1656" w:type="dxa"/>
            <w:tcBorders>
              <w:top w:val="single" w:sz="4" w:space="0" w:color="auto"/>
              <w:left w:val="nil"/>
              <w:bottom w:val="nil"/>
              <w:right w:val="nil"/>
            </w:tcBorders>
            <w:hideMark/>
          </w:tcPr>
          <w:p w14:paraId="1554C183"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IFR</w:t>
            </w:r>
          </w:p>
        </w:tc>
        <w:tc>
          <w:tcPr>
            <w:tcW w:w="2016" w:type="dxa"/>
            <w:tcBorders>
              <w:top w:val="single" w:sz="4" w:space="0" w:color="auto"/>
              <w:left w:val="nil"/>
              <w:bottom w:val="nil"/>
              <w:right w:val="nil"/>
            </w:tcBorders>
            <w:hideMark/>
          </w:tcPr>
          <w:p w14:paraId="6F907A75"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0.798</w:t>
            </w:r>
            <w:r w:rsidRPr="001F652A">
              <w:rPr>
                <w:rFonts w:ascii="Times New Roman" w:eastAsia="宋体" w:hAnsi="Times New Roman" w:cs="Times New Roman"/>
                <w:kern w:val="0"/>
                <w:szCs w:val="24"/>
              </w:rPr>
              <w:t>***</w:t>
            </w:r>
          </w:p>
        </w:tc>
        <w:tc>
          <w:tcPr>
            <w:tcW w:w="2016" w:type="dxa"/>
            <w:tcBorders>
              <w:top w:val="single" w:sz="4" w:space="0" w:color="auto"/>
              <w:left w:val="nil"/>
              <w:bottom w:val="nil"/>
              <w:right w:val="nil"/>
            </w:tcBorders>
            <w:hideMark/>
          </w:tcPr>
          <w:p w14:paraId="14B6D05E"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0.</w:t>
            </w:r>
            <w:r w:rsidRPr="001F652A">
              <w:rPr>
                <w:rFonts w:ascii="Times New Roman" w:eastAsia="宋体" w:hAnsi="Times New Roman" w:cs="Times New Roman" w:hint="eastAsia"/>
                <w:kern w:val="0"/>
                <w:szCs w:val="24"/>
              </w:rPr>
              <w:t>247</w:t>
            </w:r>
            <w:r w:rsidRPr="001F652A">
              <w:rPr>
                <w:rFonts w:ascii="Times New Roman" w:eastAsia="Times New Roman" w:hAnsi="Times New Roman" w:cs="Times New Roman"/>
                <w:kern w:val="0"/>
                <w:szCs w:val="24"/>
                <w:vertAlign w:val="superscript"/>
              </w:rPr>
              <w:t>**</w:t>
            </w:r>
            <w:r w:rsidRPr="001F652A">
              <w:rPr>
                <w:rFonts w:ascii="Times New Roman" w:eastAsia="宋体" w:hAnsi="Times New Roman" w:cs="Times New Roman"/>
                <w:kern w:val="0"/>
                <w:szCs w:val="24"/>
                <w:vertAlign w:val="superscript"/>
              </w:rPr>
              <w:t>*</w:t>
            </w:r>
          </w:p>
        </w:tc>
        <w:tc>
          <w:tcPr>
            <w:tcW w:w="2016" w:type="dxa"/>
            <w:tcBorders>
              <w:top w:val="single" w:sz="4" w:space="0" w:color="auto"/>
              <w:left w:val="nil"/>
              <w:bottom w:val="nil"/>
              <w:right w:val="nil"/>
            </w:tcBorders>
            <w:hideMark/>
          </w:tcPr>
          <w:p w14:paraId="44647559"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2.123</w:t>
            </w:r>
            <w:r w:rsidRPr="001F652A">
              <w:rPr>
                <w:rFonts w:ascii="Times New Roman" w:eastAsia="宋体" w:hAnsi="Times New Roman" w:cs="Times New Roman"/>
                <w:kern w:val="0"/>
                <w:szCs w:val="24"/>
              </w:rPr>
              <w:t>***</w:t>
            </w:r>
          </w:p>
        </w:tc>
      </w:tr>
      <w:tr w:rsidR="00E156FE" w:rsidRPr="001F652A" w14:paraId="611A3539" w14:textId="77777777" w:rsidTr="00E156FE">
        <w:tc>
          <w:tcPr>
            <w:tcW w:w="1656" w:type="dxa"/>
          </w:tcPr>
          <w:p w14:paraId="7EEF170A"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p>
        </w:tc>
        <w:tc>
          <w:tcPr>
            <w:tcW w:w="1656" w:type="dxa"/>
          </w:tcPr>
          <w:p w14:paraId="3553E6C0"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p>
        </w:tc>
        <w:tc>
          <w:tcPr>
            <w:tcW w:w="2016" w:type="dxa"/>
            <w:hideMark/>
          </w:tcPr>
          <w:p w14:paraId="6EC82100"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3.</w:t>
            </w:r>
            <w:r w:rsidRPr="001F652A">
              <w:rPr>
                <w:rFonts w:ascii="Times New Roman" w:eastAsia="宋体" w:hAnsi="Times New Roman" w:cs="Times New Roman" w:hint="eastAsia"/>
                <w:kern w:val="0"/>
                <w:szCs w:val="24"/>
              </w:rPr>
              <w:t>12</w:t>
            </w:r>
            <w:r w:rsidRPr="001F652A">
              <w:rPr>
                <w:rFonts w:ascii="Times New Roman" w:eastAsia="Times New Roman" w:hAnsi="Times New Roman" w:cs="Times New Roman"/>
                <w:kern w:val="0"/>
                <w:szCs w:val="24"/>
              </w:rPr>
              <w:t>)</w:t>
            </w:r>
          </w:p>
        </w:tc>
        <w:tc>
          <w:tcPr>
            <w:tcW w:w="2016" w:type="dxa"/>
            <w:hideMark/>
          </w:tcPr>
          <w:p w14:paraId="0EA6E142"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3.</w:t>
            </w:r>
            <w:r w:rsidRPr="001F652A">
              <w:rPr>
                <w:rFonts w:ascii="Times New Roman" w:eastAsia="宋体" w:hAnsi="Times New Roman" w:cs="Times New Roman" w:hint="eastAsia"/>
                <w:kern w:val="0"/>
                <w:szCs w:val="24"/>
              </w:rPr>
              <w:t>33</w:t>
            </w:r>
          </w:p>
        </w:tc>
        <w:tc>
          <w:tcPr>
            <w:tcW w:w="2016" w:type="dxa"/>
            <w:hideMark/>
          </w:tcPr>
          <w:p w14:paraId="331C55F4"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hAnsi="Times New Roman" w:cs="Times New Roman" w:hint="eastAsia"/>
                <w:kern w:val="0"/>
                <w:szCs w:val="24"/>
              </w:rPr>
              <w:t>13.30</w:t>
            </w:r>
            <w:r w:rsidRPr="001F652A">
              <w:rPr>
                <w:rFonts w:ascii="Times New Roman" w:eastAsia="Times New Roman" w:hAnsi="Times New Roman" w:cs="Times New Roman"/>
                <w:kern w:val="0"/>
                <w:szCs w:val="24"/>
              </w:rPr>
              <w:t>)</w:t>
            </w:r>
          </w:p>
        </w:tc>
      </w:tr>
      <w:tr w:rsidR="00E156FE" w:rsidRPr="001F652A" w14:paraId="74922932" w14:textId="77777777" w:rsidTr="00E156FE">
        <w:tc>
          <w:tcPr>
            <w:tcW w:w="1656" w:type="dxa"/>
          </w:tcPr>
          <w:p w14:paraId="4578C5C4"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Cs w:val="24"/>
              </w:rPr>
            </w:pPr>
            <w:r w:rsidRPr="001F652A">
              <w:rPr>
                <w:rFonts w:ascii="宋体" w:eastAsia="宋体" w:hAnsi="宋体" w:cs="宋体" w:hint="eastAsia"/>
                <w:kern w:val="0"/>
                <w:szCs w:val="24"/>
              </w:rPr>
              <w:t>股权融资率</w:t>
            </w:r>
          </w:p>
        </w:tc>
        <w:tc>
          <w:tcPr>
            <w:tcW w:w="1656" w:type="dxa"/>
            <w:hideMark/>
          </w:tcPr>
          <w:p w14:paraId="4547C5EC" w14:textId="77777777" w:rsidR="00E156FE" w:rsidRPr="001F652A" w:rsidRDefault="00E156FE" w:rsidP="00E156FE">
            <w:pPr>
              <w:autoSpaceDE w:val="0"/>
              <w:autoSpaceDN w:val="0"/>
              <w:adjustRightInd w:val="0"/>
              <w:jc w:val="left"/>
              <w:rPr>
                <w:rFonts w:ascii="Times New Roman" w:eastAsia="宋体" w:hAnsi="Times New Roman" w:cs="Times New Roman"/>
                <w:kern w:val="0"/>
                <w:sz w:val="24"/>
                <w:szCs w:val="24"/>
              </w:rPr>
            </w:pPr>
            <w:r w:rsidRPr="001F652A">
              <w:rPr>
                <w:rFonts w:ascii="Times New Roman" w:eastAsia="Times New Roman" w:hAnsi="Times New Roman" w:cs="Times New Roman"/>
                <w:kern w:val="0"/>
                <w:szCs w:val="24"/>
              </w:rPr>
              <w:t>EFR</w:t>
            </w:r>
          </w:p>
        </w:tc>
        <w:tc>
          <w:tcPr>
            <w:tcW w:w="2016" w:type="dxa"/>
            <w:hideMark/>
          </w:tcPr>
          <w:p w14:paraId="6D80C0C7"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0.</w:t>
            </w:r>
            <w:r w:rsidRPr="001F652A">
              <w:rPr>
                <w:rFonts w:ascii="Times New Roman" w:eastAsia="宋体" w:hAnsi="Times New Roman" w:cs="Times New Roman" w:hint="eastAsia"/>
                <w:kern w:val="0"/>
                <w:szCs w:val="24"/>
              </w:rPr>
              <w:t>363</w:t>
            </w:r>
            <w:r w:rsidRPr="001F652A">
              <w:rPr>
                <w:rFonts w:ascii="Times New Roman" w:eastAsia="宋体" w:hAnsi="Times New Roman" w:cs="Times New Roman"/>
                <w:kern w:val="0"/>
                <w:szCs w:val="24"/>
              </w:rPr>
              <w:t>***</w:t>
            </w:r>
          </w:p>
        </w:tc>
        <w:tc>
          <w:tcPr>
            <w:tcW w:w="2016" w:type="dxa"/>
            <w:hideMark/>
          </w:tcPr>
          <w:p w14:paraId="7F708E85"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0.</w:t>
            </w:r>
            <w:r w:rsidRPr="001F652A">
              <w:rPr>
                <w:rFonts w:ascii="Times New Roman" w:eastAsia="宋体" w:hAnsi="Times New Roman" w:cs="Times New Roman" w:hint="eastAsia"/>
                <w:kern w:val="0"/>
                <w:szCs w:val="24"/>
              </w:rPr>
              <w:t>147</w:t>
            </w:r>
            <w:r w:rsidRPr="001F652A">
              <w:rPr>
                <w:rFonts w:ascii="Times New Roman" w:eastAsia="宋体" w:hAnsi="Times New Roman" w:cs="Times New Roman"/>
                <w:kern w:val="0"/>
                <w:szCs w:val="24"/>
              </w:rPr>
              <w:t>**</w:t>
            </w:r>
          </w:p>
        </w:tc>
        <w:tc>
          <w:tcPr>
            <w:tcW w:w="2016" w:type="dxa"/>
            <w:hideMark/>
          </w:tcPr>
          <w:p w14:paraId="1C188AD1" w14:textId="77777777" w:rsidR="00E156FE" w:rsidRPr="001F652A" w:rsidRDefault="00E156FE" w:rsidP="00E156FE">
            <w:pPr>
              <w:autoSpaceDE w:val="0"/>
              <w:autoSpaceDN w:val="0"/>
              <w:adjustRightInd w:val="0"/>
              <w:jc w:val="center"/>
              <w:rPr>
                <w:rFonts w:ascii="Times New Roman" w:hAnsi="Times New Roman" w:cs="Times New Roman"/>
                <w:kern w:val="0"/>
                <w:sz w:val="24"/>
                <w:szCs w:val="24"/>
              </w:rPr>
            </w:pPr>
            <w:r w:rsidRPr="00957E83">
              <w:rPr>
                <w:rFonts w:ascii="Times New Roman" w:hAnsi="Times New Roman" w:cs="Times New Roman" w:hint="eastAsia"/>
                <w:kern w:val="0"/>
                <w:szCs w:val="24"/>
              </w:rPr>
              <w:t>0.010</w:t>
            </w:r>
          </w:p>
        </w:tc>
      </w:tr>
      <w:tr w:rsidR="00E156FE" w:rsidRPr="001F652A" w14:paraId="0F4BEA42" w14:textId="77777777" w:rsidTr="00E156FE">
        <w:tc>
          <w:tcPr>
            <w:tcW w:w="1656" w:type="dxa"/>
          </w:tcPr>
          <w:p w14:paraId="264368FD"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p>
        </w:tc>
        <w:tc>
          <w:tcPr>
            <w:tcW w:w="1656" w:type="dxa"/>
          </w:tcPr>
          <w:p w14:paraId="031F7546"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p>
        </w:tc>
        <w:tc>
          <w:tcPr>
            <w:tcW w:w="2016" w:type="dxa"/>
            <w:hideMark/>
          </w:tcPr>
          <w:p w14:paraId="68E2BD38"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2.</w:t>
            </w:r>
            <w:r w:rsidRPr="001F652A">
              <w:rPr>
                <w:rFonts w:ascii="Times New Roman" w:eastAsia="宋体" w:hAnsi="Times New Roman" w:cs="Times New Roman" w:hint="eastAsia"/>
                <w:kern w:val="0"/>
                <w:szCs w:val="24"/>
              </w:rPr>
              <w:t>41</w:t>
            </w:r>
            <w:r w:rsidRPr="001F652A">
              <w:rPr>
                <w:rFonts w:ascii="Times New Roman" w:eastAsia="Times New Roman" w:hAnsi="Times New Roman" w:cs="Times New Roman"/>
                <w:kern w:val="0"/>
                <w:szCs w:val="24"/>
              </w:rPr>
              <w:t>)</w:t>
            </w:r>
          </w:p>
        </w:tc>
        <w:tc>
          <w:tcPr>
            <w:tcW w:w="2016" w:type="dxa"/>
            <w:hideMark/>
          </w:tcPr>
          <w:p w14:paraId="5D81EF6D"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2.</w:t>
            </w:r>
            <w:r w:rsidRPr="001F652A">
              <w:rPr>
                <w:rFonts w:ascii="Times New Roman" w:eastAsia="宋体" w:hAnsi="Times New Roman" w:cs="Times New Roman" w:hint="eastAsia"/>
                <w:kern w:val="0"/>
                <w:szCs w:val="24"/>
              </w:rPr>
              <w:t>16</w:t>
            </w:r>
            <w:r w:rsidRPr="001F652A">
              <w:rPr>
                <w:rFonts w:ascii="Times New Roman" w:eastAsia="Times New Roman" w:hAnsi="Times New Roman" w:cs="Times New Roman"/>
                <w:kern w:val="0"/>
                <w:szCs w:val="24"/>
              </w:rPr>
              <w:t>)</w:t>
            </w:r>
          </w:p>
        </w:tc>
        <w:tc>
          <w:tcPr>
            <w:tcW w:w="2016" w:type="dxa"/>
            <w:hideMark/>
          </w:tcPr>
          <w:p w14:paraId="5CCB1086" w14:textId="77777777" w:rsidR="00E156FE" w:rsidRPr="001F652A" w:rsidRDefault="00E156FE" w:rsidP="00E156FE">
            <w:pPr>
              <w:autoSpaceDE w:val="0"/>
              <w:autoSpaceDN w:val="0"/>
              <w:adjustRightInd w:val="0"/>
              <w:jc w:val="center"/>
              <w:rPr>
                <w:rFonts w:ascii="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0.05</w:t>
            </w:r>
            <w:r w:rsidRPr="001F652A">
              <w:rPr>
                <w:rFonts w:ascii="Times New Roman" w:eastAsia="Times New Roman" w:hAnsi="Times New Roman" w:cs="Times New Roman"/>
                <w:kern w:val="0"/>
                <w:szCs w:val="24"/>
              </w:rPr>
              <w:t>)</w:t>
            </w:r>
          </w:p>
          <w:p w14:paraId="7545BC0B" w14:textId="77777777" w:rsidR="00E156FE" w:rsidRPr="001F652A" w:rsidRDefault="00E156FE" w:rsidP="00E156FE">
            <w:pPr>
              <w:autoSpaceDE w:val="0"/>
              <w:autoSpaceDN w:val="0"/>
              <w:adjustRightInd w:val="0"/>
              <w:jc w:val="center"/>
              <w:rPr>
                <w:rFonts w:ascii="Times New Roman" w:hAnsi="Times New Roman" w:cs="Times New Roman"/>
                <w:kern w:val="0"/>
                <w:sz w:val="24"/>
                <w:szCs w:val="24"/>
              </w:rPr>
            </w:pPr>
          </w:p>
        </w:tc>
      </w:tr>
      <w:tr w:rsidR="00E156FE" w:rsidRPr="001F652A" w14:paraId="179B3BA7" w14:textId="77777777" w:rsidTr="00E156FE">
        <w:tc>
          <w:tcPr>
            <w:tcW w:w="1656" w:type="dxa"/>
          </w:tcPr>
          <w:p w14:paraId="6E66ADFB"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Cs w:val="24"/>
              </w:rPr>
            </w:pPr>
            <w:r w:rsidRPr="001F652A">
              <w:rPr>
                <w:rFonts w:ascii="宋体" w:eastAsia="宋体" w:hAnsi="宋体" w:cs="宋体" w:hint="eastAsia"/>
                <w:kern w:val="0"/>
                <w:szCs w:val="24"/>
              </w:rPr>
              <w:t>股权集中度</w:t>
            </w:r>
          </w:p>
        </w:tc>
        <w:tc>
          <w:tcPr>
            <w:tcW w:w="1656" w:type="dxa"/>
            <w:hideMark/>
          </w:tcPr>
          <w:p w14:paraId="742D6560" w14:textId="77777777" w:rsidR="00E156FE" w:rsidRPr="001F652A" w:rsidRDefault="00E156FE" w:rsidP="00E156FE">
            <w:pPr>
              <w:autoSpaceDE w:val="0"/>
              <w:autoSpaceDN w:val="0"/>
              <w:adjustRightInd w:val="0"/>
              <w:jc w:val="left"/>
              <w:rPr>
                <w:rFonts w:ascii="Times New Roman" w:hAnsi="Times New Roman" w:cs="Times New Roman"/>
                <w:kern w:val="0"/>
                <w:sz w:val="24"/>
                <w:szCs w:val="24"/>
              </w:rPr>
            </w:pPr>
            <w:r w:rsidRPr="001F652A">
              <w:rPr>
                <w:rFonts w:ascii="Times New Roman" w:hAnsi="Times New Roman" w:cs="Times New Roman" w:hint="eastAsia"/>
                <w:kern w:val="0"/>
                <w:szCs w:val="24"/>
              </w:rPr>
              <w:t>TOP1</w:t>
            </w:r>
          </w:p>
        </w:tc>
        <w:tc>
          <w:tcPr>
            <w:tcW w:w="2016" w:type="dxa"/>
            <w:hideMark/>
          </w:tcPr>
          <w:p w14:paraId="0C9702FF"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957E83">
              <w:rPr>
                <w:rFonts w:ascii="Times New Roman" w:eastAsia="宋体" w:hAnsi="Times New Roman" w:cs="Times New Roman" w:hint="eastAsia"/>
                <w:kern w:val="0"/>
                <w:szCs w:val="24"/>
              </w:rPr>
              <w:t>0.240</w:t>
            </w:r>
          </w:p>
        </w:tc>
        <w:tc>
          <w:tcPr>
            <w:tcW w:w="2016" w:type="dxa"/>
            <w:hideMark/>
          </w:tcPr>
          <w:p w14:paraId="185AB280"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0.270</w:t>
            </w:r>
            <w:r w:rsidRPr="001F652A">
              <w:rPr>
                <w:rFonts w:ascii="Times New Roman" w:eastAsia="宋体" w:hAnsi="Times New Roman" w:cs="Times New Roman"/>
                <w:kern w:val="0"/>
                <w:szCs w:val="24"/>
              </w:rPr>
              <w:t>***</w:t>
            </w:r>
          </w:p>
        </w:tc>
        <w:tc>
          <w:tcPr>
            <w:tcW w:w="2016" w:type="dxa"/>
            <w:hideMark/>
          </w:tcPr>
          <w:p w14:paraId="6A7EA560"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0.833</w:t>
            </w:r>
            <w:r w:rsidRPr="001F652A">
              <w:rPr>
                <w:rFonts w:ascii="Times New Roman" w:eastAsia="宋体" w:hAnsi="Times New Roman" w:cs="Times New Roman"/>
                <w:kern w:val="0"/>
                <w:szCs w:val="24"/>
              </w:rPr>
              <w:t>***</w:t>
            </w:r>
          </w:p>
        </w:tc>
      </w:tr>
      <w:tr w:rsidR="00E156FE" w:rsidRPr="001F652A" w14:paraId="1045CBD9" w14:textId="77777777" w:rsidTr="00E156FE">
        <w:tc>
          <w:tcPr>
            <w:tcW w:w="1656" w:type="dxa"/>
          </w:tcPr>
          <w:p w14:paraId="394C3F19"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Cs w:val="24"/>
              </w:rPr>
            </w:pPr>
          </w:p>
        </w:tc>
        <w:tc>
          <w:tcPr>
            <w:tcW w:w="1656" w:type="dxa"/>
          </w:tcPr>
          <w:p w14:paraId="3D1D7C39"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Cs w:val="24"/>
              </w:rPr>
            </w:pPr>
          </w:p>
        </w:tc>
        <w:tc>
          <w:tcPr>
            <w:tcW w:w="2016" w:type="dxa"/>
          </w:tcPr>
          <w:p w14:paraId="2F335DE4"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宋体" w:hAnsi="Times New Roman" w:cs="Times New Roman"/>
                <w:kern w:val="0"/>
                <w:szCs w:val="24"/>
              </w:rPr>
              <w:t>(0.</w:t>
            </w:r>
            <w:r w:rsidRPr="001F652A">
              <w:rPr>
                <w:rFonts w:ascii="Times New Roman" w:eastAsia="宋体" w:hAnsi="Times New Roman" w:cs="Times New Roman" w:hint="eastAsia"/>
                <w:kern w:val="0"/>
                <w:szCs w:val="24"/>
              </w:rPr>
              <w:t>69</w:t>
            </w:r>
            <w:r w:rsidRPr="001F652A">
              <w:rPr>
                <w:rFonts w:ascii="Times New Roman" w:eastAsia="Times New Roman" w:hAnsi="Times New Roman" w:cs="Times New Roman"/>
                <w:kern w:val="0"/>
                <w:szCs w:val="24"/>
              </w:rPr>
              <w:t>)</w:t>
            </w:r>
          </w:p>
        </w:tc>
        <w:tc>
          <w:tcPr>
            <w:tcW w:w="2016" w:type="dxa"/>
          </w:tcPr>
          <w:p w14:paraId="60A5BCBB"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hAnsi="Times New Roman" w:cs="Times New Roman" w:hint="eastAsia"/>
                <w:kern w:val="0"/>
                <w:szCs w:val="24"/>
              </w:rPr>
              <w:t>2.68</w:t>
            </w:r>
            <w:r w:rsidRPr="001F652A">
              <w:rPr>
                <w:rFonts w:ascii="Times New Roman" w:eastAsia="Times New Roman" w:hAnsi="Times New Roman" w:cs="Times New Roman"/>
                <w:kern w:val="0"/>
                <w:szCs w:val="24"/>
              </w:rPr>
              <w:t>)</w:t>
            </w:r>
          </w:p>
        </w:tc>
        <w:tc>
          <w:tcPr>
            <w:tcW w:w="2016" w:type="dxa"/>
          </w:tcPr>
          <w:p w14:paraId="51464805"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3.82</w:t>
            </w:r>
            <w:r w:rsidRPr="001F652A">
              <w:rPr>
                <w:rFonts w:ascii="Times New Roman" w:eastAsia="Times New Roman" w:hAnsi="Times New Roman" w:cs="Times New Roman"/>
                <w:kern w:val="0"/>
                <w:szCs w:val="24"/>
              </w:rPr>
              <w:t>)</w:t>
            </w:r>
          </w:p>
        </w:tc>
      </w:tr>
      <w:tr w:rsidR="00E156FE" w:rsidRPr="001F652A" w14:paraId="4F4986A8" w14:textId="77777777" w:rsidTr="00E156FE">
        <w:tc>
          <w:tcPr>
            <w:tcW w:w="1656" w:type="dxa"/>
          </w:tcPr>
          <w:p w14:paraId="60AA0A1D"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r w:rsidRPr="001F652A">
              <w:rPr>
                <w:rFonts w:ascii="宋体" w:eastAsia="宋体" w:hAnsi="宋体" w:cs="宋体" w:hint="eastAsia"/>
                <w:kern w:val="0"/>
                <w:sz w:val="24"/>
                <w:szCs w:val="24"/>
              </w:rPr>
              <w:t>公司规模</w:t>
            </w:r>
          </w:p>
        </w:tc>
        <w:tc>
          <w:tcPr>
            <w:tcW w:w="1656" w:type="dxa"/>
          </w:tcPr>
          <w:p w14:paraId="7652E2E8" w14:textId="77777777" w:rsidR="00E156FE" w:rsidRPr="001F652A" w:rsidRDefault="00E156FE" w:rsidP="00E156FE">
            <w:pPr>
              <w:autoSpaceDE w:val="0"/>
              <w:autoSpaceDN w:val="0"/>
              <w:adjustRightInd w:val="0"/>
              <w:jc w:val="left"/>
              <w:rPr>
                <w:rFonts w:ascii="Times New Roman" w:hAnsi="Times New Roman" w:cs="Times New Roman"/>
                <w:kern w:val="0"/>
                <w:sz w:val="24"/>
                <w:szCs w:val="24"/>
              </w:rPr>
            </w:pPr>
            <w:r w:rsidRPr="001F652A">
              <w:rPr>
                <w:rFonts w:ascii="Times New Roman" w:hAnsi="Times New Roman" w:cs="Times New Roman"/>
                <w:kern w:val="0"/>
                <w:sz w:val="24"/>
                <w:szCs w:val="24"/>
              </w:rPr>
              <w:t>S</w:t>
            </w:r>
            <w:r w:rsidRPr="001F652A">
              <w:rPr>
                <w:rFonts w:ascii="Times New Roman" w:hAnsi="Times New Roman" w:cs="Times New Roman" w:hint="eastAsia"/>
                <w:kern w:val="0"/>
                <w:sz w:val="24"/>
                <w:szCs w:val="24"/>
              </w:rPr>
              <w:t>ize</w:t>
            </w:r>
          </w:p>
        </w:tc>
        <w:tc>
          <w:tcPr>
            <w:tcW w:w="2016" w:type="dxa"/>
          </w:tcPr>
          <w:p w14:paraId="64D7DF75" w14:textId="77777777" w:rsidR="00E156FE" w:rsidRPr="001F652A" w:rsidRDefault="00E156FE" w:rsidP="00E156FE">
            <w:pPr>
              <w:autoSpaceDE w:val="0"/>
              <w:autoSpaceDN w:val="0"/>
              <w:adjustRightInd w:val="0"/>
              <w:jc w:val="center"/>
              <w:rPr>
                <w:rFonts w:ascii="Times New Roman" w:hAnsi="Times New Roman" w:cs="Times New Roman"/>
                <w:kern w:val="0"/>
                <w:sz w:val="24"/>
                <w:szCs w:val="24"/>
              </w:rPr>
            </w:pPr>
            <w:r w:rsidRPr="001F652A">
              <w:rPr>
                <w:rFonts w:ascii="Times New Roman" w:eastAsia="宋体" w:hAnsi="Times New Roman" w:cs="Times New Roman" w:hint="eastAsia"/>
                <w:kern w:val="0"/>
                <w:szCs w:val="24"/>
              </w:rPr>
              <w:t>-0.007</w:t>
            </w:r>
          </w:p>
        </w:tc>
        <w:tc>
          <w:tcPr>
            <w:tcW w:w="2016" w:type="dxa"/>
          </w:tcPr>
          <w:p w14:paraId="48A46B0A" w14:textId="77777777" w:rsidR="00E156FE" w:rsidRPr="001F652A" w:rsidRDefault="00E156FE" w:rsidP="00E156FE">
            <w:pPr>
              <w:autoSpaceDE w:val="0"/>
              <w:autoSpaceDN w:val="0"/>
              <w:adjustRightInd w:val="0"/>
              <w:jc w:val="center"/>
              <w:rPr>
                <w:rFonts w:ascii="Times New Roman" w:hAnsi="Times New Roman" w:cs="Times New Roman"/>
                <w:kern w:val="0"/>
                <w:sz w:val="24"/>
                <w:szCs w:val="24"/>
              </w:rPr>
            </w:pPr>
            <w:r w:rsidRPr="001F652A">
              <w:rPr>
                <w:rFonts w:ascii="Times New Roman" w:eastAsia="Times New Roman" w:hAnsi="Times New Roman" w:cs="Times New Roman"/>
                <w:kern w:val="0"/>
                <w:szCs w:val="24"/>
              </w:rPr>
              <w:t>0.</w:t>
            </w:r>
            <w:r w:rsidRPr="001F652A">
              <w:rPr>
                <w:rFonts w:ascii="Times New Roman" w:hAnsi="Times New Roman" w:cs="Times New Roman" w:hint="eastAsia"/>
                <w:kern w:val="0"/>
                <w:szCs w:val="24"/>
              </w:rPr>
              <w:t>030</w:t>
            </w: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w:t>
            </w:r>
          </w:p>
        </w:tc>
        <w:tc>
          <w:tcPr>
            <w:tcW w:w="2016" w:type="dxa"/>
          </w:tcPr>
          <w:p w14:paraId="66AB28CF" w14:textId="77777777" w:rsidR="00E156FE" w:rsidRPr="001F652A" w:rsidRDefault="00E156FE" w:rsidP="00E156FE">
            <w:pPr>
              <w:autoSpaceDE w:val="0"/>
              <w:autoSpaceDN w:val="0"/>
              <w:adjustRightInd w:val="0"/>
              <w:jc w:val="center"/>
              <w:rPr>
                <w:rFonts w:ascii="Times New Roman" w:hAnsi="Times New Roman" w:cs="Times New Roman"/>
                <w:kern w:val="0"/>
                <w:sz w:val="24"/>
                <w:szCs w:val="24"/>
              </w:rPr>
            </w:pPr>
            <w:r w:rsidRPr="001F652A">
              <w:rPr>
                <w:rFonts w:ascii="Times New Roman" w:eastAsia="宋体" w:hAnsi="Times New Roman" w:cs="Times New Roman"/>
                <w:kern w:val="0"/>
                <w:szCs w:val="24"/>
              </w:rPr>
              <w:t>0.1</w:t>
            </w:r>
            <w:r w:rsidRPr="001F652A">
              <w:rPr>
                <w:rFonts w:ascii="Times New Roman" w:eastAsia="宋体" w:hAnsi="Times New Roman" w:cs="Times New Roman" w:hint="eastAsia"/>
                <w:kern w:val="0"/>
                <w:szCs w:val="24"/>
              </w:rPr>
              <w:t>66</w:t>
            </w:r>
            <w:r w:rsidRPr="001F652A">
              <w:rPr>
                <w:rFonts w:ascii="Times New Roman" w:eastAsia="Times New Roman" w:hAnsi="Times New Roman" w:cs="Times New Roman"/>
                <w:kern w:val="0"/>
                <w:szCs w:val="24"/>
                <w:vertAlign w:val="superscript"/>
              </w:rPr>
              <w:t>*</w:t>
            </w:r>
            <w:r w:rsidRPr="001F652A">
              <w:rPr>
                <w:rFonts w:ascii="Times New Roman" w:eastAsia="宋体" w:hAnsi="Times New Roman" w:cs="Times New Roman"/>
                <w:kern w:val="0"/>
                <w:szCs w:val="24"/>
                <w:vertAlign w:val="superscript"/>
              </w:rPr>
              <w:t>*</w:t>
            </w:r>
            <w:r w:rsidRPr="001F652A">
              <w:rPr>
                <w:rFonts w:ascii="Times New Roman" w:eastAsia="宋体" w:hAnsi="Times New Roman" w:cs="Times New Roman" w:hint="eastAsia"/>
                <w:kern w:val="0"/>
                <w:szCs w:val="24"/>
                <w:vertAlign w:val="superscript"/>
              </w:rPr>
              <w:t>*</w:t>
            </w:r>
          </w:p>
        </w:tc>
      </w:tr>
      <w:tr w:rsidR="00E156FE" w:rsidRPr="001F652A" w14:paraId="721CF966" w14:textId="77777777" w:rsidTr="00E156FE">
        <w:tc>
          <w:tcPr>
            <w:tcW w:w="1656" w:type="dxa"/>
          </w:tcPr>
          <w:p w14:paraId="52BFC5BA"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p>
        </w:tc>
        <w:tc>
          <w:tcPr>
            <w:tcW w:w="1656" w:type="dxa"/>
          </w:tcPr>
          <w:p w14:paraId="22116396"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p>
        </w:tc>
        <w:tc>
          <w:tcPr>
            <w:tcW w:w="2016" w:type="dxa"/>
          </w:tcPr>
          <w:p w14:paraId="1026445E"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-0.12</w:t>
            </w:r>
            <w:r w:rsidRPr="001F652A">
              <w:rPr>
                <w:rFonts w:ascii="Times New Roman" w:eastAsia="Times New Roman" w:hAnsi="Times New Roman" w:cs="Times New Roman"/>
                <w:kern w:val="0"/>
                <w:szCs w:val="24"/>
              </w:rPr>
              <w:t>)</w:t>
            </w:r>
          </w:p>
        </w:tc>
        <w:tc>
          <w:tcPr>
            <w:tcW w:w="2016" w:type="dxa"/>
          </w:tcPr>
          <w:p w14:paraId="27197994"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hAnsi="Times New Roman" w:cs="Times New Roman" w:hint="eastAsia"/>
                <w:kern w:val="0"/>
                <w:szCs w:val="24"/>
              </w:rPr>
              <w:t>2.21</w:t>
            </w:r>
            <w:r w:rsidRPr="001F652A">
              <w:rPr>
                <w:rFonts w:ascii="Times New Roman" w:eastAsia="Times New Roman" w:hAnsi="Times New Roman" w:cs="Times New Roman"/>
                <w:kern w:val="0"/>
                <w:szCs w:val="24"/>
              </w:rPr>
              <w:t>)</w:t>
            </w:r>
          </w:p>
        </w:tc>
        <w:tc>
          <w:tcPr>
            <w:tcW w:w="2016" w:type="dxa"/>
          </w:tcPr>
          <w:p w14:paraId="1759FBC9"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3.47</w:t>
            </w:r>
            <w:r w:rsidRPr="001F652A">
              <w:rPr>
                <w:rFonts w:ascii="Times New Roman" w:eastAsia="Times New Roman" w:hAnsi="Times New Roman" w:cs="Times New Roman"/>
                <w:kern w:val="0"/>
                <w:szCs w:val="24"/>
              </w:rPr>
              <w:t>)</w:t>
            </w:r>
          </w:p>
        </w:tc>
      </w:tr>
      <w:tr w:rsidR="00E156FE" w:rsidRPr="001F652A" w14:paraId="59E7CF7C" w14:textId="77777777" w:rsidTr="00E156FE">
        <w:tc>
          <w:tcPr>
            <w:tcW w:w="1656" w:type="dxa"/>
          </w:tcPr>
          <w:p w14:paraId="5C98C4C6" w14:textId="77777777" w:rsidR="00E156FE" w:rsidRPr="001F652A" w:rsidRDefault="00E156FE" w:rsidP="00E156FE">
            <w:pPr>
              <w:autoSpaceDE w:val="0"/>
              <w:autoSpaceDN w:val="0"/>
              <w:adjustRightInd w:val="0"/>
              <w:jc w:val="left"/>
              <w:rPr>
                <w:rFonts w:ascii="宋体" w:eastAsia="宋体" w:hAnsi="宋体" w:cs="宋体"/>
                <w:sz w:val="22"/>
                <w:szCs w:val="24"/>
              </w:rPr>
            </w:pPr>
            <w:r w:rsidRPr="001F652A">
              <w:rPr>
                <w:rFonts w:ascii="宋体" w:eastAsia="宋体" w:hAnsi="宋体" w:cs="宋体" w:hint="eastAsia"/>
                <w:sz w:val="22"/>
                <w:szCs w:val="24"/>
              </w:rPr>
              <w:t>发展能力</w:t>
            </w:r>
          </w:p>
        </w:tc>
        <w:tc>
          <w:tcPr>
            <w:tcW w:w="1656" w:type="dxa"/>
            <w:hideMark/>
          </w:tcPr>
          <w:p w14:paraId="6BC1D08B"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 w:val="24"/>
                <w:szCs w:val="24"/>
              </w:rPr>
              <w:t>Grow</w:t>
            </w:r>
          </w:p>
        </w:tc>
        <w:tc>
          <w:tcPr>
            <w:tcW w:w="2016" w:type="dxa"/>
            <w:hideMark/>
          </w:tcPr>
          <w:p w14:paraId="056A64ED"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0.1</w:t>
            </w:r>
            <w:r w:rsidRPr="001F652A">
              <w:rPr>
                <w:rFonts w:ascii="Times New Roman" w:eastAsia="宋体" w:hAnsi="Times New Roman" w:cs="Times New Roman" w:hint="eastAsia"/>
                <w:kern w:val="0"/>
                <w:szCs w:val="24"/>
              </w:rPr>
              <w:t>36</w:t>
            </w:r>
            <w:r w:rsidRPr="001F652A">
              <w:rPr>
                <w:rFonts w:ascii="Times New Roman" w:eastAsia="Times New Roman" w:hAnsi="Times New Roman" w:cs="Times New Roman"/>
                <w:kern w:val="0"/>
                <w:szCs w:val="24"/>
                <w:vertAlign w:val="superscript"/>
              </w:rPr>
              <w:t>**</w:t>
            </w:r>
            <w:r w:rsidRPr="001F652A">
              <w:rPr>
                <w:rFonts w:ascii="Times New Roman" w:eastAsia="宋体" w:hAnsi="Times New Roman" w:cs="Times New Roman"/>
                <w:kern w:val="0"/>
                <w:szCs w:val="24"/>
                <w:vertAlign w:val="superscript"/>
              </w:rPr>
              <w:t>*</w:t>
            </w:r>
          </w:p>
        </w:tc>
        <w:tc>
          <w:tcPr>
            <w:tcW w:w="2016" w:type="dxa"/>
            <w:hideMark/>
          </w:tcPr>
          <w:p w14:paraId="5DAE9876"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宋体" w:hAnsi="Times New Roman" w:cs="Times New Roman"/>
                <w:kern w:val="0"/>
                <w:szCs w:val="24"/>
              </w:rPr>
              <w:t>0.080</w:t>
            </w:r>
            <w:r w:rsidRPr="001F652A">
              <w:rPr>
                <w:rFonts w:ascii="Times New Roman" w:eastAsia="Times New Roman" w:hAnsi="Times New Roman" w:cs="Times New Roman"/>
                <w:kern w:val="0"/>
                <w:szCs w:val="24"/>
                <w:vertAlign w:val="superscript"/>
              </w:rPr>
              <w:t>***</w:t>
            </w:r>
          </w:p>
        </w:tc>
        <w:tc>
          <w:tcPr>
            <w:tcW w:w="2016" w:type="dxa"/>
            <w:hideMark/>
          </w:tcPr>
          <w:p w14:paraId="0E1BC1D5"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0.</w:t>
            </w:r>
            <w:r w:rsidRPr="001F652A">
              <w:rPr>
                <w:rFonts w:ascii="Times New Roman" w:eastAsia="宋体" w:hAnsi="Times New Roman" w:cs="Times New Roman" w:hint="eastAsia"/>
                <w:kern w:val="0"/>
                <w:szCs w:val="24"/>
              </w:rPr>
              <w:t>228</w:t>
            </w:r>
            <w:r w:rsidRPr="001F652A">
              <w:rPr>
                <w:rFonts w:ascii="Times New Roman" w:eastAsia="宋体" w:hAnsi="Times New Roman" w:cs="Times New Roman"/>
                <w:kern w:val="0"/>
                <w:szCs w:val="24"/>
              </w:rPr>
              <w:t>**</w:t>
            </w:r>
          </w:p>
        </w:tc>
      </w:tr>
      <w:tr w:rsidR="00E156FE" w:rsidRPr="001F652A" w14:paraId="5019F919" w14:textId="77777777" w:rsidTr="00E156FE">
        <w:tc>
          <w:tcPr>
            <w:tcW w:w="1656" w:type="dxa"/>
          </w:tcPr>
          <w:p w14:paraId="2D0FB059"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p>
        </w:tc>
        <w:tc>
          <w:tcPr>
            <w:tcW w:w="1656" w:type="dxa"/>
          </w:tcPr>
          <w:p w14:paraId="4DED1A2D"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p>
        </w:tc>
        <w:tc>
          <w:tcPr>
            <w:tcW w:w="2016" w:type="dxa"/>
            <w:hideMark/>
          </w:tcPr>
          <w:p w14:paraId="1C121401"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4.</w:t>
            </w:r>
            <w:r w:rsidRPr="001F652A">
              <w:rPr>
                <w:rFonts w:ascii="Times New Roman" w:eastAsia="宋体" w:hAnsi="Times New Roman" w:cs="Times New Roman" w:hint="eastAsia"/>
                <w:kern w:val="0"/>
                <w:szCs w:val="24"/>
              </w:rPr>
              <w:t>15</w:t>
            </w:r>
            <w:r w:rsidRPr="001F652A">
              <w:rPr>
                <w:rFonts w:ascii="Times New Roman" w:eastAsia="Times New Roman" w:hAnsi="Times New Roman" w:cs="Times New Roman"/>
                <w:kern w:val="0"/>
                <w:szCs w:val="24"/>
              </w:rPr>
              <w:t>)</w:t>
            </w:r>
          </w:p>
        </w:tc>
        <w:tc>
          <w:tcPr>
            <w:tcW w:w="2016" w:type="dxa"/>
            <w:hideMark/>
          </w:tcPr>
          <w:p w14:paraId="7C96342A"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7.</w:t>
            </w:r>
            <w:r w:rsidRPr="001F652A">
              <w:rPr>
                <w:rFonts w:ascii="Times New Roman" w:eastAsia="宋体" w:hAnsi="Times New Roman" w:cs="Times New Roman" w:hint="eastAsia"/>
                <w:kern w:val="0"/>
                <w:szCs w:val="24"/>
              </w:rPr>
              <w:t>18</w:t>
            </w:r>
            <w:r w:rsidRPr="001F652A">
              <w:rPr>
                <w:rFonts w:ascii="Times New Roman" w:eastAsia="Times New Roman" w:hAnsi="Times New Roman" w:cs="Times New Roman"/>
                <w:kern w:val="0"/>
                <w:szCs w:val="24"/>
              </w:rPr>
              <w:t>)</w:t>
            </w:r>
          </w:p>
        </w:tc>
        <w:tc>
          <w:tcPr>
            <w:tcW w:w="2016" w:type="dxa"/>
            <w:hideMark/>
          </w:tcPr>
          <w:p w14:paraId="295C2C3D"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3.89</w:t>
            </w:r>
            <w:r w:rsidRPr="001F652A">
              <w:rPr>
                <w:rFonts w:ascii="Times New Roman" w:eastAsia="Times New Roman" w:hAnsi="Times New Roman" w:cs="Times New Roman"/>
                <w:kern w:val="0"/>
                <w:szCs w:val="24"/>
              </w:rPr>
              <w:t>)</w:t>
            </w:r>
          </w:p>
        </w:tc>
      </w:tr>
      <w:tr w:rsidR="00E156FE" w:rsidRPr="001F652A" w14:paraId="36837065" w14:textId="77777777" w:rsidTr="00E156FE">
        <w:tc>
          <w:tcPr>
            <w:tcW w:w="1656" w:type="dxa"/>
          </w:tcPr>
          <w:p w14:paraId="0F76253A"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Cs w:val="24"/>
              </w:rPr>
            </w:pPr>
          </w:p>
        </w:tc>
        <w:tc>
          <w:tcPr>
            <w:tcW w:w="1656" w:type="dxa"/>
            <w:hideMark/>
          </w:tcPr>
          <w:p w14:paraId="427EE030"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_cons</w:t>
            </w:r>
          </w:p>
        </w:tc>
        <w:tc>
          <w:tcPr>
            <w:tcW w:w="2016" w:type="dxa"/>
            <w:hideMark/>
          </w:tcPr>
          <w:p w14:paraId="186B5B2B"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-1.</w:t>
            </w:r>
            <w:r w:rsidRPr="001F652A">
              <w:rPr>
                <w:rFonts w:ascii="Times New Roman" w:eastAsia="宋体" w:hAnsi="Times New Roman" w:cs="Times New Roman" w:hint="eastAsia"/>
                <w:kern w:val="0"/>
                <w:szCs w:val="24"/>
              </w:rPr>
              <w:t>335</w:t>
            </w:r>
          </w:p>
        </w:tc>
        <w:tc>
          <w:tcPr>
            <w:tcW w:w="2016" w:type="dxa"/>
            <w:hideMark/>
          </w:tcPr>
          <w:p w14:paraId="69955045"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-0.799</w:t>
            </w:r>
            <w:r w:rsidRPr="001F652A">
              <w:rPr>
                <w:rFonts w:ascii="Times New Roman" w:eastAsia="宋体" w:hAnsi="Times New Roman" w:cs="Times New Roman"/>
                <w:kern w:val="0"/>
                <w:szCs w:val="24"/>
              </w:rPr>
              <w:t>***</w:t>
            </w:r>
          </w:p>
        </w:tc>
        <w:tc>
          <w:tcPr>
            <w:tcW w:w="2016" w:type="dxa"/>
            <w:hideMark/>
          </w:tcPr>
          <w:p w14:paraId="20354421"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4.629</w:t>
            </w:r>
            <w:r w:rsidRPr="001F652A">
              <w:rPr>
                <w:rFonts w:ascii="Times New Roman" w:eastAsia="Times New Roman" w:hAnsi="Times New Roman" w:cs="Times New Roman"/>
                <w:kern w:val="0"/>
                <w:szCs w:val="24"/>
                <w:vertAlign w:val="superscript"/>
              </w:rPr>
              <w:t>**</w:t>
            </w:r>
          </w:p>
        </w:tc>
      </w:tr>
      <w:tr w:rsidR="00E156FE" w:rsidRPr="001F652A" w14:paraId="168ADE60" w14:textId="77777777" w:rsidTr="00E156FE">
        <w:tc>
          <w:tcPr>
            <w:tcW w:w="1656" w:type="dxa"/>
            <w:tcBorders>
              <w:top w:val="nil"/>
              <w:left w:val="nil"/>
              <w:bottom w:val="single" w:sz="4" w:space="0" w:color="auto"/>
              <w:right w:val="nil"/>
            </w:tcBorders>
          </w:tcPr>
          <w:p w14:paraId="6B7B9454"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p>
        </w:tc>
        <w:tc>
          <w:tcPr>
            <w:tcW w:w="1656" w:type="dxa"/>
            <w:tcBorders>
              <w:top w:val="nil"/>
              <w:left w:val="nil"/>
              <w:bottom w:val="single" w:sz="4" w:space="0" w:color="auto"/>
              <w:right w:val="nil"/>
            </w:tcBorders>
          </w:tcPr>
          <w:p w14:paraId="7EF638D9"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p>
        </w:tc>
        <w:tc>
          <w:tcPr>
            <w:tcW w:w="2016" w:type="dxa"/>
            <w:tcBorders>
              <w:top w:val="nil"/>
              <w:left w:val="nil"/>
              <w:bottom w:val="single" w:sz="4" w:space="0" w:color="auto"/>
              <w:right w:val="nil"/>
            </w:tcBorders>
            <w:hideMark/>
          </w:tcPr>
          <w:p w14:paraId="46EFD10C"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0.10</w:t>
            </w:r>
            <w:r w:rsidRPr="001F652A">
              <w:rPr>
                <w:rFonts w:ascii="Times New Roman" w:eastAsia="Times New Roman" w:hAnsi="Times New Roman" w:cs="Times New Roman"/>
                <w:kern w:val="0"/>
                <w:szCs w:val="24"/>
              </w:rPr>
              <w:t>)</w:t>
            </w:r>
          </w:p>
        </w:tc>
        <w:tc>
          <w:tcPr>
            <w:tcW w:w="2016" w:type="dxa"/>
            <w:tcBorders>
              <w:top w:val="nil"/>
              <w:left w:val="nil"/>
              <w:bottom w:val="single" w:sz="4" w:space="0" w:color="auto"/>
              <w:right w:val="nil"/>
            </w:tcBorders>
            <w:hideMark/>
          </w:tcPr>
          <w:p w14:paraId="793388B5" w14:textId="77777777" w:rsidR="00E156FE" w:rsidRPr="001F652A" w:rsidRDefault="00E156FE" w:rsidP="00E156FE">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2.38</w:t>
            </w:r>
            <w:r w:rsidRPr="001F652A">
              <w:rPr>
                <w:rFonts w:ascii="Times New Roman" w:eastAsia="Times New Roman" w:hAnsi="Times New Roman" w:cs="Times New Roman"/>
                <w:kern w:val="0"/>
                <w:szCs w:val="24"/>
              </w:rPr>
              <w:t>)</w:t>
            </w:r>
          </w:p>
        </w:tc>
        <w:tc>
          <w:tcPr>
            <w:tcW w:w="2016" w:type="dxa"/>
            <w:tcBorders>
              <w:top w:val="nil"/>
              <w:left w:val="nil"/>
              <w:bottom w:val="single" w:sz="4" w:space="0" w:color="auto"/>
              <w:right w:val="nil"/>
            </w:tcBorders>
            <w:hideMark/>
          </w:tcPr>
          <w:p w14:paraId="49106F4E"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-4.01</w:t>
            </w:r>
            <w:r w:rsidRPr="001F652A">
              <w:rPr>
                <w:rFonts w:ascii="Times New Roman" w:eastAsia="宋体" w:hAnsi="Times New Roman" w:cs="Times New Roman"/>
                <w:kern w:val="0"/>
                <w:szCs w:val="24"/>
              </w:rPr>
              <w:t>)</w:t>
            </w:r>
          </w:p>
        </w:tc>
      </w:tr>
      <w:tr w:rsidR="00E156FE" w:rsidRPr="001F652A" w14:paraId="28C4341D" w14:textId="77777777" w:rsidTr="00E156FE">
        <w:tc>
          <w:tcPr>
            <w:tcW w:w="1656" w:type="dxa"/>
            <w:tcBorders>
              <w:top w:val="single" w:sz="4" w:space="0" w:color="auto"/>
              <w:left w:val="nil"/>
              <w:bottom w:val="nil"/>
              <w:right w:val="nil"/>
            </w:tcBorders>
          </w:tcPr>
          <w:p w14:paraId="6881D6F3" w14:textId="77777777" w:rsidR="00E156FE" w:rsidRPr="001F652A" w:rsidRDefault="00E156FE" w:rsidP="00E156FE">
            <w:pPr>
              <w:autoSpaceDE w:val="0"/>
              <w:autoSpaceDN w:val="0"/>
              <w:adjustRightInd w:val="0"/>
              <w:jc w:val="left"/>
              <w:rPr>
                <w:rFonts w:ascii="Times New Roman" w:eastAsia="Times New Roman" w:hAnsi="Times New Roman" w:cs="Times New Roman"/>
                <w:i/>
                <w:iCs/>
                <w:kern w:val="0"/>
                <w:szCs w:val="24"/>
              </w:rPr>
            </w:pPr>
          </w:p>
        </w:tc>
        <w:tc>
          <w:tcPr>
            <w:tcW w:w="1656" w:type="dxa"/>
            <w:tcBorders>
              <w:top w:val="single" w:sz="4" w:space="0" w:color="auto"/>
              <w:left w:val="nil"/>
              <w:bottom w:val="nil"/>
              <w:right w:val="nil"/>
            </w:tcBorders>
            <w:hideMark/>
          </w:tcPr>
          <w:p w14:paraId="58200C75"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r w:rsidRPr="001F652A">
              <w:rPr>
                <w:rFonts w:ascii="Times New Roman" w:eastAsia="Times New Roman" w:hAnsi="Times New Roman" w:cs="Times New Roman"/>
                <w:i/>
                <w:iCs/>
                <w:kern w:val="0"/>
                <w:szCs w:val="24"/>
              </w:rPr>
              <w:t>N</w:t>
            </w:r>
          </w:p>
        </w:tc>
        <w:tc>
          <w:tcPr>
            <w:tcW w:w="2016" w:type="dxa"/>
            <w:tcBorders>
              <w:top w:val="single" w:sz="4" w:space="0" w:color="auto"/>
              <w:left w:val="nil"/>
              <w:bottom w:val="nil"/>
              <w:right w:val="nil"/>
            </w:tcBorders>
            <w:hideMark/>
          </w:tcPr>
          <w:p w14:paraId="608AB8B9"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84</w:t>
            </w:r>
          </w:p>
        </w:tc>
        <w:tc>
          <w:tcPr>
            <w:tcW w:w="2016" w:type="dxa"/>
            <w:tcBorders>
              <w:top w:val="single" w:sz="4" w:space="0" w:color="auto"/>
              <w:left w:val="nil"/>
              <w:bottom w:val="nil"/>
              <w:right w:val="nil"/>
            </w:tcBorders>
            <w:hideMark/>
          </w:tcPr>
          <w:p w14:paraId="44DD7157"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291</w:t>
            </w:r>
          </w:p>
        </w:tc>
        <w:tc>
          <w:tcPr>
            <w:tcW w:w="2016" w:type="dxa"/>
            <w:tcBorders>
              <w:top w:val="single" w:sz="4" w:space="0" w:color="auto"/>
              <w:left w:val="nil"/>
              <w:bottom w:val="nil"/>
              <w:right w:val="nil"/>
            </w:tcBorders>
            <w:hideMark/>
          </w:tcPr>
          <w:p w14:paraId="7E51F22A"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163</w:t>
            </w:r>
          </w:p>
        </w:tc>
      </w:tr>
      <w:tr w:rsidR="00E156FE" w:rsidRPr="001F652A" w14:paraId="01AAE0E6" w14:textId="77777777" w:rsidTr="00E156FE">
        <w:tc>
          <w:tcPr>
            <w:tcW w:w="1656" w:type="dxa"/>
            <w:tcBorders>
              <w:top w:val="nil"/>
              <w:left w:val="nil"/>
              <w:bottom w:val="single" w:sz="4" w:space="0" w:color="auto"/>
              <w:right w:val="nil"/>
            </w:tcBorders>
          </w:tcPr>
          <w:p w14:paraId="0A1003F2" w14:textId="77777777" w:rsidR="00E156FE" w:rsidRPr="001F652A" w:rsidRDefault="00E156FE" w:rsidP="00E156FE">
            <w:pPr>
              <w:autoSpaceDE w:val="0"/>
              <w:autoSpaceDN w:val="0"/>
              <w:adjustRightInd w:val="0"/>
              <w:jc w:val="left"/>
              <w:rPr>
                <w:rFonts w:ascii="Times New Roman" w:eastAsia="Times New Roman" w:hAnsi="Times New Roman" w:cs="Times New Roman"/>
                <w:i/>
                <w:iCs/>
                <w:kern w:val="0"/>
                <w:szCs w:val="24"/>
              </w:rPr>
            </w:pPr>
          </w:p>
        </w:tc>
        <w:tc>
          <w:tcPr>
            <w:tcW w:w="1656" w:type="dxa"/>
            <w:tcBorders>
              <w:top w:val="nil"/>
              <w:left w:val="nil"/>
              <w:bottom w:val="single" w:sz="4" w:space="0" w:color="auto"/>
              <w:right w:val="nil"/>
            </w:tcBorders>
            <w:hideMark/>
          </w:tcPr>
          <w:p w14:paraId="2374125D" w14:textId="77777777" w:rsidR="00E156FE" w:rsidRPr="001F652A" w:rsidRDefault="00E156FE" w:rsidP="00E156FE">
            <w:pPr>
              <w:autoSpaceDE w:val="0"/>
              <w:autoSpaceDN w:val="0"/>
              <w:adjustRightInd w:val="0"/>
              <w:jc w:val="left"/>
              <w:rPr>
                <w:rFonts w:ascii="Times New Roman" w:eastAsia="Times New Roman" w:hAnsi="Times New Roman" w:cs="Times New Roman"/>
                <w:kern w:val="0"/>
                <w:sz w:val="24"/>
                <w:szCs w:val="24"/>
              </w:rPr>
            </w:pPr>
            <w:r w:rsidRPr="001F652A">
              <w:rPr>
                <w:rFonts w:ascii="Times New Roman" w:eastAsia="Times New Roman" w:hAnsi="Times New Roman" w:cs="Times New Roman"/>
                <w:i/>
                <w:iCs/>
                <w:kern w:val="0"/>
                <w:szCs w:val="24"/>
              </w:rPr>
              <w:t>R</w:t>
            </w:r>
            <w:r w:rsidRPr="001F652A">
              <w:rPr>
                <w:rFonts w:ascii="Times New Roman" w:eastAsia="Times New Roman" w:hAnsi="Times New Roman" w:cs="Times New Roman"/>
                <w:kern w:val="0"/>
                <w:szCs w:val="24"/>
                <w:vertAlign w:val="superscript"/>
              </w:rPr>
              <w:t>2</w:t>
            </w:r>
          </w:p>
        </w:tc>
        <w:tc>
          <w:tcPr>
            <w:tcW w:w="2016" w:type="dxa"/>
            <w:tcBorders>
              <w:top w:val="nil"/>
              <w:left w:val="nil"/>
              <w:bottom w:val="single" w:sz="4" w:space="0" w:color="auto"/>
              <w:right w:val="nil"/>
            </w:tcBorders>
            <w:hideMark/>
          </w:tcPr>
          <w:p w14:paraId="36F13D26"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319</w:t>
            </w:r>
          </w:p>
        </w:tc>
        <w:tc>
          <w:tcPr>
            <w:tcW w:w="2016" w:type="dxa"/>
            <w:tcBorders>
              <w:top w:val="nil"/>
              <w:left w:val="nil"/>
              <w:bottom w:val="single" w:sz="4" w:space="0" w:color="auto"/>
              <w:right w:val="nil"/>
            </w:tcBorders>
            <w:hideMark/>
          </w:tcPr>
          <w:p w14:paraId="5FC39998" w14:textId="77777777" w:rsidR="00E156FE" w:rsidRPr="001F652A" w:rsidRDefault="00E156FE" w:rsidP="00E156FE">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299</w:t>
            </w:r>
          </w:p>
        </w:tc>
        <w:tc>
          <w:tcPr>
            <w:tcW w:w="2016" w:type="dxa"/>
            <w:tcBorders>
              <w:top w:val="nil"/>
              <w:left w:val="nil"/>
              <w:bottom w:val="single" w:sz="4" w:space="0" w:color="auto"/>
              <w:right w:val="nil"/>
            </w:tcBorders>
            <w:hideMark/>
          </w:tcPr>
          <w:p w14:paraId="6DE83E4C" w14:textId="77777777" w:rsidR="00E156FE" w:rsidRPr="001F652A" w:rsidRDefault="00E156FE" w:rsidP="00E156FE">
            <w:pPr>
              <w:autoSpaceDE w:val="0"/>
              <w:autoSpaceDN w:val="0"/>
              <w:adjustRightInd w:val="0"/>
              <w:jc w:val="center"/>
              <w:rPr>
                <w:rFonts w:ascii="Times New Roman" w:hAnsi="Times New Roman" w:cs="Times New Roman"/>
                <w:kern w:val="0"/>
                <w:sz w:val="24"/>
                <w:szCs w:val="24"/>
              </w:rPr>
            </w:pPr>
            <w:r w:rsidRPr="001F652A">
              <w:rPr>
                <w:rFonts w:ascii="Times New Roman" w:eastAsia="Times New Roman" w:hAnsi="Times New Roman" w:cs="Times New Roman"/>
                <w:kern w:val="0"/>
                <w:szCs w:val="24"/>
              </w:rPr>
              <w:t>0.</w:t>
            </w:r>
            <w:r w:rsidRPr="001F652A">
              <w:rPr>
                <w:rFonts w:ascii="Times New Roman" w:hAnsi="Times New Roman" w:cs="Times New Roman" w:hint="eastAsia"/>
                <w:kern w:val="0"/>
                <w:szCs w:val="24"/>
              </w:rPr>
              <w:t>631</w:t>
            </w:r>
          </w:p>
        </w:tc>
      </w:tr>
    </w:tbl>
    <w:p w14:paraId="138291A1"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0"/>
          <w:szCs w:val="20"/>
        </w:rPr>
      </w:pPr>
      <w:r w:rsidRPr="001F652A">
        <w:rPr>
          <w:rFonts w:ascii="Times New Roman" w:eastAsia="Times New Roman" w:hAnsi="Times New Roman" w:cs="Times New Roman"/>
          <w:kern w:val="0"/>
          <w:sz w:val="20"/>
          <w:szCs w:val="20"/>
        </w:rPr>
        <w:t>Standard errors in parentheses</w:t>
      </w:r>
    </w:p>
    <w:p w14:paraId="13197834" w14:textId="77777777" w:rsidR="001F652A" w:rsidRDefault="001F652A" w:rsidP="001F652A">
      <w:pPr>
        <w:autoSpaceDE w:val="0"/>
        <w:autoSpaceDN w:val="0"/>
        <w:adjustRightInd w:val="0"/>
        <w:jc w:val="left"/>
        <w:rPr>
          <w:rFonts w:ascii="Times New Roman" w:hAnsi="Times New Roman" w:cs="Times New Roman"/>
          <w:kern w:val="0"/>
          <w:sz w:val="20"/>
          <w:szCs w:val="20"/>
        </w:rPr>
      </w:pPr>
      <w:r w:rsidRPr="001F652A">
        <w:rPr>
          <w:rFonts w:ascii="Times New Roman" w:eastAsia="Times New Roman" w:hAnsi="Times New Roman" w:cs="Times New Roman"/>
          <w:kern w:val="0"/>
          <w:sz w:val="20"/>
          <w:szCs w:val="20"/>
          <w:vertAlign w:val="superscript"/>
        </w:rPr>
        <w:t>*</w:t>
      </w:r>
      <w:r w:rsidRPr="001F652A">
        <w:rPr>
          <w:rFonts w:ascii="Times New Roman" w:eastAsia="Times New Roman" w:hAnsi="Times New Roman" w:cs="Times New Roman"/>
          <w:kern w:val="0"/>
          <w:sz w:val="20"/>
          <w:szCs w:val="20"/>
        </w:rPr>
        <w:t xml:space="preserve"> </w:t>
      </w:r>
      <w:r w:rsidRPr="001F652A">
        <w:rPr>
          <w:rFonts w:ascii="Times New Roman" w:eastAsia="Times New Roman" w:hAnsi="Times New Roman" w:cs="Times New Roman"/>
          <w:i/>
          <w:iCs/>
          <w:kern w:val="0"/>
          <w:sz w:val="20"/>
          <w:szCs w:val="20"/>
        </w:rPr>
        <w:t>p</w:t>
      </w:r>
      <w:r w:rsidRPr="001F652A">
        <w:rPr>
          <w:rFonts w:ascii="Times New Roman" w:eastAsia="Times New Roman" w:hAnsi="Times New Roman" w:cs="Times New Roman"/>
          <w:kern w:val="0"/>
          <w:sz w:val="20"/>
          <w:szCs w:val="20"/>
        </w:rPr>
        <w:t xml:space="preserve"> &lt; 0.1, </w:t>
      </w:r>
      <w:r w:rsidRPr="001F652A">
        <w:rPr>
          <w:rFonts w:ascii="Times New Roman" w:eastAsia="Times New Roman" w:hAnsi="Times New Roman" w:cs="Times New Roman"/>
          <w:kern w:val="0"/>
          <w:sz w:val="20"/>
          <w:szCs w:val="20"/>
          <w:vertAlign w:val="superscript"/>
        </w:rPr>
        <w:t>**</w:t>
      </w:r>
      <w:r w:rsidRPr="001F652A">
        <w:rPr>
          <w:rFonts w:ascii="Times New Roman" w:eastAsia="Times New Roman" w:hAnsi="Times New Roman" w:cs="Times New Roman"/>
          <w:kern w:val="0"/>
          <w:sz w:val="20"/>
          <w:szCs w:val="20"/>
        </w:rPr>
        <w:t xml:space="preserve"> </w:t>
      </w:r>
      <w:r w:rsidRPr="001F652A">
        <w:rPr>
          <w:rFonts w:ascii="Times New Roman" w:eastAsia="Times New Roman" w:hAnsi="Times New Roman" w:cs="Times New Roman"/>
          <w:i/>
          <w:iCs/>
          <w:kern w:val="0"/>
          <w:sz w:val="20"/>
          <w:szCs w:val="20"/>
        </w:rPr>
        <w:t>p</w:t>
      </w:r>
      <w:r w:rsidRPr="001F652A">
        <w:rPr>
          <w:rFonts w:ascii="Times New Roman" w:eastAsia="Times New Roman" w:hAnsi="Times New Roman" w:cs="Times New Roman"/>
          <w:kern w:val="0"/>
          <w:sz w:val="20"/>
          <w:szCs w:val="20"/>
        </w:rPr>
        <w:t xml:space="preserve"> &lt; 0.05, </w:t>
      </w:r>
      <w:r w:rsidRPr="001F652A">
        <w:rPr>
          <w:rFonts w:ascii="Times New Roman" w:eastAsia="Times New Roman" w:hAnsi="Times New Roman" w:cs="Times New Roman"/>
          <w:kern w:val="0"/>
          <w:sz w:val="20"/>
          <w:szCs w:val="20"/>
          <w:vertAlign w:val="superscript"/>
        </w:rPr>
        <w:t>***</w:t>
      </w:r>
      <w:r w:rsidRPr="001F652A">
        <w:rPr>
          <w:rFonts w:ascii="Times New Roman" w:eastAsia="Times New Roman" w:hAnsi="Times New Roman" w:cs="Times New Roman"/>
          <w:kern w:val="0"/>
          <w:sz w:val="20"/>
          <w:szCs w:val="20"/>
        </w:rPr>
        <w:t xml:space="preserve"> </w:t>
      </w:r>
      <w:r w:rsidRPr="001F652A">
        <w:rPr>
          <w:rFonts w:ascii="Times New Roman" w:eastAsia="Times New Roman" w:hAnsi="Times New Roman" w:cs="Times New Roman"/>
          <w:i/>
          <w:iCs/>
          <w:kern w:val="0"/>
          <w:sz w:val="20"/>
          <w:szCs w:val="20"/>
        </w:rPr>
        <w:t>p</w:t>
      </w:r>
      <w:r w:rsidRPr="001F652A">
        <w:rPr>
          <w:rFonts w:ascii="Times New Roman" w:eastAsia="Times New Roman" w:hAnsi="Times New Roman" w:cs="Times New Roman"/>
          <w:kern w:val="0"/>
          <w:sz w:val="20"/>
          <w:szCs w:val="20"/>
        </w:rPr>
        <w:t xml:space="preserve"> &lt; 0.01</w:t>
      </w:r>
    </w:p>
    <w:p w14:paraId="53251B89" w14:textId="77777777" w:rsidR="00E156FE" w:rsidRPr="00E156FE" w:rsidRDefault="00E156FE" w:rsidP="001F652A">
      <w:pPr>
        <w:autoSpaceDE w:val="0"/>
        <w:autoSpaceDN w:val="0"/>
        <w:adjustRightInd w:val="0"/>
        <w:jc w:val="left"/>
        <w:rPr>
          <w:rFonts w:ascii="Times New Roman" w:hAnsi="Times New Roman" w:cs="Times New Roman"/>
          <w:kern w:val="0"/>
          <w:sz w:val="20"/>
          <w:szCs w:val="20"/>
        </w:rPr>
      </w:pPr>
    </w:p>
    <w:p w14:paraId="519E3CE5" w14:textId="77777777" w:rsidR="000E7FF8" w:rsidRDefault="000E7FF8" w:rsidP="00E156FE">
      <w:pPr>
        <w:ind w:firstLineChars="200" w:firstLine="480"/>
        <w:rPr>
          <w:rFonts w:ascii="Times New Roman" w:hAnsi="Times New Roman" w:cs="Times New Roman"/>
          <w:sz w:val="24"/>
          <w:szCs w:val="24"/>
        </w:rPr>
      </w:pPr>
      <w:r>
        <w:rPr>
          <w:rFonts w:ascii="Times New Roman" w:hAnsi="Times New Roman" w:cs="Times New Roman"/>
          <w:sz w:val="24"/>
          <w:szCs w:val="24"/>
        </w:rPr>
        <w:t>燃气生产和供应业</w:t>
      </w:r>
      <w:r>
        <w:rPr>
          <w:rFonts w:ascii="Times New Roman" w:hAnsi="Times New Roman" w:cs="Times New Roman" w:hint="eastAsia"/>
          <w:sz w:val="24"/>
          <w:szCs w:val="24"/>
        </w:rPr>
        <w:t>5-1</w:t>
      </w:r>
      <w:r>
        <w:rPr>
          <w:rFonts w:ascii="Times New Roman" w:hAnsi="Times New Roman" w:cs="Times New Roman"/>
          <w:sz w:val="24"/>
          <w:szCs w:val="24"/>
        </w:rPr>
        <w:t>回归模型：</w:t>
      </w:r>
    </w:p>
    <w:p w14:paraId="3E930D22" w14:textId="77777777" w:rsidR="001F652A" w:rsidRPr="001F652A" w:rsidRDefault="00D74F4F" w:rsidP="001F652A">
      <w:pP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ROE</m:t>
              </m:r>
            </m:e>
            <m:sub>
              <m:r>
                <w:rPr>
                  <w:rFonts w:ascii="Cambria Math" w:eastAsia="宋体" w:hAnsi="Cambria Math" w:cs="Times New Roman"/>
                  <w:sz w:val="24"/>
                  <w:szCs w:val="24"/>
                </w:rPr>
                <m:t>it</m:t>
              </m:r>
            </m:sub>
          </m:sSub>
          <m:r>
            <m:rPr>
              <m:sty m:val="p"/>
            </m:rPr>
            <w:rPr>
              <w:rFonts w:ascii="Cambria Math" w:eastAsia="宋体" w:hAnsi="Cambria Math" w:cs="Times New Roman"/>
              <w:sz w:val="24"/>
              <w:szCs w:val="24"/>
            </w:rPr>
            <m:t>=-1.335+0.798</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IFR</m:t>
              </m:r>
            </m:e>
            <m:sub>
              <m:r>
                <w:rPr>
                  <w:rFonts w:ascii="Cambria Math" w:eastAsia="宋体" w:hAnsi="Cambria Math" w:cs="Times New Roman"/>
                  <w:sz w:val="24"/>
                  <w:szCs w:val="24"/>
                </w:rPr>
                <m:t>it</m:t>
              </m:r>
            </m:sub>
          </m:sSub>
          <m:r>
            <w:rPr>
              <w:rFonts w:ascii="Cambria Math" w:eastAsia="宋体" w:hAnsi="Cambria Math" w:cs="Times New Roman"/>
              <w:sz w:val="24"/>
              <w:szCs w:val="24"/>
            </w:rPr>
            <m:t>+0.363</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EFR</m:t>
              </m:r>
            </m:e>
            <m:sub>
              <m:r>
                <w:rPr>
                  <w:rFonts w:ascii="Cambria Math" w:eastAsia="宋体" w:hAnsi="Cambria Math" w:cs="Times New Roman"/>
                  <w:sz w:val="24"/>
                  <w:szCs w:val="24"/>
                </w:rPr>
                <m:t>it</m:t>
              </m:r>
            </m:sub>
          </m:sSub>
          <m:r>
            <w:rPr>
              <w:rFonts w:ascii="Cambria Math" w:eastAsia="宋体" w:hAnsi="Cambria Math" w:cs="Times New Roman"/>
              <w:sz w:val="24"/>
              <w:szCs w:val="24"/>
            </w:rPr>
            <m:t>+0.240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TOP1</m:t>
              </m:r>
            </m:e>
            <m:sub>
              <m:r>
                <w:rPr>
                  <w:rFonts w:ascii="Cambria Math" w:eastAsia="宋体" w:hAnsi="Cambria Math" w:cs="Times New Roman"/>
                  <w:sz w:val="24"/>
                  <w:szCs w:val="24"/>
                </w:rPr>
                <m:t>it</m:t>
              </m:r>
            </m:sub>
          </m:sSub>
          <m:r>
            <w:rPr>
              <w:rFonts w:ascii="Cambria Math" w:eastAsia="宋体" w:hAnsi="Cambria Math" w:cs="Times New Roman"/>
              <w:sz w:val="24"/>
              <w:szCs w:val="24"/>
            </w:rPr>
            <m:t>-0.007</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SIZE</m:t>
              </m:r>
            </m:e>
            <m:sub>
              <m:r>
                <w:rPr>
                  <w:rFonts w:ascii="Cambria Math" w:eastAsia="宋体" w:hAnsi="Cambria Math" w:cs="Times New Roman"/>
                  <w:sz w:val="24"/>
                  <w:szCs w:val="24"/>
                </w:rPr>
                <m:t>it</m:t>
              </m:r>
            </m:sub>
          </m:sSub>
          <m:r>
            <w:rPr>
              <w:rFonts w:ascii="Cambria Math" w:eastAsia="宋体" w:hAnsi="Cambria Math" w:cs="Times New Roman"/>
              <w:sz w:val="24"/>
              <w:szCs w:val="24"/>
            </w:rPr>
            <m:t>+0.136</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GROW</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it</m:t>
              </m:r>
            </m:sub>
          </m:sSub>
        </m:oMath>
      </m:oMathPara>
    </w:p>
    <w:p w14:paraId="2A6BB96E" w14:textId="77777777" w:rsidR="000E7FF8" w:rsidRPr="00E156FE" w:rsidRDefault="00E156FE" w:rsidP="00E156FE">
      <w:pPr>
        <w:ind w:firstLineChars="100" w:firstLine="240"/>
        <w:rPr>
          <w:rFonts w:ascii="Calibri" w:eastAsia="宋体" w:hAnsi="Calibri" w:cs="Times New Roman"/>
          <w:sz w:val="24"/>
          <w:szCs w:val="24"/>
        </w:rPr>
      </w:pPr>
      <w:r>
        <w:rPr>
          <w:rFonts w:ascii="Calibri" w:eastAsia="宋体" w:hAnsi="Calibri" w:cs="Times New Roman" w:hint="eastAsia"/>
          <w:sz w:val="24"/>
          <w:szCs w:val="24"/>
        </w:rPr>
        <w:t>R</w:t>
      </w:r>
      <w:r w:rsidRPr="00E156FE">
        <w:rPr>
          <w:rFonts w:ascii="Calibri" w:eastAsia="宋体" w:hAnsi="Calibri" w:cs="Times New Roman" w:hint="eastAsia"/>
          <w:sz w:val="24"/>
          <w:szCs w:val="24"/>
          <w:vertAlign w:val="superscript"/>
        </w:rPr>
        <w:t>2</w:t>
      </w:r>
      <w:r>
        <w:rPr>
          <w:rFonts w:ascii="Calibri" w:eastAsia="宋体" w:hAnsi="Calibri" w:cs="Times New Roman" w:hint="eastAsia"/>
          <w:sz w:val="24"/>
          <w:szCs w:val="24"/>
        </w:rPr>
        <w:t>=0.319</w:t>
      </w:r>
    </w:p>
    <w:p w14:paraId="01B56FE8" w14:textId="77777777" w:rsidR="00E156FE" w:rsidRDefault="00E156FE" w:rsidP="001F652A">
      <w:pPr>
        <w:rPr>
          <w:rFonts w:ascii="Calibri" w:eastAsia="宋体" w:hAnsi="Calibri" w:cs="Times New Roman"/>
          <w:sz w:val="24"/>
          <w:szCs w:val="24"/>
        </w:rPr>
      </w:pPr>
    </w:p>
    <w:p w14:paraId="2892BA93" w14:textId="77777777" w:rsidR="001F652A" w:rsidRPr="001F652A" w:rsidRDefault="000E7FF8" w:rsidP="00E156FE">
      <w:pPr>
        <w:ind w:firstLineChars="200" w:firstLine="480"/>
        <w:rPr>
          <w:rFonts w:ascii="Calibri" w:eastAsia="宋体" w:hAnsi="Calibri" w:cs="Times New Roman"/>
          <w:sz w:val="24"/>
          <w:szCs w:val="24"/>
        </w:rPr>
      </w:pPr>
      <w:r>
        <w:rPr>
          <w:rFonts w:ascii="Calibri" w:eastAsia="宋体" w:hAnsi="Calibri" w:cs="Times New Roman"/>
          <w:sz w:val="24"/>
          <w:szCs w:val="24"/>
        </w:rPr>
        <w:t>土木工程建筑业</w:t>
      </w:r>
      <w:r>
        <w:rPr>
          <w:rFonts w:ascii="Calibri" w:eastAsia="宋体" w:hAnsi="Calibri" w:cs="Times New Roman" w:hint="eastAsia"/>
          <w:sz w:val="24"/>
          <w:szCs w:val="24"/>
        </w:rPr>
        <w:t>5-1</w:t>
      </w:r>
      <w:r>
        <w:rPr>
          <w:rFonts w:ascii="Calibri" w:eastAsia="宋体" w:hAnsi="Calibri" w:cs="Times New Roman"/>
          <w:sz w:val="24"/>
          <w:szCs w:val="24"/>
        </w:rPr>
        <w:t>回归模型：</w:t>
      </w:r>
    </w:p>
    <w:p w14:paraId="200C6216" w14:textId="77777777" w:rsidR="001F652A" w:rsidRPr="00E156FE" w:rsidRDefault="00D74F4F" w:rsidP="001F652A">
      <w:pP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ROE</m:t>
              </m:r>
            </m:e>
            <m:sub>
              <m:r>
                <w:rPr>
                  <w:rFonts w:ascii="Cambria Math" w:eastAsia="宋体" w:hAnsi="Cambria Math" w:cs="Times New Roman"/>
                  <w:sz w:val="24"/>
                  <w:szCs w:val="24"/>
                </w:rPr>
                <m:t>it</m:t>
              </m:r>
            </m:sub>
          </m:sSub>
          <m:r>
            <m:rPr>
              <m:sty m:val="p"/>
            </m:rPr>
            <w:rPr>
              <w:rFonts w:ascii="Cambria Math" w:eastAsia="宋体" w:hAnsi="Cambria Math" w:cs="Times New Roman"/>
              <w:sz w:val="24"/>
              <w:szCs w:val="24"/>
            </w:rPr>
            <m:t>=-2.38+0.247</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IFR</m:t>
              </m:r>
            </m:e>
            <m:sub>
              <m:r>
                <w:rPr>
                  <w:rFonts w:ascii="Cambria Math" w:eastAsia="宋体" w:hAnsi="Cambria Math" w:cs="Times New Roman"/>
                  <w:sz w:val="24"/>
                  <w:szCs w:val="24"/>
                </w:rPr>
                <m:t>it</m:t>
              </m:r>
            </m:sub>
          </m:sSub>
          <m:r>
            <w:rPr>
              <w:rFonts w:ascii="Cambria Math" w:eastAsia="宋体" w:hAnsi="Cambria Math" w:cs="Times New Roman"/>
              <w:sz w:val="24"/>
              <w:szCs w:val="24"/>
            </w:rPr>
            <m:t>+0.147</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EFR</m:t>
              </m:r>
            </m:e>
            <m:sub>
              <m:r>
                <w:rPr>
                  <w:rFonts w:ascii="Cambria Math" w:eastAsia="宋体" w:hAnsi="Cambria Math" w:cs="Times New Roman"/>
                  <w:sz w:val="24"/>
                  <w:szCs w:val="24"/>
                </w:rPr>
                <m:t>it</m:t>
              </m:r>
            </m:sub>
          </m:sSub>
          <m:r>
            <w:rPr>
              <w:rFonts w:ascii="Cambria Math" w:eastAsia="宋体" w:hAnsi="Cambria Math" w:cs="Times New Roman"/>
              <w:sz w:val="24"/>
              <w:szCs w:val="24"/>
            </w:rPr>
            <m:t>+0.270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TOP1</m:t>
              </m:r>
            </m:e>
            <m:sub>
              <m:r>
                <w:rPr>
                  <w:rFonts w:ascii="Cambria Math" w:eastAsia="宋体" w:hAnsi="Cambria Math" w:cs="Times New Roman"/>
                  <w:sz w:val="24"/>
                  <w:szCs w:val="24"/>
                </w:rPr>
                <m:t>it</m:t>
              </m:r>
            </m:sub>
          </m:sSub>
          <m:r>
            <w:rPr>
              <w:rFonts w:ascii="Cambria Math" w:eastAsia="宋体" w:hAnsi="Cambria Math" w:cs="Times New Roman"/>
              <w:sz w:val="24"/>
              <w:szCs w:val="24"/>
            </w:rPr>
            <m:t>+0.030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SIZE</m:t>
              </m:r>
            </m:e>
            <m:sub>
              <m:r>
                <w:rPr>
                  <w:rFonts w:ascii="Cambria Math" w:eastAsia="宋体" w:hAnsi="Cambria Math" w:cs="Times New Roman"/>
                  <w:sz w:val="24"/>
                  <w:szCs w:val="24"/>
                </w:rPr>
                <m:t>it</m:t>
              </m:r>
            </m:sub>
          </m:sSub>
          <m:r>
            <w:rPr>
              <w:rFonts w:ascii="Cambria Math" w:eastAsia="宋体" w:hAnsi="Cambria Math" w:cs="Times New Roman"/>
              <w:sz w:val="24"/>
              <w:szCs w:val="24"/>
            </w:rPr>
            <m:t>+0.080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GROW</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it</m:t>
              </m:r>
            </m:sub>
          </m:sSub>
        </m:oMath>
      </m:oMathPara>
    </w:p>
    <w:p w14:paraId="161BB7D1" w14:textId="77777777" w:rsidR="00E156FE" w:rsidRPr="001F652A" w:rsidRDefault="00E156FE" w:rsidP="001F652A">
      <w:pPr>
        <w:rPr>
          <w:rFonts w:ascii="Calibri" w:eastAsia="宋体" w:hAnsi="Calibri" w:cs="Times New Roman"/>
          <w:sz w:val="24"/>
          <w:szCs w:val="24"/>
        </w:rPr>
      </w:pPr>
      <w:r>
        <w:rPr>
          <w:rFonts w:ascii="Calibri" w:eastAsia="宋体" w:hAnsi="Calibri" w:cs="Times New Roman" w:hint="eastAsia"/>
          <w:sz w:val="24"/>
          <w:szCs w:val="24"/>
        </w:rPr>
        <w:t xml:space="preserve">  </w:t>
      </w:r>
      <w:r w:rsidRPr="00E156FE">
        <w:rPr>
          <w:rFonts w:ascii="Calibri" w:eastAsia="宋体" w:hAnsi="Calibri" w:cs="Times New Roman"/>
          <w:sz w:val="24"/>
          <w:szCs w:val="24"/>
        </w:rPr>
        <w:t>R2=0.</w:t>
      </w:r>
      <w:r>
        <w:rPr>
          <w:rFonts w:ascii="Calibri" w:eastAsia="宋体" w:hAnsi="Calibri" w:cs="Times New Roman" w:hint="eastAsia"/>
          <w:sz w:val="24"/>
          <w:szCs w:val="24"/>
        </w:rPr>
        <w:t>29</w:t>
      </w:r>
      <w:r w:rsidRPr="00E156FE">
        <w:rPr>
          <w:rFonts w:ascii="Calibri" w:eastAsia="宋体" w:hAnsi="Calibri" w:cs="Times New Roman"/>
          <w:sz w:val="24"/>
          <w:szCs w:val="24"/>
        </w:rPr>
        <w:t>9</w:t>
      </w:r>
    </w:p>
    <w:p w14:paraId="40678DE4" w14:textId="77777777" w:rsidR="001F652A" w:rsidRPr="001F652A" w:rsidRDefault="000E7FF8" w:rsidP="00E156FE">
      <w:pPr>
        <w:ind w:firstLineChars="200" w:firstLine="480"/>
        <w:rPr>
          <w:rFonts w:ascii="Calibri" w:eastAsia="宋体" w:hAnsi="Calibri" w:cs="Times New Roman"/>
          <w:sz w:val="24"/>
          <w:szCs w:val="24"/>
        </w:rPr>
      </w:pPr>
      <w:r>
        <w:rPr>
          <w:rFonts w:ascii="Calibri" w:eastAsia="宋体" w:hAnsi="Calibri" w:cs="Times New Roman"/>
          <w:sz w:val="24"/>
          <w:szCs w:val="24"/>
        </w:rPr>
        <w:lastRenderedPageBreak/>
        <w:t>道路运输业</w:t>
      </w:r>
      <w:r>
        <w:rPr>
          <w:rFonts w:ascii="Calibri" w:eastAsia="宋体" w:hAnsi="Calibri" w:cs="Times New Roman" w:hint="eastAsia"/>
          <w:sz w:val="24"/>
          <w:szCs w:val="24"/>
        </w:rPr>
        <w:t>5-1</w:t>
      </w:r>
      <w:r>
        <w:rPr>
          <w:rFonts w:ascii="Calibri" w:eastAsia="宋体" w:hAnsi="Calibri" w:cs="Times New Roman"/>
          <w:sz w:val="24"/>
          <w:szCs w:val="24"/>
        </w:rPr>
        <w:t>回归模型：</w:t>
      </w:r>
    </w:p>
    <w:p w14:paraId="5FBB29CF" w14:textId="77777777" w:rsidR="001F652A" w:rsidRPr="001F652A" w:rsidRDefault="00D74F4F" w:rsidP="001F652A">
      <w:pP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ROE</m:t>
              </m:r>
            </m:e>
            <m:sub>
              <m:r>
                <w:rPr>
                  <w:rFonts w:ascii="Cambria Math" w:eastAsia="宋体" w:hAnsi="Cambria Math" w:cs="Times New Roman"/>
                  <w:sz w:val="24"/>
                  <w:szCs w:val="24"/>
                </w:rPr>
                <m:t>it</m:t>
              </m:r>
            </m:sub>
          </m:sSub>
          <m:r>
            <m:rPr>
              <m:sty m:val="p"/>
            </m:rPr>
            <w:rPr>
              <w:rFonts w:ascii="Cambria Math" w:eastAsia="宋体" w:hAnsi="Cambria Math" w:cs="Times New Roman"/>
              <w:sz w:val="24"/>
              <w:szCs w:val="24"/>
            </w:rPr>
            <m:t>=-4.629+2.123</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IFR</m:t>
              </m:r>
            </m:e>
            <m:sub>
              <m:r>
                <w:rPr>
                  <w:rFonts w:ascii="Cambria Math" w:eastAsia="宋体" w:hAnsi="Cambria Math" w:cs="Times New Roman"/>
                  <w:sz w:val="24"/>
                  <w:szCs w:val="24"/>
                </w:rPr>
                <m:t>it</m:t>
              </m:r>
            </m:sub>
          </m:sSub>
          <m:r>
            <w:rPr>
              <w:rFonts w:ascii="Cambria Math" w:eastAsia="宋体" w:hAnsi="Cambria Math" w:cs="Times New Roman"/>
              <w:sz w:val="24"/>
              <w:szCs w:val="24"/>
            </w:rPr>
            <m:t>+0.010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EFR</m:t>
              </m:r>
            </m:e>
            <m:sub>
              <m:r>
                <w:rPr>
                  <w:rFonts w:ascii="Cambria Math" w:eastAsia="宋体" w:hAnsi="Cambria Math" w:cs="Times New Roman"/>
                  <w:sz w:val="24"/>
                  <w:szCs w:val="24"/>
                </w:rPr>
                <m:t>it</m:t>
              </m:r>
            </m:sub>
          </m:sSub>
          <m:r>
            <w:rPr>
              <w:rFonts w:ascii="Cambria Math" w:eastAsia="宋体" w:hAnsi="Cambria Math" w:cs="Times New Roman"/>
              <w:sz w:val="24"/>
              <w:szCs w:val="24"/>
            </w:rPr>
            <m:t>+0.833</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TOP1</m:t>
              </m:r>
            </m:e>
            <m:sub>
              <m:r>
                <w:rPr>
                  <w:rFonts w:ascii="Cambria Math" w:eastAsia="宋体" w:hAnsi="Cambria Math" w:cs="Times New Roman"/>
                  <w:sz w:val="24"/>
                  <w:szCs w:val="24"/>
                </w:rPr>
                <m:t>it</m:t>
              </m:r>
            </m:sub>
          </m:sSub>
          <m:r>
            <w:rPr>
              <w:rFonts w:ascii="Cambria Math" w:eastAsia="宋体" w:hAnsi="Cambria Math" w:cs="Times New Roman"/>
              <w:sz w:val="24"/>
              <w:szCs w:val="24"/>
            </w:rPr>
            <m:t>+0.166</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SIZE</m:t>
              </m:r>
            </m:e>
            <m:sub>
              <m:r>
                <w:rPr>
                  <w:rFonts w:ascii="Cambria Math" w:eastAsia="宋体" w:hAnsi="Cambria Math" w:cs="Times New Roman"/>
                  <w:sz w:val="24"/>
                  <w:szCs w:val="24"/>
                </w:rPr>
                <m:t>it</m:t>
              </m:r>
            </m:sub>
          </m:sSub>
          <m:r>
            <w:rPr>
              <w:rFonts w:ascii="Cambria Math" w:eastAsia="宋体" w:hAnsi="Cambria Math" w:cs="Times New Roman"/>
              <w:sz w:val="24"/>
              <w:szCs w:val="24"/>
            </w:rPr>
            <m:t>+0.228</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GROW</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it</m:t>
              </m:r>
            </m:sub>
          </m:sSub>
        </m:oMath>
      </m:oMathPara>
    </w:p>
    <w:p w14:paraId="2A3FDD11" w14:textId="77777777" w:rsidR="001F652A" w:rsidRPr="001F652A" w:rsidRDefault="00E156FE" w:rsidP="00E156FE">
      <w:pPr>
        <w:ind w:firstLineChars="200" w:firstLine="480"/>
        <w:rPr>
          <w:rFonts w:ascii="Calibri" w:eastAsia="宋体" w:hAnsi="Calibri" w:cs="Times New Roman"/>
          <w:sz w:val="24"/>
          <w:szCs w:val="24"/>
        </w:rPr>
      </w:pPr>
      <w:r w:rsidRPr="00E156FE">
        <w:rPr>
          <w:rFonts w:ascii="Calibri" w:eastAsia="宋体" w:hAnsi="Calibri" w:cs="Times New Roman"/>
          <w:sz w:val="24"/>
          <w:szCs w:val="24"/>
        </w:rPr>
        <w:t>R2=0.</w:t>
      </w:r>
      <w:r>
        <w:rPr>
          <w:rFonts w:ascii="Calibri" w:eastAsia="宋体" w:hAnsi="Calibri" w:cs="Times New Roman" w:hint="eastAsia"/>
          <w:sz w:val="24"/>
          <w:szCs w:val="24"/>
        </w:rPr>
        <w:t>631</w:t>
      </w:r>
    </w:p>
    <w:p w14:paraId="6F109A1B" w14:textId="77777777" w:rsidR="005B353A" w:rsidRDefault="00E156FE" w:rsidP="005B353A">
      <w:pPr>
        <w:autoSpaceDE w:val="0"/>
        <w:autoSpaceDN w:val="0"/>
        <w:adjustRightInd w:val="0"/>
        <w:spacing w:line="400" w:lineRule="exact"/>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下面从三个行业内源融资率和股权融资率两</w:t>
      </w:r>
      <w:r w:rsidR="005B353A">
        <w:rPr>
          <w:rFonts w:ascii="Times New Roman" w:eastAsia="宋体" w:hAnsi="Times New Roman" w:cs="Times New Roman" w:hint="eastAsia"/>
          <w:kern w:val="0"/>
          <w:sz w:val="24"/>
          <w:szCs w:val="24"/>
        </w:rPr>
        <w:t>方面分别分析模型</w:t>
      </w:r>
      <w:r w:rsidR="005B353A">
        <w:rPr>
          <w:rFonts w:ascii="Times New Roman" w:eastAsia="宋体" w:hAnsi="Times New Roman" w:cs="Times New Roman" w:hint="eastAsia"/>
          <w:kern w:val="0"/>
          <w:sz w:val="24"/>
          <w:szCs w:val="24"/>
        </w:rPr>
        <w:t>5-1</w:t>
      </w:r>
      <w:r w:rsidR="005B353A">
        <w:rPr>
          <w:rFonts w:ascii="Times New Roman" w:eastAsia="宋体" w:hAnsi="Times New Roman" w:cs="Times New Roman" w:hint="eastAsia"/>
          <w:kern w:val="0"/>
          <w:sz w:val="24"/>
          <w:szCs w:val="24"/>
        </w:rPr>
        <w:t>的回归结果：</w:t>
      </w:r>
    </w:p>
    <w:p w14:paraId="6AF50234" w14:textId="77777777" w:rsidR="005B353A" w:rsidRDefault="005B353A" w:rsidP="005B353A">
      <w:pPr>
        <w:pStyle w:val="a7"/>
        <w:numPr>
          <w:ilvl w:val="0"/>
          <w:numId w:val="4"/>
        </w:numPr>
        <w:autoSpaceDE w:val="0"/>
        <w:autoSpaceDN w:val="0"/>
        <w:adjustRightInd w:val="0"/>
        <w:spacing w:line="400" w:lineRule="exact"/>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内源融资率与公司绩效关系</w:t>
      </w:r>
    </w:p>
    <w:p w14:paraId="54628398" w14:textId="77777777" w:rsidR="005B353A" w:rsidRPr="005B353A" w:rsidRDefault="005B353A" w:rsidP="005B353A">
      <w:pPr>
        <w:autoSpaceDE w:val="0"/>
        <w:autoSpaceDN w:val="0"/>
        <w:adjustRightInd w:val="0"/>
        <w:spacing w:line="400" w:lineRule="exact"/>
        <w:ind w:left="480" w:firstLineChars="200" w:firstLine="480"/>
        <w:jc w:val="left"/>
        <w:rPr>
          <w:rFonts w:ascii="Times New Roman" w:eastAsia="宋体" w:hAnsi="Times New Roman" w:cs="Times New Roman"/>
          <w:kern w:val="0"/>
          <w:sz w:val="24"/>
          <w:szCs w:val="24"/>
        </w:rPr>
      </w:pPr>
      <w:r w:rsidRPr="005B353A">
        <w:rPr>
          <w:rFonts w:ascii="Times New Roman" w:eastAsia="宋体" w:hAnsi="Times New Roman" w:cs="Times New Roman" w:hint="eastAsia"/>
          <w:kern w:val="0"/>
          <w:sz w:val="24"/>
          <w:szCs w:val="24"/>
        </w:rPr>
        <w:t>三个行业内源融资率</w:t>
      </w:r>
      <w:r w:rsidRPr="005B353A">
        <w:rPr>
          <w:rFonts w:ascii="Times New Roman" w:eastAsia="宋体" w:hAnsi="Times New Roman" w:cs="Times New Roman" w:hint="eastAsia"/>
          <w:kern w:val="0"/>
          <w:sz w:val="24"/>
          <w:szCs w:val="24"/>
        </w:rPr>
        <w:t>IFR</w:t>
      </w:r>
      <w:r w:rsidRPr="005B353A">
        <w:rPr>
          <w:rFonts w:ascii="Times New Roman" w:eastAsia="宋体" w:hAnsi="Times New Roman" w:cs="Times New Roman" w:hint="eastAsia"/>
          <w:kern w:val="0"/>
          <w:sz w:val="24"/>
          <w:szCs w:val="24"/>
        </w:rPr>
        <w:t>对净资产收益率</w:t>
      </w:r>
      <w:r w:rsidRPr="005B353A">
        <w:rPr>
          <w:rFonts w:ascii="Times New Roman" w:eastAsia="宋体" w:hAnsi="Times New Roman" w:cs="Times New Roman" w:hint="eastAsia"/>
          <w:kern w:val="0"/>
          <w:sz w:val="24"/>
          <w:szCs w:val="24"/>
        </w:rPr>
        <w:t>ROE</w:t>
      </w:r>
      <w:r w:rsidRPr="005B353A">
        <w:rPr>
          <w:rFonts w:ascii="Times New Roman" w:eastAsia="宋体" w:hAnsi="Times New Roman" w:cs="Times New Roman" w:hint="eastAsia"/>
          <w:kern w:val="0"/>
          <w:sz w:val="24"/>
          <w:szCs w:val="24"/>
        </w:rPr>
        <w:t>的影响均是正向的，在</w:t>
      </w:r>
      <w:r w:rsidRPr="005B353A">
        <w:rPr>
          <w:rFonts w:ascii="Times New Roman" w:eastAsia="宋体" w:hAnsi="Times New Roman" w:cs="Times New Roman" w:hint="eastAsia"/>
          <w:kern w:val="0"/>
          <w:sz w:val="24"/>
          <w:szCs w:val="24"/>
        </w:rPr>
        <w:t>1%</w:t>
      </w:r>
      <w:r w:rsidRPr="005B353A">
        <w:rPr>
          <w:rFonts w:ascii="Times New Roman" w:eastAsia="宋体" w:hAnsi="Times New Roman" w:cs="Times New Roman" w:hint="eastAsia"/>
          <w:kern w:val="0"/>
          <w:sz w:val="24"/>
          <w:szCs w:val="24"/>
        </w:rPr>
        <w:t>置信水平上显著，其中，道路运输业</w:t>
      </w:r>
      <w:r>
        <w:rPr>
          <w:rFonts w:ascii="Times New Roman" w:eastAsia="宋体" w:hAnsi="Times New Roman" w:cs="Times New Roman" w:hint="eastAsia"/>
          <w:kern w:val="0"/>
          <w:sz w:val="24"/>
          <w:szCs w:val="24"/>
        </w:rPr>
        <w:t>、燃气生产和运输业、土木工程建筑业</w:t>
      </w:r>
      <w:r w:rsidRPr="005B353A">
        <w:rPr>
          <w:rFonts w:ascii="Times New Roman" w:eastAsia="宋体" w:hAnsi="Times New Roman" w:cs="Times New Roman" w:hint="eastAsia"/>
          <w:kern w:val="0"/>
          <w:sz w:val="24"/>
          <w:szCs w:val="24"/>
        </w:rPr>
        <w:t>回归系数</w:t>
      </w:r>
      <w:r>
        <w:rPr>
          <w:rFonts w:ascii="Times New Roman" w:eastAsia="宋体" w:hAnsi="Times New Roman" w:cs="Times New Roman" w:hint="eastAsia"/>
          <w:kern w:val="0"/>
          <w:sz w:val="24"/>
          <w:szCs w:val="24"/>
        </w:rPr>
        <w:t>分别为</w:t>
      </w:r>
      <w:r w:rsidRPr="005B353A">
        <w:rPr>
          <w:rFonts w:ascii="Times New Roman" w:eastAsia="宋体" w:hAnsi="Times New Roman" w:cs="Times New Roman" w:hint="eastAsia"/>
          <w:kern w:val="0"/>
          <w:sz w:val="24"/>
          <w:szCs w:val="24"/>
        </w:rPr>
        <w:t>2.123</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0.798</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0.247</w:t>
      </w:r>
      <w:r w:rsidRPr="005B353A">
        <w:rPr>
          <w:rFonts w:ascii="Times New Roman" w:eastAsia="宋体" w:hAnsi="Times New Roman" w:cs="Times New Roman" w:hint="eastAsia"/>
          <w:kern w:val="0"/>
          <w:sz w:val="24"/>
          <w:szCs w:val="24"/>
        </w:rPr>
        <w:t>，也就是说内源融资对道路运输业正向影响力最大，燃气生产与供应业次之，土木工程建筑业影响最小，与假设一致。</w:t>
      </w:r>
    </w:p>
    <w:p w14:paraId="625F3E0D" w14:textId="77777777" w:rsidR="005B353A" w:rsidRDefault="005B353A" w:rsidP="005B353A">
      <w:pPr>
        <w:pStyle w:val="a7"/>
        <w:numPr>
          <w:ilvl w:val="0"/>
          <w:numId w:val="4"/>
        </w:numPr>
        <w:autoSpaceDE w:val="0"/>
        <w:autoSpaceDN w:val="0"/>
        <w:adjustRightInd w:val="0"/>
        <w:spacing w:line="400" w:lineRule="exact"/>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股权融资与公司绩效关系</w:t>
      </w:r>
    </w:p>
    <w:p w14:paraId="7ADC5EC6" w14:textId="77777777" w:rsidR="005B353A" w:rsidRDefault="001F652A" w:rsidP="005B353A">
      <w:pPr>
        <w:pStyle w:val="a7"/>
        <w:numPr>
          <w:ilvl w:val="0"/>
          <w:numId w:val="3"/>
        </w:numPr>
        <w:autoSpaceDE w:val="0"/>
        <w:autoSpaceDN w:val="0"/>
        <w:adjustRightInd w:val="0"/>
        <w:spacing w:line="400" w:lineRule="exact"/>
        <w:ind w:firstLineChars="0"/>
        <w:jc w:val="left"/>
        <w:rPr>
          <w:rFonts w:ascii="Times New Roman" w:eastAsia="宋体" w:hAnsi="Times New Roman" w:cs="Times New Roman"/>
          <w:kern w:val="0"/>
          <w:sz w:val="24"/>
          <w:szCs w:val="24"/>
        </w:rPr>
      </w:pPr>
      <w:r w:rsidRPr="005B353A">
        <w:rPr>
          <w:rFonts w:ascii="Times New Roman" w:eastAsia="宋体" w:hAnsi="Times New Roman" w:cs="Times New Roman" w:hint="eastAsia"/>
          <w:kern w:val="0"/>
          <w:sz w:val="24"/>
          <w:szCs w:val="24"/>
        </w:rPr>
        <w:t>土木工程建筑业</w:t>
      </w:r>
    </w:p>
    <w:p w14:paraId="732CBAE7" w14:textId="77777777" w:rsidR="0004510C" w:rsidRDefault="005B353A" w:rsidP="005B353A">
      <w:pPr>
        <w:autoSpaceDE w:val="0"/>
        <w:autoSpaceDN w:val="0"/>
        <w:adjustRightInd w:val="0"/>
        <w:spacing w:line="400" w:lineRule="exact"/>
        <w:ind w:left="480"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土木工程建筑业</w:t>
      </w:r>
      <w:r w:rsidR="001F652A" w:rsidRPr="005B353A">
        <w:rPr>
          <w:rFonts w:ascii="Times New Roman" w:eastAsia="宋体" w:hAnsi="Times New Roman" w:cs="Times New Roman" w:hint="eastAsia"/>
          <w:kern w:val="0"/>
          <w:sz w:val="24"/>
          <w:szCs w:val="24"/>
        </w:rPr>
        <w:t>上市公司股权融资率</w:t>
      </w:r>
      <w:r w:rsidR="001F652A" w:rsidRPr="005B353A">
        <w:rPr>
          <w:rFonts w:ascii="Times New Roman" w:eastAsia="宋体" w:hAnsi="Times New Roman" w:cs="Times New Roman" w:hint="eastAsia"/>
          <w:kern w:val="0"/>
          <w:sz w:val="24"/>
          <w:szCs w:val="24"/>
        </w:rPr>
        <w:t>(EFR)</w:t>
      </w:r>
      <w:r w:rsidR="001F652A" w:rsidRPr="005B353A">
        <w:rPr>
          <w:rFonts w:ascii="Times New Roman" w:eastAsia="宋体" w:hAnsi="Times New Roman" w:cs="Times New Roman" w:hint="eastAsia"/>
          <w:kern w:val="0"/>
          <w:sz w:val="24"/>
          <w:szCs w:val="24"/>
        </w:rPr>
        <w:t>和</w:t>
      </w:r>
      <w:r w:rsidR="002E769C">
        <w:rPr>
          <w:rFonts w:ascii="Times New Roman" w:eastAsia="宋体" w:hAnsi="Times New Roman" w:cs="Times New Roman" w:hint="eastAsia"/>
          <w:kern w:val="0"/>
          <w:sz w:val="24"/>
          <w:szCs w:val="24"/>
        </w:rPr>
        <w:t>与净资产收益率</w:t>
      </w:r>
      <w:r w:rsidR="002E769C">
        <w:rPr>
          <w:rFonts w:ascii="Times New Roman" w:eastAsia="宋体" w:hAnsi="Times New Roman" w:cs="Times New Roman" w:hint="eastAsia"/>
          <w:kern w:val="0"/>
          <w:sz w:val="24"/>
          <w:szCs w:val="24"/>
        </w:rPr>
        <w:t>(ROE)</w:t>
      </w:r>
      <w:r w:rsidR="002E769C">
        <w:rPr>
          <w:rFonts w:ascii="Times New Roman" w:eastAsia="宋体" w:hAnsi="Times New Roman" w:cs="Times New Roman" w:hint="eastAsia"/>
          <w:kern w:val="0"/>
          <w:sz w:val="24"/>
          <w:szCs w:val="24"/>
        </w:rPr>
        <w:t>正相关，且在</w:t>
      </w:r>
      <w:r w:rsidR="002E769C">
        <w:rPr>
          <w:rFonts w:ascii="Times New Roman" w:eastAsia="宋体" w:hAnsi="Times New Roman" w:cs="Times New Roman" w:hint="eastAsia"/>
          <w:kern w:val="0"/>
          <w:sz w:val="24"/>
          <w:szCs w:val="24"/>
        </w:rPr>
        <w:t>1%</w:t>
      </w:r>
      <w:r w:rsidR="002E769C">
        <w:rPr>
          <w:rFonts w:ascii="Times New Roman" w:eastAsia="宋体" w:hAnsi="Times New Roman" w:cs="Times New Roman" w:hint="eastAsia"/>
          <w:kern w:val="0"/>
          <w:sz w:val="24"/>
          <w:szCs w:val="24"/>
        </w:rPr>
        <w:t>置信水平显著</w:t>
      </w:r>
      <w:r w:rsidR="00092D80">
        <w:rPr>
          <w:rFonts w:ascii="Times New Roman" w:eastAsia="宋体" w:hAnsi="Times New Roman" w:cs="Times New Roman" w:hint="eastAsia"/>
          <w:kern w:val="0"/>
          <w:sz w:val="24"/>
          <w:szCs w:val="24"/>
        </w:rPr>
        <w:t>。说明提高股权融资率可以提高净资产收益率，对企业绩效起到正向促进作用。这与假设不一致，说明近几年引起行业净资产收益率降低有其他方面的原因，</w:t>
      </w:r>
      <w:r w:rsidR="0004510C">
        <w:rPr>
          <w:rFonts w:ascii="Times New Roman" w:eastAsia="宋体" w:hAnsi="Times New Roman" w:cs="Times New Roman" w:hint="eastAsia"/>
          <w:kern w:val="0"/>
          <w:sz w:val="24"/>
          <w:szCs w:val="24"/>
        </w:rPr>
        <w:t>王浩、王妙灵</w:t>
      </w:r>
      <w:r w:rsidR="00AB0A34">
        <w:rPr>
          <w:rFonts w:ascii="Times New Roman" w:eastAsia="宋体" w:hAnsi="Times New Roman" w:cs="Times New Roman" w:hint="eastAsia"/>
          <w:kern w:val="0"/>
          <w:sz w:val="24"/>
          <w:szCs w:val="24"/>
        </w:rPr>
        <w:t>（</w:t>
      </w:r>
      <w:r w:rsidR="00AB0A34">
        <w:rPr>
          <w:rFonts w:ascii="Times New Roman" w:eastAsia="宋体" w:hAnsi="Times New Roman" w:cs="Times New Roman" w:hint="eastAsia"/>
          <w:kern w:val="0"/>
          <w:sz w:val="24"/>
          <w:szCs w:val="24"/>
        </w:rPr>
        <w:t>2017</w:t>
      </w:r>
      <w:r w:rsidR="00AB0A34">
        <w:rPr>
          <w:rFonts w:ascii="Times New Roman" w:eastAsia="宋体" w:hAnsi="Times New Roman" w:cs="Times New Roman" w:hint="eastAsia"/>
          <w:kern w:val="0"/>
          <w:sz w:val="24"/>
          <w:szCs w:val="24"/>
        </w:rPr>
        <w:t>）</w:t>
      </w:r>
      <w:r w:rsidR="0004510C">
        <w:rPr>
          <w:rFonts w:ascii="Times New Roman" w:eastAsia="宋体" w:hAnsi="Times New Roman" w:cs="Times New Roman" w:hint="eastAsia"/>
          <w:kern w:val="0"/>
          <w:sz w:val="24"/>
          <w:szCs w:val="24"/>
        </w:rPr>
        <w:t>在研究建筑企业利润时发现，企业数量基数庞大，技术水平低下、成本连年上涨，市场竞争加剧，不确定因素严重等问题是建筑企业利润较低的重要因素。</w:t>
      </w:r>
    </w:p>
    <w:p w14:paraId="160B1C31" w14:textId="77777777" w:rsidR="001F652A" w:rsidRPr="005B353A" w:rsidRDefault="001F652A" w:rsidP="005B353A">
      <w:pPr>
        <w:autoSpaceDE w:val="0"/>
        <w:autoSpaceDN w:val="0"/>
        <w:adjustRightInd w:val="0"/>
        <w:spacing w:line="400" w:lineRule="exact"/>
        <w:ind w:left="480" w:firstLineChars="200" w:firstLine="480"/>
        <w:jc w:val="left"/>
        <w:rPr>
          <w:rFonts w:ascii="Times New Roman" w:eastAsia="宋体" w:hAnsi="Times New Roman" w:cs="Times New Roman"/>
          <w:kern w:val="0"/>
          <w:sz w:val="24"/>
          <w:szCs w:val="24"/>
        </w:rPr>
      </w:pPr>
      <w:r w:rsidRPr="005B353A">
        <w:rPr>
          <w:rFonts w:ascii="Times New Roman" w:eastAsia="宋体" w:hAnsi="Times New Roman" w:cs="Times New Roman" w:hint="eastAsia"/>
          <w:kern w:val="0"/>
          <w:sz w:val="24"/>
          <w:szCs w:val="24"/>
        </w:rPr>
        <w:t>股权集中度</w:t>
      </w:r>
      <w:r w:rsidRPr="005B353A">
        <w:rPr>
          <w:rFonts w:ascii="Times New Roman" w:eastAsia="宋体" w:hAnsi="Times New Roman" w:cs="Times New Roman" w:hint="eastAsia"/>
          <w:kern w:val="0"/>
          <w:sz w:val="24"/>
          <w:szCs w:val="24"/>
        </w:rPr>
        <w:t>(TOP1)</w:t>
      </w:r>
      <w:r w:rsidRPr="005B353A">
        <w:rPr>
          <w:rFonts w:ascii="Times New Roman" w:eastAsia="宋体" w:hAnsi="Times New Roman" w:cs="Times New Roman" w:hint="eastAsia"/>
          <w:kern w:val="0"/>
          <w:sz w:val="24"/>
          <w:szCs w:val="24"/>
        </w:rPr>
        <w:t>与净资产收益率</w:t>
      </w:r>
      <w:r w:rsidRPr="005B353A">
        <w:rPr>
          <w:rFonts w:ascii="Times New Roman" w:eastAsia="宋体" w:hAnsi="Times New Roman" w:cs="Times New Roman" w:hint="eastAsia"/>
          <w:kern w:val="0"/>
          <w:sz w:val="24"/>
          <w:szCs w:val="24"/>
        </w:rPr>
        <w:t>(ROE)</w:t>
      </w:r>
      <w:r w:rsidRPr="005B353A">
        <w:rPr>
          <w:rFonts w:ascii="Times New Roman" w:eastAsia="宋体" w:hAnsi="Times New Roman" w:cs="Times New Roman" w:hint="eastAsia"/>
          <w:kern w:val="0"/>
          <w:sz w:val="24"/>
          <w:szCs w:val="24"/>
        </w:rPr>
        <w:t>正相关，且在</w:t>
      </w:r>
      <w:r w:rsidRPr="005B353A">
        <w:rPr>
          <w:rFonts w:ascii="Times New Roman" w:eastAsia="宋体" w:hAnsi="Times New Roman" w:cs="Times New Roman" w:hint="eastAsia"/>
          <w:kern w:val="0"/>
          <w:sz w:val="24"/>
          <w:szCs w:val="24"/>
        </w:rPr>
        <w:t>1%</w:t>
      </w:r>
      <w:r w:rsidR="002E769C">
        <w:rPr>
          <w:rFonts w:ascii="Times New Roman" w:eastAsia="宋体" w:hAnsi="Times New Roman" w:cs="Times New Roman" w:hint="eastAsia"/>
          <w:kern w:val="0"/>
          <w:sz w:val="24"/>
          <w:szCs w:val="24"/>
        </w:rPr>
        <w:t>置信水平上显著</w:t>
      </w:r>
      <w:r w:rsidR="00092D80">
        <w:rPr>
          <w:rFonts w:ascii="Times New Roman" w:eastAsia="宋体" w:hAnsi="Times New Roman" w:cs="Times New Roman" w:hint="eastAsia"/>
          <w:kern w:val="0"/>
          <w:sz w:val="24"/>
          <w:szCs w:val="24"/>
        </w:rPr>
        <w:t>，与假设一致。</w:t>
      </w:r>
    </w:p>
    <w:p w14:paraId="43454969" w14:textId="77777777" w:rsidR="005B353A" w:rsidRDefault="001F652A" w:rsidP="005B353A">
      <w:pPr>
        <w:pStyle w:val="a7"/>
        <w:numPr>
          <w:ilvl w:val="0"/>
          <w:numId w:val="3"/>
        </w:numPr>
        <w:autoSpaceDE w:val="0"/>
        <w:autoSpaceDN w:val="0"/>
        <w:adjustRightInd w:val="0"/>
        <w:spacing w:line="400" w:lineRule="exact"/>
        <w:ind w:firstLineChars="0"/>
        <w:jc w:val="left"/>
        <w:rPr>
          <w:rFonts w:ascii="Times New Roman" w:eastAsia="宋体" w:hAnsi="Times New Roman" w:cs="Times New Roman"/>
          <w:kern w:val="0"/>
          <w:sz w:val="24"/>
          <w:szCs w:val="24"/>
        </w:rPr>
      </w:pPr>
      <w:r w:rsidRPr="005B353A">
        <w:rPr>
          <w:rFonts w:ascii="Times New Roman" w:eastAsia="宋体" w:hAnsi="Times New Roman" w:cs="Times New Roman" w:hint="eastAsia"/>
          <w:kern w:val="0"/>
          <w:sz w:val="24"/>
          <w:szCs w:val="24"/>
        </w:rPr>
        <w:t>燃气生产与供应业</w:t>
      </w:r>
    </w:p>
    <w:p w14:paraId="541E112B" w14:textId="77777777" w:rsidR="001F652A" w:rsidRPr="005B353A" w:rsidRDefault="005A0172" w:rsidP="005B353A">
      <w:pPr>
        <w:autoSpaceDE w:val="0"/>
        <w:autoSpaceDN w:val="0"/>
        <w:adjustRightInd w:val="0"/>
        <w:spacing w:line="400" w:lineRule="exact"/>
        <w:ind w:left="480"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燃气生产</w:t>
      </w:r>
      <w:r w:rsidR="001F652A" w:rsidRPr="005B353A">
        <w:rPr>
          <w:rFonts w:ascii="Times New Roman" w:eastAsia="宋体" w:hAnsi="Times New Roman" w:cs="Times New Roman" w:hint="eastAsia"/>
          <w:kern w:val="0"/>
          <w:sz w:val="24"/>
          <w:szCs w:val="24"/>
        </w:rPr>
        <w:t>上市公司股权融资率（</w:t>
      </w:r>
      <w:r w:rsidR="001F652A" w:rsidRPr="005B353A">
        <w:rPr>
          <w:rFonts w:ascii="Times New Roman" w:eastAsia="宋体" w:hAnsi="Times New Roman" w:cs="Times New Roman" w:hint="eastAsia"/>
          <w:kern w:val="0"/>
          <w:sz w:val="24"/>
          <w:szCs w:val="24"/>
        </w:rPr>
        <w:t>EFR</w:t>
      </w:r>
      <w:r w:rsidR="001F652A" w:rsidRPr="005B353A">
        <w:rPr>
          <w:rFonts w:ascii="Times New Roman" w:eastAsia="宋体" w:hAnsi="Times New Roman" w:cs="Times New Roman" w:hint="eastAsia"/>
          <w:kern w:val="0"/>
          <w:sz w:val="24"/>
          <w:szCs w:val="24"/>
        </w:rPr>
        <w:t>）与净资产收益率</w:t>
      </w:r>
      <w:r w:rsidR="001F652A" w:rsidRPr="005B353A">
        <w:rPr>
          <w:rFonts w:ascii="Times New Roman" w:eastAsia="宋体" w:hAnsi="Times New Roman" w:cs="Times New Roman" w:hint="eastAsia"/>
          <w:kern w:val="0"/>
          <w:sz w:val="24"/>
          <w:szCs w:val="24"/>
        </w:rPr>
        <w:t>(ROE)</w:t>
      </w:r>
      <w:r w:rsidR="001F652A" w:rsidRPr="005B353A">
        <w:rPr>
          <w:rFonts w:ascii="Times New Roman" w:eastAsia="宋体" w:hAnsi="Times New Roman" w:cs="Times New Roman" w:hint="eastAsia"/>
          <w:kern w:val="0"/>
          <w:sz w:val="24"/>
          <w:szCs w:val="24"/>
        </w:rPr>
        <w:t>正相关，且在</w:t>
      </w:r>
      <w:r w:rsidR="001F652A" w:rsidRPr="005B353A">
        <w:rPr>
          <w:rFonts w:ascii="Times New Roman" w:eastAsia="宋体" w:hAnsi="Times New Roman" w:cs="Times New Roman" w:hint="eastAsia"/>
          <w:kern w:val="0"/>
          <w:sz w:val="24"/>
          <w:szCs w:val="24"/>
        </w:rPr>
        <w:t>1%</w:t>
      </w:r>
      <w:r w:rsidR="001F652A" w:rsidRPr="005B353A">
        <w:rPr>
          <w:rFonts w:ascii="Times New Roman" w:eastAsia="宋体" w:hAnsi="Times New Roman" w:cs="Times New Roman" w:hint="eastAsia"/>
          <w:kern w:val="0"/>
          <w:sz w:val="24"/>
          <w:szCs w:val="24"/>
        </w:rPr>
        <w:t>置信水平上显著，</w:t>
      </w:r>
      <w:r w:rsidR="00290381" w:rsidRPr="00290381">
        <w:rPr>
          <w:rFonts w:ascii="Times New Roman" w:eastAsia="宋体" w:hAnsi="Times New Roman" w:cs="Times New Roman" w:hint="eastAsia"/>
          <w:kern w:val="0"/>
          <w:sz w:val="24"/>
          <w:szCs w:val="24"/>
        </w:rPr>
        <w:t>说明燃气生产与供应业提高股权融资水平能促进公司绩效的提高。</w:t>
      </w:r>
      <w:r w:rsidR="0004510C">
        <w:rPr>
          <w:rFonts w:ascii="Times New Roman" w:eastAsia="宋体" w:hAnsi="Times New Roman" w:cs="Times New Roman" w:hint="eastAsia"/>
          <w:kern w:val="0"/>
          <w:sz w:val="24"/>
          <w:szCs w:val="24"/>
        </w:rPr>
        <w:t>与假设一致；</w:t>
      </w:r>
      <w:r w:rsidR="001F652A" w:rsidRPr="005B353A">
        <w:rPr>
          <w:rFonts w:ascii="Times New Roman" w:eastAsia="宋体" w:hAnsi="Times New Roman" w:cs="Times New Roman" w:hint="eastAsia"/>
          <w:kern w:val="0"/>
          <w:sz w:val="24"/>
          <w:szCs w:val="24"/>
        </w:rPr>
        <w:t>而股权集中</w:t>
      </w:r>
      <w:r w:rsidR="001F652A" w:rsidRPr="005B353A">
        <w:rPr>
          <w:rFonts w:ascii="Times New Roman" w:eastAsia="宋体" w:hAnsi="Times New Roman" w:cs="Times New Roman" w:hint="eastAsia"/>
          <w:kern w:val="0"/>
          <w:sz w:val="24"/>
          <w:szCs w:val="24"/>
        </w:rPr>
        <w:t>(TOP1)</w:t>
      </w:r>
      <w:r w:rsidR="001F652A" w:rsidRPr="005B353A">
        <w:rPr>
          <w:rFonts w:ascii="Times New Roman" w:eastAsia="宋体" w:hAnsi="Times New Roman" w:cs="Times New Roman" w:hint="eastAsia"/>
          <w:kern w:val="0"/>
          <w:sz w:val="24"/>
          <w:szCs w:val="24"/>
        </w:rPr>
        <w:t>与净资产收益率</w:t>
      </w:r>
      <w:r w:rsidR="001F652A" w:rsidRPr="005B353A">
        <w:rPr>
          <w:rFonts w:ascii="Times New Roman" w:eastAsia="宋体" w:hAnsi="Times New Roman" w:cs="Times New Roman" w:hint="eastAsia"/>
          <w:kern w:val="0"/>
          <w:sz w:val="24"/>
          <w:szCs w:val="24"/>
        </w:rPr>
        <w:t>(ROE)</w:t>
      </w:r>
      <w:r w:rsidR="001F652A" w:rsidRPr="005B353A">
        <w:rPr>
          <w:rFonts w:ascii="Times New Roman" w:eastAsia="宋体" w:hAnsi="Times New Roman" w:cs="Times New Roman" w:hint="eastAsia"/>
          <w:kern w:val="0"/>
          <w:sz w:val="24"/>
          <w:szCs w:val="24"/>
        </w:rPr>
        <w:t>相关关系不显著</w:t>
      </w:r>
      <w:r w:rsidR="0004510C">
        <w:rPr>
          <w:rFonts w:ascii="Times New Roman" w:eastAsia="宋体" w:hAnsi="Times New Roman" w:cs="Times New Roman" w:hint="eastAsia"/>
          <w:kern w:val="0"/>
          <w:sz w:val="24"/>
          <w:szCs w:val="24"/>
        </w:rPr>
        <w:t>，与假设不一致</w:t>
      </w:r>
      <w:r>
        <w:rPr>
          <w:rFonts w:ascii="Times New Roman" w:eastAsia="宋体" w:hAnsi="Times New Roman" w:cs="Times New Roman" w:hint="eastAsia"/>
          <w:kern w:val="0"/>
          <w:sz w:val="24"/>
          <w:szCs w:val="24"/>
        </w:rPr>
        <w:t>。</w:t>
      </w:r>
      <w:r w:rsidR="001F652A" w:rsidRPr="005B353A">
        <w:rPr>
          <w:rFonts w:ascii="Times New Roman" w:eastAsia="宋体" w:hAnsi="Times New Roman" w:cs="Times New Roman" w:hint="eastAsia"/>
          <w:kern w:val="0"/>
          <w:sz w:val="24"/>
          <w:szCs w:val="24"/>
        </w:rPr>
        <w:t>由于近几年燃气业进入黄金发展期，燃气消费保持年均两位数的速度增长，投资资金需求巨大，而股权融资具有成本低廉的特点，对公司快速扩大生产及供给能力具有重要作用。股权融资的同时必然对第一大股东持股比例具有稀释作用，在验证结果上表现为股权集中度与公司绩效无显著相关关系。</w:t>
      </w:r>
    </w:p>
    <w:p w14:paraId="2085782A" w14:textId="77777777" w:rsidR="005B353A" w:rsidRDefault="001F652A" w:rsidP="005B353A">
      <w:pPr>
        <w:pStyle w:val="a7"/>
        <w:numPr>
          <w:ilvl w:val="0"/>
          <w:numId w:val="3"/>
        </w:numPr>
        <w:autoSpaceDE w:val="0"/>
        <w:autoSpaceDN w:val="0"/>
        <w:adjustRightInd w:val="0"/>
        <w:spacing w:line="400" w:lineRule="exact"/>
        <w:ind w:firstLineChars="0"/>
        <w:jc w:val="left"/>
        <w:rPr>
          <w:rFonts w:ascii="Times New Roman" w:eastAsia="宋体" w:hAnsi="Times New Roman" w:cs="Times New Roman"/>
          <w:kern w:val="0"/>
          <w:sz w:val="24"/>
          <w:szCs w:val="24"/>
        </w:rPr>
      </w:pPr>
      <w:r w:rsidRPr="005B353A">
        <w:rPr>
          <w:rFonts w:ascii="Times New Roman" w:eastAsia="宋体" w:hAnsi="Times New Roman" w:cs="Times New Roman" w:hint="eastAsia"/>
          <w:kern w:val="0"/>
          <w:sz w:val="24"/>
          <w:szCs w:val="24"/>
        </w:rPr>
        <w:t>道路运输业</w:t>
      </w:r>
    </w:p>
    <w:p w14:paraId="3B5F990F" w14:textId="77777777" w:rsidR="001F652A" w:rsidRPr="005B353A" w:rsidRDefault="005B353A" w:rsidP="005B353A">
      <w:pPr>
        <w:autoSpaceDE w:val="0"/>
        <w:autoSpaceDN w:val="0"/>
        <w:adjustRightInd w:val="0"/>
        <w:spacing w:line="400" w:lineRule="exact"/>
        <w:ind w:left="480"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道路运输业</w:t>
      </w:r>
      <w:r w:rsidR="001F652A" w:rsidRPr="005B353A">
        <w:rPr>
          <w:rFonts w:ascii="Times New Roman" w:eastAsia="宋体" w:hAnsi="Times New Roman" w:cs="Times New Roman" w:hint="eastAsia"/>
          <w:kern w:val="0"/>
          <w:sz w:val="24"/>
          <w:szCs w:val="24"/>
        </w:rPr>
        <w:t>上市公司股权集中度（</w:t>
      </w:r>
      <w:r w:rsidR="001F652A" w:rsidRPr="005B353A">
        <w:rPr>
          <w:rFonts w:ascii="Times New Roman" w:eastAsia="宋体" w:hAnsi="Times New Roman" w:cs="Times New Roman" w:hint="eastAsia"/>
          <w:kern w:val="0"/>
          <w:sz w:val="24"/>
          <w:szCs w:val="24"/>
        </w:rPr>
        <w:t>TOP1</w:t>
      </w:r>
      <w:r w:rsidR="001F652A" w:rsidRPr="005B353A">
        <w:rPr>
          <w:rFonts w:ascii="Times New Roman" w:eastAsia="宋体" w:hAnsi="Times New Roman" w:cs="Times New Roman" w:hint="eastAsia"/>
          <w:kern w:val="0"/>
          <w:sz w:val="24"/>
          <w:szCs w:val="24"/>
        </w:rPr>
        <w:t>）与净资产收益率</w:t>
      </w:r>
      <w:r w:rsidR="001F652A" w:rsidRPr="005B353A">
        <w:rPr>
          <w:rFonts w:ascii="Times New Roman" w:eastAsia="宋体" w:hAnsi="Times New Roman" w:cs="Times New Roman" w:hint="eastAsia"/>
          <w:kern w:val="0"/>
          <w:sz w:val="24"/>
          <w:szCs w:val="24"/>
        </w:rPr>
        <w:t>(ROE)</w:t>
      </w:r>
      <w:r w:rsidRPr="005B353A">
        <w:rPr>
          <w:rFonts w:ascii="Times New Roman" w:eastAsia="宋体" w:hAnsi="Times New Roman" w:cs="Times New Roman" w:hint="eastAsia"/>
          <w:kern w:val="0"/>
          <w:sz w:val="24"/>
          <w:szCs w:val="24"/>
        </w:rPr>
        <w:t>正相关</w:t>
      </w:r>
      <w:r w:rsidR="001F652A" w:rsidRPr="005B353A">
        <w:rPr>
          <w:rFonts w:ascii="Times New Roman" w:eastAsia="宋体" w:hAnsi="Times New Roman" w:cs="Times New Roman" w:hint="eastAsia"/>
          <w:kern w:val="0"/>
          <w:sz w:val="24"/>
          <w:szCs w:val="24"/>
        </w:rPr>
        <w:t>且在</w:t>
      </w:r>
      <w:r w:rsidR="001F652A" w:rsidRPr="005B353A">
        <w:rPr>
          <w:rFonts w:ascii="Times New Roman" w:eastAsia="宋体" w:hAnsi="Times New Roman" w:cs="Times New Roman" w:hint="eastAsia"/>
          <w:kern w:val="0"/>
          <w:sz w:val="24"/>
          <w:szCs w:val="24"/>
        </w:rPr>
        <w:t>1%</w:t>
      </w:r>
      <w:r w:rsidR="001F652A" w:rsidRPr="005B353A">
        <w:rPr>
          <w:rFonts w:ascii="Times New Roman" w:eastAsia="宋体" w:hAnsi="Times New Roman" w:cs="Times New Roman" w:hint="eastAsia"/>
          <w:kern w:val="0"/>
          <w:sz w:val="24"/>
          <w:szCs w:val="24"/>
        </w:rPr>
        <w:t>置信水平上显著，而股权融资率（</w:t>
      </w:r>
      <w:r w:rsidR="001F652A" w:rsidRPr="005B353A">
        <w:rPr>
          <w:rFonts w:ascii="Times New Roman" w:eastAsia="宋体" w:hAnsi="Times New Roman" w:cs="Times New Roman" w:hint="eastAsia"/>
          <w:kern w:val="0"/>
          <w:sz w:val="24"/>
          <w:szCs w:val="24"/>
        </w:rPr>
        <w:t>EFR</w:t>
      </w:r>
      <w:r w:rsidR="001F652A" w:rsidRPr="005B353A">
        <w:rPr>
          <w:rFonts w:ascii="Times New Roman" w:eastAsia="宋体" w:hAnsi="Times New Roman" w:cs="Times New Roman" w:hint="eastAsia"/>
          <w:kern w:val="0"/>
          <w:sz w:val="24"/>
          <w:szCs w:val="24"/>
        </w:rPr>
        <w:t>）与净资产收益率（</w:t>
      </w:r>
      <w:r w:rsidR="001F652A" w:rsidRPr="005B353A">
        <w:rPr>
          <w:rFonts w:ascii="Times New Roman" w:eastAsia="宋体" w:hAnsi="Times New Roman" w:cs="Times New Roman" w:hint="eastAsia"/>
          <w:kern w:val="0"/>
          <w:sz w:val="24"/>
          <w:szCs w:val="24"/>
        </w:rPr>
        <w:t>ROE</w:t>
      </w:r>
      <w:r w:rsidR="001F652A" w:rsidRPr="005B353A">
        <w:rPr>
          <w:rFonts w:ascii="Times New Roman" w:eastAsia="宋体" w:hAnsi="Times New Roman" w:cs="Times New Roman" w:hint="eastAsia"/>
          <w:kern w:val="0"/>
          <w:sz w:val="24"/>
          <w:szCs w:val="24"/>
        </w:rPr>
        <w:t>）相关关系不显著。说明提高第一大股东持股比例有利于公司绩效的提高，而</w:t>
      </w:r>
      <w:r w:rsidR="001F652A" w:rsidRPr="005B353A">
        <w:rPr>
          <w:rFonts w:ascii="Times New Roman" w:eastAsia="宋体" w:hAnsi="Times New Roman" w:cs="Times New Roman" w:hint="eastAsia"/>
          <w:kern w:val="0"/>
          <w:sz w:val="24"/>
          <w:szCs w:val="24"/>
        </w:rPr>
        <w:lastRenderedPageBreak/>
        <w:t>股权融资对公司绩效的影响不显著。肖康元、汪洋（</w:t>
      </w:r>
      <w:r w:rsidR="001F652A" w:rsidRPr="005B353A">
        <w:rPr>
          <w:rFonts w:ascii="Times New Roman" w:eastAsia="宋体" w:hAnsi="Times New Roman" w:cs="Times New Roman" w:hint="eastAsia"/>
          <w:kern w:val="0"/>
          <w:sz w:val="24"/>
          <w:szCs w:val="24"/>
        </w:rPr>
        <w:t>2018</w:t>
      </w:r>
      <w:r w:rsidR="001F652A" w:rsidRPr="005B353A">
        <w:rPr>
          <w:rFonts w:ascii="Times New Roman" w:eastAsia="宋体" w:hAnsi="Times New Roman" w:cs="Times New Roman" w:hint="eastAsia"/>
          <w:kern w:val="0"/>
          <w:sz w:val="24"/>
          <w:szCs w:val="24"/>
        </w:rPr>
        <w:t>）在研究交通运输股权融资与公司业绩关系时发现，有些企业在成功募资后，用于购买理财产品、偿还债务或改变资金用途，资金使用效率不高，影响了公司业绩，印证了本文的研究结果，道路运输业股权融资对公司绩效的影响不显著。提高第一大股东的持股比例，加强大股东对管理层的监督，有力于公司治理水平的提高，促进公司绩效提升。</w:t>
      </w:r>
    </w:p>
    <w:p w14:paraId="5D7F97F5" w14:textId="77777777" w:rsidR="00A711D0" w:rsidRPr="001F652A" w:rsidRDefault="00A711D0" w:rsidP="001F652A">
      <w:pPr>
        <w:autoSpaceDE w:val="0"/>
        <w:autoSpaceDN w:val="0"/>
        <w:adjustRightInd w:val="0"/>
        <w:spacing w:line="400" w:lineRule="exact"/>
        <w:ind w:firstLineChars="200" w:firstLine="480"/>
        <w:jc w:val="left"/>
        <w:rPr>
          <w:rFonts w:ascii="Times New Roman" w:eastAsia="宋体" w:hAnsi="Times New Roman" w:cs="Times New Roman"/>
          <w:kern w:val="0"/>
          <w:sz w:val="24"/>
          <w:szCs w:val="24"/>
        </w:rPr>
      </w:pPr>
    </w:p>
    <w:p w14:paraId="02F58519" w14:textId="77777777" w:rsidR="001F652A" w:rsidRPr="0073380D" w:rsidRDefault="0073380D" w:rsidP="001F652A">
      <w:pPr>
        <w:rPr>
          <w:rFonts w:ascii="宋体" w:eastAsia="宋体" w:hAnsi="宋体" w:cs="Times New Roman"/>
          <w:b/>
          <w:sz w:val="24"/>
          <w:szCs w:val="24"/>
        </w:rPr>
      </w:pPr>
      <w:r w:rsidRPr="0073380D">
        <w:rPr>
          <w:rFonts w:ascii="宋体" w:eastAsia="宋体" w:hAnsi="宋体" w:cs="Times New Roman"/>
          <w:b/>
          <w:sz w:val="24"/>
          <w:szCs w:val="24"/>
        </w:rPr>
        <w:t>（</w:t>
      </w:r>
      <w:r w:rsidRPr="0073380D">
        <w:rPr>
          <w:rFonts w:ascii="宋体" w:eastAsia="宋体" w:hAnsi="宋体" w:cs="Times New Roman" w:hint="eastAsia"/>
          <w:b/>
          <w:sz w:val="24"/>
          <w:szCs w:val="24"/>
        </w:rPr>
        <w:t>3</w:t>
      </w:r>
      <w:r w:rsidRPr="0073380D">
        <w:rPr>
          <w:rFonts w:ascii="宋体" w:eastAsia="宋体" w:hAnsi="宋体" w:cs="Times New Roman"/>
          <w:b/>
          <w:sz w:val="24"/>
          <w:szCs w:val="24"/>
        </w:rPr>
        <w:t>）</w:t>
      </w:r>
      <w:r w:rsidR="000E7FF8">
        <w:rPr>
          <w:rFonts w:ascii="宋体" w:eastAsia="宋体" w:hAnsi="宋体" w:cs="Times New Roman"/>
          <w:b/>
          <w:sz w:val="24"/>
          <w:szCs w:val="24"/>
        </w:rPr>
        <w:t>模型</w:t>
      </w:r>
      <w:r w:rsidR="000E7FF8">
        <w:rPr>
          <w:rFonts w:ascii="宋体" w:eastAsia="宋体" w:hAnsi="宋体" w:cs="Times New Roman" w:hint="eastAsia"/>
          <w:b/>
          <w:sz w:val="24"/>
          <w:szCs w:val="24"/>
        </w:rPr>
        <w:t>5-2全样本回归</w:t>
      </w:r>
    </w:p>
    <w:tbl>
      <w:tblPr>
        <w:tblW w:w="9720" w:type="dxa"/>
        <w:tblLayout w:type="fixed"/>
        <w:tblLook w:val="0000" w:firstRow="0" w:lastRow="0" w:firstColumn="0" w:lastColumn="0" w:noHBand="0" w:noVBand="0"/>
      </w:tblPr>
      <w:tblGrid>
        <w:gridCol w:w="1656"/>
        <w:gridCol w:w="2016"/>
        <w:gridCol w:w="2016"/>
        <w:gridCol w:w="2016"/>
        <w:gridCol w:w="2016"/>
      </w:tblGrid>
      <w:tr w:rsidR="000E7FF8" w:rsidRPr="001F652A" w14:paraId="7F7A1282" w14:textId="77777777" w:rsidTr="00AE4852">
        <w:tc>
          <w:tcPr>
            <w:tcW w:w="1656" w:type="dxa"/>
            <w:vMerge w:val="restart"/>
            <w:tcBorders>
              <w:top w:val="single" w:sz="4" w:space="0" w:color="auto"/>
              <w:left w:val="nil"/>
              <w:right w:val="nil"/>
            </w:tcBorders>
            <w:vAlign w:val="center"/>
          </w:tcPr>
          <w:p w14:paraId="1FFFC38F" w14:textId="77777777" w:rsidR="000E7FF8" w:rsidRPr="001F652A" w:rsidRDefault="00AE4852" w:rsidP="00AE4852">
            <w:pPr>
              <w:autoSpaceDE w:val="0"/>
              <w:autoSpaceDN w:val="0"/>
              <w:adjustRightInd w:val="0"/>
              <w:jc w:val="left"/>
              <w:rPr>
                <w:rFonts w:ascii="Times New Roman" w:eastAsia="Times New Roman" w:hAnsi="Times New Roman" w:cs="Times New Roman"/>
                <w:kern w:val="0"/>
                <w:szCs w:val="24"/>
              </w:rPr>
            </w:pPr>
            <w:r>
              <w:rPr>
                <w:rFonts w:ascii="Times New Roman" w:eastAsia="Times New Roman" w:hAnsi="Times New Roman" w:cs="Times New Roman"/>
                <w:kern w:val="0"/>
                <w:szCs w:val="24"/>
              </w:rPr>
              <w:t>变量</w:t>
            </w:r>
          </w:p>
        </w:tc>
        <w:tc>
          <w:tcPr>
            <w:tcW w:w="2016" w:type="dxa"/>
            <w:vMerge w:val="restart"/>
            <w:tcBorders>
              <w:top w:val="single" w:sz="4" w:space="0" w:color="auto"/>
              <w:left w:val="nil"/>
              <w:right w:val="nil"/>
            </w:tcBorders>
            <w:vAlign w:val="center"/>
          </w:tcPr>
          <w:p w14:paraId="31FE16A0" w14:textId="77777777" w:rsidR="000E7FF8" w:rsidRPr="001F652A" w:rsidRDefault="00AE4852" w:rsidP="00AE4852">
            <w:pPr>
              <w:autoSpaceDE w:val="0"/>
              <w:autoSpaceDN w:val="0"/>
              <w:adjustRightInd w:val="0"/>
              <w:jc w:val="left"/>
              <w:rPr>
                <w:rFonts w:ascii="Times New Roman" w:eastAsia="Times New Roman" w:hAnsi="Times New Roman" w:cs="Times New Roman"/>
                <w:kern w:val="0"/>
                <w:szCs w:val="24"/>
              </w:rPr>
            </w:pPr>
            <w:r>
              <w:rPr>
                <w:rFonts w:ascii="Times New Roman" w:eastAsia="Times New Roman" w:hAnsi="Times New Roman" w:cs="Times New Roman"/>
                <w:kern w:val="0"/>
                <w:szCs w:val="24"/>
              </w:rPr>
              <w:t>简称</w:t>
            </w:r>
          </w:p>
        </w:tc>
        <w:tc>
          <w:tcPr>
            <w:tcW w:w="2016" w:type="dxa"/>
            <w:tcBorders>
              <w:top w:val="single" w:sz="4" w:space="0" w:color="auto"/>
              <w:left w:val="nil"/>
              <w:bottom w:val="nil"/>
              <w:right w:val="nil"/>
            </w:tcBorders>
          </w:tcPr>
          <w:p w14:paraId="7BB6C227" w14:textId="77777777" w:rsidR="000E7FF8" w:rsidRPr="001F652A" w:rsidRDefault="000E7FF8"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(1)</w:t>
            </w:r>
          </w:p>
        </w:tc>
        <w:tc>
          <w:tcPr>
            <w:tcW w:w="2016" w:type="dxa"/>
            <w:tcBorders>
              <w:top w:val="single" w:sz="4" w:space="0" w:color="auto"/>
              <w:left w:val="nil"/>
              <w:bottom w:val="nil"/>
              <w:right w:val="nil"/>
            </w:tcBorders>
          </w:tcPr>
          <w:p w14:paraId="2D433DB1" w14:textId="77777777" w:rsidR="000E7FF8" w:rsidRPr="001F652A" w:rsidRDefault="000E7FF8"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(2)</w:t>
            </w:r>
          </w:p>
        </w:tc>
        <w:tc>
          <w:tcPr>
            <w:tcW w:w="2016" w:type="dxa"/>
            <w:tcBorders>
              <w:top w:val="single" w:sz="4" w:space="0" w:color="auto"/>
              <w:left w:val="nil"/>
              <w:bottom w:val="nil"/>
              <w:right w:val="nil"/>
            </w:tcBorders>
          </w:tcPr>
          <w:p w14:paraId="07A27BF5" w14:textId="77777777" w:rsidR="000E7FF8" w:rsidRPr="001F652A" w:rsidRDefault="000E7FF8"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(3)</w:t>
            </w:r>
          </w:p>
        </w:tc>
      </w:tr>
      <w:tr w:rsidR="000E7FF8" w:rsidRPr="001F652A" w14:paraId="64717E43" w14:textId="77777777" w:rsidTr="00957E83">
        <w:tc>
          <w:tcPr>
            <w:tcW w:w="1656" w:type="dxa"/>
            <w:vMerge/>
            <w:tcBorders>
              <w:left w:val="nil"/>
              <w:bottom w:val="nil"/>
              <w:right w:val="nil"/>
            </w:tcBorders>
          </w:tcPr>
          <w:p w14:paraId="09250163" w14:textId="77777777" w:rsidR="000E7FF8" w:rsidRPr="001F652A" w:rsidRDefault="000E7FF8" w:rsidP="001F652A">
            <w:pPr>
              <w:autoSpaceDE w:val="0"/>
              <w:autoSpaceDN w:val="0"/>
              <w:adjustRightInd w:val="0"/>
              <w:jc w:val="left"/>
              <w:rPr>
                <w:rFonts w:ascii="Times New Roman" w:eastAsia="Times New Roman" w:hAnsi="Times New Roman" w:cs="Times New Roman"/>
                <w:kern w:val="0"/>
                <w:szCs w:val="24"/>
              </w:rPr>
            </w:pPr>
          </w:p>
        </w:tc>
        <w:tc>
          <w:tcPr>
            <w:tcW w:w="2016" w:type="dxa"/>
            <w:vMerge/>
            <w:tcBorders>
              <w:left w:val="nil"/>
              <w:bottom w:val="nil"/>
              <w:right w:val="nil"/>
            </w:tcBorders>
          </w:tcPr>
          <w:p w14:paraId="6BB2E5B0" w14:textId="77777777" w:rsidR="000E7FF8" w:rsidRPr="001F652A" w:rsidRDefault="000E7FF8" w:rsidP="001F652A">
            <w:pPr>
              <w:autoSpaceDE w:val="0"/>
              <w:autoSpaceDN w:val="0"/>
              <w:adjustRightInd w:val="0"/>
              <w:jc w:val="center"/>
              <w:rPr>
                <w:rFonts w:ascii="Times New Roman" w:eastAsia="Times New Roman" w:hAnsi="Times New Roman" w:cs="Times New Roman"/>
                <w:kern w:val="0"/>
                <w:szCs w:val="24"/>
              </w:rPr>
            </w:pPr>
          </w:p>
        </w:tc>
        <w:tc>
          <w:tcPr>
            <w:tcW w:w="2016" w:type="dxa"/>
            <w:tcBorders>
              <w:top w:val="nil"/>
              <w:left w:val="nil"/>
              <w:bottom w:val="nil"/>
              <w:right w:val="nil"/>
            </w:tcBorders>
          </w:tcPr>
          <w:p w14:paraId="49229004" w14:textId="77777777" w:rsidR="000E7FF8" w:rsidRPr="001F652A" w:rsidRDefault="000E7FF8"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pool</w:t>
            </w:r>
          </w:p>
        </w:tc>
        <w:tc>
          <w:tcPr>
            <w:tcW w:w="2016" w:type="dxa"/>
            <w:tcBorders>
              <w:top w:val="nil"/>
              <w:left w:val="nil"/>
              <w:bottom w:val="nil"/>
              <w:right w:val="nil"/>
            </w:tcBorders>
          </w:tcPr>
          <w:p w14:paraId="4DFBC5B0" w14:textId="77777777" w:rsidR="000E7FF8" w:rsidRPr="001F652A" w:rsidRDefault="000E7FF8"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r</w:t>
            </w:r>
            <w:r w:rsidRPr="001F652A">
              <w:rPr>
                <w:rFonts w:ascii="Times New Roman" w:eastAsia="Times New Roman" w:hAnsi="Times New Roman" w:cs="Times New Roman"/>
                <w:kern w:val="0"/>
                <w:szCs w:val="24"/>
              </w:rPr>
              <w:t>e</w:t>
            </w:r>
          </w:p>
        </w:tc>
        <w:tc>
          <w:tcPr>
            <w:tcW w:w="2016" w:type="dxa"/>
            <w:tcBorders>
              <w:top w:val="nil"/>
              <w:left w:val="nil"/>
              <w:bottom w:val="nil"/>
              <w:right w:val="nil"/>
            </w:tcBorders>
          </w:tcPr>
          <w:p w14:paraId="4EDBE1C7" w14:textId="77777777" w:rsidR="000E7FF8" w:rsidRPr="001F652A" w:rsidRDefault="000E7FF8"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f</w:t>
            </w:r>
            <w:r w:rsidRPr="001F652A">
              <w:rPr>
                <w:rFonts w:ascii="Times New Roman" w:eastAsia="Times New Roman" w:hAnsi="Times New Roman" w:cs="Times New Roman"/>
                <w:kern w:val="0"/>
                <w:szCs w:val="24"/>
              </w:rPr>
              <w:t>e</w:t>
            </w:r>
          </w:p>
        </w:tc>
      </w:tr>
      <w:tr w:rsidR="001F652A" w:rsidRPr="001F652A" w14:paraId="70DBB4B0" w14:textId="77777777" w:rsidTr="009766C5">
        <w:tc>
          <w:tcPr>
            <w:tcW w:w="1656" w:type="dxa"/>
            <w:tcBorders>
              <w:top w:val="single" w:sz="4" w:space="0" w:color="auto"/>
              <w:left w:val="nil"/>
              <w:bottom w:val="nil"/>
              <w:right w:val="nil"/>
            </w:tcBorders>
          </w:tcPr>
          <w:p w14:paraId="7105AA8D"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宋体" w:eastAsia="宋体" w:hAnsi="宋体" w:cs="宋体" w:hint="eastAsia"/>
                <w:kern w:val="0"/>
                <w:szCs w:val="24"/>
              </w:rPr>
              <w:t>资产负债率</w:t>
            </w:r>
          </w:p>
        </w:tc>
        <w:tc>
          <w:tcPr>
            <w:tcW w:w="2016" w:type="dxa"/>
            <w:tcBorders>
              <w:top w:val="single" w:sz="4" w:space="0" w:color="auto"/>
              <w:left w:val="nil"/>
              <w:bottom w:val="nil"/>
              <w:right w:val="nil"/>
            </w:tcBorders>
          </w:tcPr>
          <w:p w14:paraId="016CD7BE" w14:textId="77777777" w:rsidR="001F652A" w:rsidRPr="001F652A" w:rsidRDefault="001F652A" w:rsidP="001F652A">
            <w:pPr>
              <w:autoSpaceDE w:val="0"/>
              <w:autoSpaceDN w:val="0"/>
              <w:adjustRightInd w:val="0"/>
              <w:jc w:val="left"/>
              <w:rPr>
                <w:rFonts w:ascii="Times New Roman" w:hAnsi="Times New Roman" w:cs="Times New Roman"/>
                <w:kern w:val="0"/>
                <w:szCs w:val="24"/>
              </w:rPr>
            </w:pPr>
            <w:r w:rsidRPr="001F652A">
              <w:rPr>
                <w:rFonts w:ascii="Times New Roman" w:hAnsi="Times New Roman" w:cs="Times New Roman" w:hint="eastAsia"/>
                <w:kern w:val="0"/>
                <w:szCs w:val="24"/>
              </w:rPr>
              <w:t>DAR</w:t>
            </w:r>
          </w:p>
        </w:tc>
        <w:tc>
          <w:tcPr>
            <w:tcW w:w="2016" w:type="dxa"/>
            <w:tcBorders>
              <w:top w:val="single" w:sz="4" w:space="0" w:color="auto"/>
              <w:left w:val="nil"/>
              <w:bottom w:val="nil"/>
              <w:right w:val="nil"/>
            </w:tcBorders>
          </w:tcPr>
          <w:p w14:paraId="479D3285"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0.197</w:t>
            </w:r>
          </w:p>
        </w:tc>
        <w:tc>
          <w:tcPr>
            <w:tcW w:w="2016" w:type="dxa"/>
            <w:tcBorders>
              <w:top w:val="single" w:sz="4" w:space="0" w:color="auto"/>
              <w:left w:val="nil"/>
              <w:bottom w:val="nil"/>
              <w:right w:val="nil"/>
            </w:tcBorders>
          </w:tcPr>
          <w:p w14:paraId="74A7EF62"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0.714***</w:t>
            </w:r>
          </w:p>
        </w:tc>
        <w:tc>
          <w:tcPr>
            <w:tcW w:w="2016" w:type="dxa"/>
            <w:tcBorders>
              <w:top w:val="single" w:sz="4" w:space="0" w:color="auto"/>
              <w:left w:val="nil"/>
              <w:bottom w:val="nil"/>
              <w:right w:val="nil"/>
            </w:tcBorders>
          </w:tcPr>
          <w:p w14:paraId="69976A73"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1.005***</w:t>
            </w:r>
          </w:p>
        </w:tc>
      </w:tr>
      <w:tr w:rsidR="001F652A" w:rsidRPr="001F652A" w14:paraId="62430136" w14:textId="77777777" w:rsidTr="009766C5">
        <w:tc>
          <w:tcPr>
            <w:tcW w:w="1656" w:type="dxa"/>
            <w:tcBorders>
              <w:top w:val="nil"/>
              <w:left w:val="nil"/>
              <w:bottom w:val="nil"/>
              <w:right w:val="nil"/>
            </w:tcBorders>
          </w:tcPr>
          <w:p w14:paraId="37AFA7E5"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68C8BBA7"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77D3F019"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1.33</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18AEE7A5"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(3.51)</w:t>
            </w:r>
          </w:p>
        </w:tc>
        <w:tc>
          <w:tcPr>
            <w:tcW w:w="2016" w:type="dxa"/>
            <w:tcBorders>
              <w:top w:val="nil"/>
              <w:left w:val="nil"/>
              <w:bottom w:val="nil"/>
              <w:right w:val="nil"/>
            </w:tcBorders>
          </w:tcPr>
          <w:p w14:paraId="08F96276" w14:textId="77777777" w:rsidR="001F652A" w:rsidRPr="001F652A" w:rsidRDefault="001F652A" w:rsidP="001F652A">
            <w:pPr>
              <w:autoSpaceDE w:val="0"/>
              <w:autoSpaceDN w:val="0"/>
              <w:adjustRightInd w:val="0"/>
              <w:jc w:val="center"/>
              <w:rPr>
                <w:rFonts w:ascii="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3.53</w:t>
            </w:r>
            <w:r w:rsidRPr="001F652A">
              <w:rPr>
                <w:rFonts w:ascii="Times New Roman" w:eastAsia="Times New Roman" w:hAnsi="Times New Roman" w:cs="Times New Roman"/>
                <w:kern w:val="0"/>
                <w:szCs w:val="24"/>
              </w:rPr>
              <w:t>)</w:t>
            </w:r>
          </w:p>
        </w:tc>
      </w:tr>
      <w:tr w:rsidR="001F652A" w:rsidRPr="001F652A" w14:paraId="19A860C6" w14:textId="77777777" w:rsidTr="009766C5">
        <w:tc>
          <w:tcPr>
            <w:tcW w:w="1656" w:type="dxa"/>
            <w:tcBorders>
              <w:top w:val="nil"/>
              <w:left w:val="nil"/>
              <w:bottom w:val="nil"/>
              <w:right w:val="nil"/>
            </w:tcBorders>
          </w:tcPr>
          <w:p w14:paraId="3F92653C" w14:textId="77777777" w:rsidR="001F652A" w:rsidRPr="001F652A" w:rsidRDefault="001F652A" w:rsidP="001F652A">
            <w:pPr>
              <w:autoSpaceDE w:val="0"/>
              <w:autoSpaceDN w:val="0"/>
              <w:adjustRightInd w:val="0"/>
              <w:jc w:val="left"/>
              <w:rPr>
                <w:rFonts w:ascii="Times New Roman" w:eastAsia="宋体" w:hAnsi="Times New Roman" w:cs="Times New Roman"/>
                <w:kern w:val="0"/>
                <w:szCs w:val="24"/>
              </w:rPr>
            </w:pPr>
          </w:p>
        </w:tc>
        <w:tc>
          <w:tcPr>
            <w:tcW w:w="2016" w:type="dxa"/>
            <w:tcBorders>
              <w:top w:val="nil"/>
              <w:left w:val="nil"/>
              <w:bottom w:val="nil"/>
              <w:right w:val="nil"/>
            </w:tcBorders>
          </w:tcPr>
          <w:p w14:paraId="6E4288DC" w14:textId="77777777" w:rsidR="001F652A" w:rsidRPr="001F652A" w:rsidRDefault="001F652A" w:rsidP="001F652A">
            <w:pPr>
              <w:autoSpaceDE w:val="0"/>
              <w:autoSpaceDN w:val="0"/>
              <w:adjustRightInd w:val="0"/>
              <w:jc w:val="left"/>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DAR2</w:t>
            </w:r>
          </w:p>
        </w:tc>
        <w:tc>
          <w:tcPr>
            <w:tcW w:w="2016" w:type="dxa"/>
            <w:tcBorders>
              <w:top w:val="nil"/>
              <w:left w:val="nil"/>
              <w:bottom w:val="nil"/>
              <w:right w:val="nil"/>
            </w:tcBorders>
          </w:tcPr>
          <w:p w14:paraId="09894681"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hAnsi="Times New Roman" w:cs="Times New Roman" w:hint="eastAsia"/>
                <w:kern w:val="0"/>
                <w:szCs w:val="24"/>
              </w:rPr>
              <w:t>-0.367</w:t>
            </w:r>
          </w:p>
        </w:tc>
        <w:tc>
          <w:tcPr>
            <w:tcW w:w="2016" w:type="dxa"/>
            <w:tcBorders>
              <w:top w:val="nil"/>
              <w:left w:val="nil"/>
              <w:bottom w:val="nil"/>
              <w:right w:val="nil"/>
            </w:tcBorders>
          </w:tcPr>
          <w:p w14:paraId="72626999"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-1.011</w:t>
            </w: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w:t>
            </w:r>
          </w:p>
        </w:tc>
        <w:tc>
          <w:tcPr>
            <w:tcW w:w="2016" w:type="dxa"/>
            <w:tcBorders>
              <w:top w:val="nil"/>
              <w:left w:val="nil"/>
              <w:bottom w:val="nil"/>
              <w:right w:val="nil"/>
            </w:tcBorders>
          </w:tcPr>
          <w:p w14:paraId="447A0F43"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-1.376**</w:t>
            </w:r>
            <w:r w:rsidRPr="001F652A">
              <w:rPr>
                <w:rFonts w:ascii="Times New Roman" w:eastAsia="Times New Roman" w:hAnsi="Times New Roman" w:cs="Times New Roman"/>
                <w:kern w:val="0"/>
                <w:szCs w:val="24"/>
                <w:vertAlign w:val="superscript"/>
              </w:rPr>
              <w:t>*</w:t>
            </w:r>
          </w:p>
        </w:tc>
      </w:tr>
      <w:tr w:rsidR="001F652A" w:rsidRPr="001F652A" w14:paraId="74AB4FC8" w14:textId="77777777" w:rsidTr="009766C5">
        <w:tc>
          <w:tcPr>
            <w:tcW w:w="1656" w:type="dxa"/>
            <w:tcBorders>
              <w:top w:val="nil"/>
              <w:left w:val="nil"/>
              <w:bottom w:val="nil"/>
              <w:right w:val="nil"/>
            </w:tcBorders>
          </w:tcPr>
          <w:p w14:paraId="6B9540D4" w14:textId="77777777" w:rsidR="001F652A" w:rsidRPr="001F652A" w:rsidRDefault="001F652A" w:rsidP="001F652A">
            <w:pPr>
              <w:autoSpaceDE w:val="0"/>
              <w:autoSpaceDN w:val="0"/>
              <w:adjustRightInd w:val="0"/>
              <w:jc w:val="left"/>
              <w:rPr>
                <w:rFonts w:ascii="Times New Roman" w:eastAsia="宋体" w:hAnsi="Times New Roman" w:cs="Times New Roman"/>
                <w:kern w:val="0"/>
                <w:szCs w:val="24"/>
              </w:rPr>
            </w:pPr>
          </w:p>
        </w:tc>
        <w:tc>
          <w:tcPr>
            <w:tcW w:w="2016" w:type="dxa"/>
            <w:tcBorders>
              <w:top w:val="nil"/>
              <w:left w:val="nil"/>
              <w:bottom w:val="nil"/>
              <w:right w:val="nil"/>
            </w:tcBorders>
          </w:tcPr>
          <w:p w14:paraId="57E4E7FF" w14:textId="77777777" w:rsidR="001F652A" w:rsidRPr="001F652A" w:rsidRDefault="001F652A" w:rsidP="001F652A">
            <w:pPr>
              <w:autoSpaceDE w:val="0"/>
              <w:autoSpaceDN w:val="0"/>
              <w:adjustRightInd w:val="0"/>
              <w:jc w:val="left"/>
              <w:rPr>
                <w:rFonts w:ascii="Times New Roman" w:eastAsia="宋体" w:hAnsi="Times New Roman" w:cs="Times New Roman"/>
                <w:kern w:val="0"/>
                <w:szCs w:val="24"/>
              </w:rPr>
            </w:pPr>
          </w:p>
        </w:tc>
        <w:tc>
          <w:tcPr>
            <w:tcW w:w="2016" w:type="dxa"/>
            <w:tcBorders>
              <w:top w:val="nil"/>
              <w:left w:val="nil"/>
              <w:bottom w:val="nil"/>
              <w:right w:val="nil"/>
            </w:tcBorders>
          </w:tcPr>
          <w:p w14:paraId="03A4F988"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-2.72</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6B058C5A"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-5.41</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4EE65081"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宋体" w:eastAsia="宋体" w:hAnsi="宋体" w:cs="宋体" w:hint="eastAsia"/>
                <w:kern w:val="0"/>
                <w:szCs w:val="24"/>
              </w:rPr>
              <w:t>（</w:t>
            </w:r>
            <w:r w:rsidRPr="001F652A">
              <w:rPr>
                <w:rFonts w:ascii="Times New Roman" w:eastAsia="宋体" w:hAnsi="Times New Roman" w:cs="Times New Roman" w:hint="eastAsia"/>
                <w:kern w:val="0"/>
                <w:szCs w:val="24"/>
              </w:rPr>
              <w:t>-5.16</w:t>
            </w:r>
            <w:r w:rsidRPr="001F652A">
              <w:rPr>
                <w:rFonts w:ascii="宋体" w:eastAsia="宋体" w:hAnsi="宋体" w:cs="宋体" w:hint="eastAsia"/>
                <w:kern w:val="0"/>
                <w:szCs w:val="24"/>
              </w:rPr>
              <w:t>）</w:t>
            </w:r>
            <w:r w:rsidRPr="001F652A">
              <w:rPr>
                <w:rFonts w:ascii="Times New Roman" w:eastAsia="Times New Roman" w:hAnsi="Times New Roman" w:cs="Times New Roman"/>
                <w:kern w:val="0"/>
                <w:szCs w:val="24"/>
              </w:rPr>
              <w:t>)</w:t>
            </w:r>
          </w:p>
        </w:tc>
      </w:tr>
      <w:tr w:rsidR="001F652A" w:rsidRPr="001F652A" w14:paraId="661149B8" w14:textId="77777777" w:rsidTr="009766C5">
        <w:tc>
          <w:tcPr>
            <w:tcW w:w="1656" w:type="dxa"/>
            <w:tcBorders>
              <w:top w:val="nil"/>
              <w:left w:val="nil"/>
              <w:bottom w:val="nil"/>
              <w:right w:val="nil"/>
            </w:tcBorders>
          </w:tcPr>
          <w:p w14:paraId="6B20B393"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宋体" w:eastAsia="宋体" w:hAnsi="宋体" w:cs="宋体" w:hint="eastAsia"/>
                <w:kern w:val="0"/>
                <w:szCs w:val="24"/>
              </w:rPr>
              <w:t>公司规模</w:t>
            </w:r>
          </w:p>
        </w:tc>
        <w:tc>
          <w:tcPr>
            <w:tcW w:w="2016" w:type="dxa"/>
            <w:tcBorders>
              <w:top w:val="nil"/>
              <w:left w:val="nil"/>
              <w:bottom w:val="nil"/>
              <w:right w:val="nil"/>
            </w:tcBorders>
          </w:tcPr>
          <w:p w14:paraId="6095FB6C" w14:textId="77777777" w:rsidR="001F652A" w:rsidRPr="001F652A" w:rsidRDefault="001F652A" w:rsidP="001F652A">
            <w:pPr>
              <w:autoSpaceDE w:val="0"/>
              <w:autoSpaceDN w:val="0"/>
              <w:adjustRightInd w:val="0"/>
              <w:jc w:val="left"/>
              <w:rPr>
                <w:rFonts w:ascii="Times New Roman" w:hAnsi="Times New Roman" w:cs="Times New Roman"/>
                <w:kern w:val="0"/>
                <w:szCs w:val="24"/>
              </w:rPr>
            </w:pPr>
            <w:r w:rsidRPr="001F652A">
              <w:rPr>
                <w:rFonts w:ascii="Times New Roman" w:hAnsi="Times New Roman" w:cs="Times New Roman" w:hint="eastAsia"/>
                <w:kern w:val="0"/>
                <w:szCs w:val="24"/>
              </w:rPr>
              <w:t>Size</w:t>
            </w:r>
          </w:p>
        </w:tc>
        <w:tc>
          <w:tcPr>
            <w:tcW w:w="2016" w:type="dxa"/>
            <w:tcBorders>
              <w:top w:val="nil"/>
              <w:left w:val="nil"/>
              <w:bottom w:val="nil"/>
              <w:right w:val="nil"/>
            </w:tcBorders>
          </w:tcPr>
          <w:p w14:paraId="74DB4329"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hAnsi="Times New Roman" w:cs="Times New Roman" w:hint="eastAsia"/>
                <w:kern w:val="0"/>
                <w:szCs w:val="24"/>
              </w:rPr>
              <w:t>276</w:t>
            </w:r>
            <w:r w:rsidRPr="001F652A">
              <w:rPr>
                <w:rFonts w:ascii="Times New Roman" w:eastAsia="宋体" w:hAnsi="Times New Roman" w:cs="Times New Roman" w:hint="eastAsia"/>
                <w:kern w:val="0"/>
                <w:szCs w:val="24"/>
              </w:rPr>
              <w:t>***</w:t>
            </w:r>
          </w:p>
        </w:tc>
        <w:tc>
          <w:tcPr>
            <w:tcW w:w="2016" w:type="dxa"/>
            <w:tcBorders>
              <w:top w:val="nil"/>
              <w:left w:val="nil"/>
              <w:bottom w:val="nil"/>
              <w:right w:val="nil"/>
            </w:tcBorders>
          </w:tcPr>
          <w:p w14:paraId="1AAC6F70"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042***</w:t>
            </w:r>
          </w:p>
        </w:tc>
        <w:tc>
          <w:tcPr>
            <w:tcW w:w="2016" w:type="dxa"/>
            <w:tcBorders>
              <w:top w:val="nil"/>
              <w:left w:val="nil"/>
              <w:bottom w:val="nil"/>
              <w:right w:val="nil"/>
            </w:tcBorders>
          </w:tcPr>
          <w:p w14:paraId="643BD2C2"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hAnsi="Times New Roman" w:cs="Times New Roman" w:hint="eastAsia"/>
                <w:kern w:val="0"/>
                <w:szCs w:val="24"/>
              </w:rPr>
              <w:t>193</w:t>
            </w:r>
          </w:p>
        </w:tc>
      </w:tr>
      <w:tr w:rsidR="001F652A" w:rsidRPr="001F652A" w14:paraId="69B68E28" w14:textId="77777777" w:rsidTr="009766C5">
        <w:tc>
          <w:tcPr>
            <w:tcW w:w="1656" w:type="dxa"/>
            <w:tcBorders>
              <w:top w:val="nil"/>
              <w:left w:val="nil"/>
              <w:bottom w:val="nil"/>
              <w:right w:val="nil"/>
            </w:tcBorders>
          </w:tcPr>
          <w:p w14:paraId="4046119A"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5B1E2127"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2DEAB7B3"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6.49</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20962266"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6.07</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3AB26AC3"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1.18</w:t>
            </w:r>
            <w:r w:rsidRPr="001F652A">
              <w:rPr>
                <w:rFonts w:ascii="Times New Roman" w:eastAsia="Times New Roman" w:hAnsi="Times New Roman" w:cs="Times New Roman"/>
                <w:kern w:val="0"/>
                <w:szCs w:val="24"/>
              </w:rPr>
              <w:t>)</w:t>
            </w:r>
          </w:p>
        </w:tc>
      </w:tr>
      <w:tr w:rsidR="001F652A" w:rsidRPr="001F652A" w14:paraId="581409B1" w14:textId="77777777" w:rsidTr="009766C5">
        <w:tc>
          <w:tcPr>
            <w:tcW w:w="1656" w:type="dxa"/>
            <w:tcBorders>
              <w:top w:val="nil"/>
              <w:left w:val="nil"/>
              <w:bottom w:val="nil"/>
              <w:right w:val="nil"/>
            </w:tcBorders>
          </w:tcPr>
          <w:p w14:paraId="1B789423" w14:textId="77777777" w:rsidR="001F652A" w:rsidRPr="001F652A" w:rsidRDefault="001F652A" w:rsidP="001F652A">
            <w:pPr>
              <w:autoSpaceDE w:val="0"/>
              <w:autoSpaceDN w:val="0"/>
              <w:adjustRightInd w:val="0"/>
              <w:jc w:val="left"/>
              <w:rPr>
                <w:rFonts w:ascii="Times New Roman" w:hAnsi="Times New Roman" w:cs="Times New Roman"/>
                <w:kern w:val="0"/>
                <w:szCs w:val="24"/>
              </w:rPr>
            </w:pPr>
            <w:r w:rsidRPr="001F652A">
              <w:rPr>
                <w:rFonts w:ascii="宋体" w:eastAsia="宋体" w:hAnsi="宋体" w:cs="宋体" w:hint="eastAsia"/>
                <w:kern w:val="0"/>
                <w:szCs w:val="24"/>
              </w:rPr>
              <w:t>发展能力</w:t>
            </w:r>
          </w:p>
        </w:tc>
        <w:tc>
          <w:tcPr>
            <w:tcW w:w="2016" w:type="dxa"/>
            <w:tcBorders>
              <w:top w:val="nil"/>
              <w:left w:val="nil"/>
              <w:bottom w:val="nil"/>
              <w:right w:val="nil"/>
            </w:tcBorders>
          </w:tcPr>
          <w:p w14:paraId="7BD7C300"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Grow</w:t>
            </w:r>
          </w:p>
        </w:tc>
        <w:tc>
          <w:tcPr>
            <w:tcW w:w="2016" w:type="dxa"/>
            <w:tcBorders>
              <w:top w:val="nil"/>
              <w:left w:val="nil"/>
              <w:bottom w:val="nil"/>
              <w:right w:val="nil"/>
            </w:tcBorders>
          </w:tcPr>
          <w:p w14:paraId="1F60D15C"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0.002</w:t>
            </w:r>
          </w:p>
        </w:tc>
        <w:tc>
          <w:tcPr>
            <w:tcW w:w="2016" w:type="dxa"/>
            <w:tcBorders>
              <w:top w:val="nil"/>
              <w:left w:val="nil"/>
              <w:bottom w:val="nil"/>
              <w:right w:val="nil"/>
            </w:tcBorders>
          </w:tcPr>
          <w:p w14:paraId="604C81B9"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0.041</w:t>
            </w:r>
            <w:r w:rsidRPr="001F652A">
              <w:rPr>
                <w:rFonts w:ascii="Times New Roman" w:eastAsia="Times New Roman" w:hAnsi="Times New Roman" w:cs="Times New Roman"/>
                <w:kern w:val="0"/>
                <w:szCs w:val="24"/>
                <w:vertAlign w:val="superscript"/>
              </w:rPr>
              <w:t>***</w:t>
            </w:r>
          </w:p>
        </w:tc>
        <w:tc>
          <w:tcPr>
            <w:tcW w:w="2016" w:type="dxa"/>
            <w:tcBorders>
              <w:top w:val="nil"/>
              <w:left w:val="nil"/>
              <w:bottom w:val="nil"/>
              <w:right w:val="nil"/>
            </w:tcBorders>
          </w:tcPr>
          <w:p w14:paraId="72198519"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0.085</w:t>
            </w:r>
            <w:r w:rsidRPr="001F652A">
              <w:rPr>
                <w:rFonts w:ascii="Times New Roman" w:eastAsia="Times New Roman" w:hAnsi="Times New Roman" w:cs="Times New Roman"/>
                <w:kern w:val="0"/>
                <w:szCs w:val="24"/>
                <w:vertAlign w:val="superscript"/>
              </w:rPr>
              <w:t>***</w:t>
            </w:r>
          </w:p>
        </w:tc>
      </w:tr>
      <w:tr w:rsidR="001F652A" w:rsidRPr="001F652A" w14:paraId="1C7B8E95" w14:textId="77777777" w:rsidTr="009766C5">
        <w:tc>
          <w:tcPr>
            <w:tcW w:w="1656" w:type="dxa"/>
            <w:tcBorders>
              <w:top w:val="nil"/>
              <w:left w:val="nil"/>
              <w:bottom w:val="nil"/>
              <w:right w:val="nil"/>
            </w:tcBorders>
          </w:tcPr>
          <w:p w14:paraId="13C49DA6"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78E0B4AE"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nil"/>
              <w:right w:val="nil"/>
            </w:tcBorders>
          </w:tcPr>
          <w:p w14:paraId="5F806D12"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hAnsi="Times New Roman" w:cs="Times New Roman" w:hint="eastAsia"/>
                <w:kern w:val="0"/>
                <w:szCs w:val="24"/>
              </w:rPr>
              <w:t>0.12</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5CE5411A"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3.18</w:t>
            </w:r>
            <w:r w:rsidRPr="001F652A">
              <w:rPr>
                <w:rFonts w:ascii="Times New Roman" w:eastAsia="Times New Roman" w:hAnsi="Times New Roman" w:cs="Times New Roman"/>
                <w:kern w:val="0"/>
                <w:szCs w:val="24"/>
              </w:rPr>
              <w:t>)</w:t>
            </w:r>
          </w:p>
        </w:tc>
        <w:tc>
          <w:tcPr>
            <w:tcW w:w="2016" w:type="dxa"/>
            <w:tcBorders>
              <w:top w:val="nil"/>
              <w:left w:val="nil"/>
              <w:bottom w:val="nil"/>
              <w:right w:val="nil"/>
            </w:tcBorders>
          </w:tcPr>
          <w:p w14:paraId="61FF5C0F"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6.61</w:t>
            </w:r>
            <w:r w:rsidRPr="001F652A">
              <w:rPr>
                <w:rFonts w:ascii="Times New Roman" w:eastAsia="Times New Roman" w:hAnsi="Times New Roman" w:cs="Times New Roman"/>
                <w:kern w:val="0"/>
                <w:szCs w:val="24"/>
              </w:rPr>
              <w:t>)</w:t>
            </w:r>
          </w:p>
        </w:tc>
      </w:tr>
      <w:tr w:rsidR="001F652A" w:rsidRPr="001F652A" w14:paraId="25AE3FA0" w14:textId="77777777" w:rsidTr="009766C5">
        <w:tc>
          <w:tcPr>
            <w:tcW w:w="1656" w:type="dxa"/>
            <w:tcBorders>
              <w:top w:val="nil"/>
              <w:left w:val="nil"/>
              <w:bottom w:val="nil"/>
              <w:right w:val="nil"/>
            </w:tcBorders>
          </w:tcPr>
          <w:p w14:paraId="4B19A985"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宋体" w:eastAsia="宋体" w:hAnsi="宋体" w:cs="宋体" w:hint="eastAsia"/>
                <w:kern w:val="0"/>
                <w:szCs w:val="24"/>
              </w:rPr>
              <w:t>常数</w:t>
            </w:r>
          </w:p>
        </w:tc>
        <w:tc>
          <w:tcPr>
            <w:tcW w:w="2016" w:type="dxa"/>
            <w:tcBorders>
              <w:top w:val="nil"/>
              <w:left w:val="nil"/>
              <w:bottom w:val="nil"/>
              <w:right w:val="nil"/>
            </w:tcBorders>
          </w:tcPr>
          <w:p w14:paraId="3289206B"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_cons</w:t>
            </w:r>
          </w:p>
        </w:tc>
        <w:tc>
          <w:tcPr>
            <w:tcW w:w="2016" w:type="dxa"/>
            <w:tcBorders>
              <w:top w:val="nil"/>
              <w:left w:val="nil"/>
              <w:bottom w:val="nil"/>
              <w:right w:val="nil"/>
            </w:tcBorders>
          </w:tcPr>
          <w:p w14:paraId="51AD7F30"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-0.539***</w:t>
            </w:r>
          </w:p>
        </w:tc>
        <w:tc>
          <w:tcPr>
            <w:tcW w:w="2016" w:type="dxa"/>
            <w:tcBorders>
              <w:top w:val="nil"/>
              <w:left w:val="nil"/>
              <w:bottom w:val="nil"/>
              <w:right w:val="nil"/>
            </w:tcBorders>
          </w:tcPr>
          <w:p w14:paraId="07F537DF"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-0.943***</w:t>
            </w:r>
          </w:p>
        </w:tc>
        <w:tc>
          <w:tcPr>
            <w:tcW w:w="2016" w:type="dxa"/>
            <w:tcBorders>
              <w:top w:val="nil"/>
              <w:left w:val="nil"/>
              <w:bottom w:val="nil"/>
              <w:right w:val="nil"/>
            </w:tcBorders>
          </w:tcPr>
          <w:p w14:paraId="656D1AE9"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-0.46</w:t>
            </w:r>
          </w:p>
        </w:tc>
      </w:tr>
      <w:tr w:rsidR="001F652A" w:rsidRPr="001F652A" w14:paraId="2C6D8D12" w14:textId="77777777" w:rsidTr="009766C5">
        <w:tc>
          <w:tcPr>
            <w:tcW w:w="1656" w:type="dxa"/>
            <w:tcBorders>
              <w:top w:val="nil"/>
              <w:left w:val="nil"/>
              <w:bottom w:val="single" w:sz="4" w:space="0" w:color="auto"/>
              <w:right w:val="nil"/>
            </w:tcBorders>
          </w:tcPr>
          <w:p w14:paraId="28CBB4F1"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single" w:sz="4" w:space="0" w:color="auto"/>
              <w:right w:val="nil"/>
            </w:tcBorders>
          </w:tcPr>
          <w:p w14:paraId="29E956E5"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2016" w:type="dxa"/>
            <w:tcBorders>
              <w:top w:val="nil"/>
              <w:left w:val="nil"/>
              <w:bottom w:val="single" w:sz="4" w:space="0" w:color="auto"/>
              <w:right w:val="nil"/>
            </w:tcBorders>
          </w:tcPr>
          <w:p w14:paraId="77B764C2"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--5.37</w:t>
            </w:r>
            <w:r w:rsidRPr="001F652A">
              <w:rPr>
                <w:rFonts w:ascii="Times New Roman" w:eastAsia="Times New Roman" w:hAnsi="Times New Roman" w:cs="Times New Roman"/>
                <w:kern w:val="0"/>
                <w:szCs w:val="24"/>
              </w:rPr>
              <w:t>)</w:t>
            </w:r>
          </w:p>
        </w:tc>
        <w:tc>
          <w:tcPr>
            <w:tcW w:w="2016" w:type="dxa"/>
            <w:tcBorders>
              <w:top w:val="nil"/>
              <w:left w:val="nil"/>
              <w:bottom w:val="single" w:sz="4" w:space="0" w:color="auto"/>
              <w:right w:val="nil"/>
            </w:tcBorders>
          </w:tcPr>
          <w:p w14:paraId="51A150F3"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-5.94</w:t>
            </w:r>
            <w:r w:rsidRPr="001F652A">
              <w:rPr>
                <w:rFonts w:ascii="Times New Roman" w:eastAsia="Times New Roman" w:hAnsi="Times New Roman" w:cs="Times New Roman"/>
                <w:kern w:val="0"/>
                <w:szCs w:val="24"/>
              </w:rPr>
              <w:t>)</w:t>
            </w:r>
          </w:p>
        </w:tc>
        <w:tc>
          <w:tcPr>
            <w:tcW w:w="2016" w:type="dxa"/>
            <w:tcBorders>
              <w:top w:val="nil"/>
              <w:left w:val="nil"/>
              <w:bottom w:val="single" w:sz="4" w:space="0" w:color="auto"/>
              <w:right w:val="nil"/>
            </w:tcBorders>
          </w:tcPr>
          <w:p w14:paraId="34AB5877"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-1.25</w:t>
            </w:r>
            <w:r w:rsidRPr="001F652A">
              <w:rPr>
                <w:rFonts w:ascii="Times New Roman" w:eastAsia="Times New Roman" w:hAnsi="Times New Roman" w:cs="Times New Roman"/>
                <w:kern w:val="0"/>
                <w:szCs w:val="24"/>
              </w:rPr>
              <w:t>)</w:t>
            </w:r>
          </w:p>
        </w:tc>
      </w:tr>
      <w:tr w:rsidR="001F652A" w:rsidRPr="001F652A" w14:paraId="27F45FB6" w14:textId="77777777" w:rsidTr="009766C5">
        <w:tc>
          <w:tcPr>
            <w:tcW w:w="1656" w:type="dxa"/>
            <w:tcBorders>
              <w:top w:val="single" w:sz="4" w:space="0" w:color="auto"/>
              <w:left w:val="nil"/>
              <w:bottom w:val="nil"/>
              <w:right w:val="nil"/>
            </w:tcBorders>
          </w:tcPr>
          <w:p w14:paraId="01C9BC17"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Times New Roman" w:eastAsia="Times New Roman" w:hAnsi="Times New Roman" w:cs="Times New Roman"/>
                <w:i/>
                <w:iCs/>
                <w:kern w:val="0"/>
                <w:szCs w:val="24"/>
              </w:rPr>
              <w:t>N</w:t>
            </w:r>
          </w:p>
        </w:tc>
        <w:tc>
          <w:tcPr>
            <w:tcW w:w="2016" w:type="dxa"/>
            <w:tcBorders>
              <w:top w:val="single" w:sz="4" w:space="0" w:color="auto"/>
              <w:left w:val="nil"/>
              <w:bottom w:val="nil"/>
              <w:right w:val="nil"/>
            </w:tcBorders>
          </w:tcPr>
          <w:p w14:paraId="33417BF3"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p>
        </w:tc>
        <w:tc>
          <w:tcPr>
            <w:tcW w:w="2016" w:type="dxa"/>
            <w:tcBorders>
              <w:top w:val="single" w:sz="4" w:space="0" w:color="auto"/>
              <w:left w:val="nil"/>
              <w:bottom w:val="nil"/>
              <w:right w:val="nil"/>
            </w:tcBorders>
          </w:tcPr>
          <w:p w14:paraId="723CD897"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538</w:t>
            </w:r>
          </w:p>
        </w:tc>
        <w:tc>
          <w:tcPr>
            <w:tcW w:w="2016" w:type="dxa"/>
            <w:tcBorders>
              <w:top w:val="single" w:sz="4" w:space="0" w:color="auto"/>
              <w:left w:val="nil"/>
              <w:bottom w:val="nil"/>
              <w:right w:val="nil"/>
            </w:tcBorders>
          </w:tcPr>
          <w:p w14:paraId="234E1C5B"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538</w:t>
            </w:r>
          </w:p>
        </w:tc>
        <w:tc>
          <w:tcPr>
            <w:tcW w:w="2016" w:type="dxa"/>
            <w:tcBorders>
              <w:top w:val="single" w:sz="4" w:space="0" w:color="auto"/>
              <w:left w:val="nil"/>
              <w:bottom w:val="nil"/>
              <w:right w:val="nil"/>
            </w:tcBorders>
          </w:tcPr>
          <w:p w14:paraId="06A2A082"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宋体" w:hAnsi="Times New Roman" w:cs="Times New Roman" w:hint="eastAsia"/>
                <w:kern w:val="0"/>
                <w:szCs w:val="24"/>
              </w:rPr>
              <w:t>538</w:t>
            </w:r>
          </w:p>
        </w:tc>
      </w:tr>
      <w:tr w:rsidR="001F652A" w:rsidRPr="001F652A" w14:paraId="098B5AF7" w14:textId="77777777" w:rsidTr="009766C5">
        <w:tc>
          <w:tcPr>
            <w:tcW w:w="1656" w:type="dxa"/>
            <w:tcBorders>
              <w:top w:val="nil"/>
              <w:left w:val="nil"/>
              <w:bottom w:val="nil"/>
              <w:right w:val="nil"/>
            </w:tcBorders>
          </w:tcPr>
          <w:p w14:paraId="6508A3B4"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Times New Roman" w:eastAsia="Times New Roman" w:hAnsi="Times New Roman" w:cs="Times New Roman"/>
                <w:i/>
                <w:iCs/>
                <w:kern w:val="0"/>
                <w:szCs w:val="24"/>
              </w:rPr>
              <w:t>R</w:t>
            </w:r>
            <w:r w:rsidRPr="001F652A">
              <w:rPr>
                <w:rFonts w:ascii="Times New Roman" w:eastAsia="Times New Roman" w:hAnsi="Times New Roman" w:cs="Times New Roman"/>
                <w:kern w:val="0"/>
                <w:szCs w:val="24"/>
                <w:vertAlign w:val="superscript"/>
              </w:rPr>
              <w:t>2</w:t>
            </w:r>
          </w:p>
        </w:tc>
        <w:tc>
          <w:tcPr>
            <w:tcW w:w="2016" w:type="dxa"/>
            <w:tcBorders>
              <w:top w:val="nil"/>
              <w:left w:val="nil"/>
              <w:bottom w:val="nil"/>
              <w:right w:val="nil"/>
            </w:tcBorders>
          </w:tcPr>
          <w:p w14:paraId="177D2163"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p>
        </w:tc>
        <w:tc>
          <w:tcPr>
            <w:tcW w:w="2016" w:type="dxa"/>
            <w:tcBorders>
              <w:top w:val="nil"/>
              <w:left w:val="nil"/>
              <w:bottom w:val="nil"/>
              <w:right w:val="nil"/>
            </w:tcBorders>
          </w:tcPr>
          <w:p w14:paraId="36768325"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091</w:t>
            </w:r>
          </w:p>
        </w:tc>
        <w:tc>
          <w:tcPr>
            <w:tcW w:w="2016" w:type="dxa"/>
            <w:tcBorders>
              <w:top w:val="nil"/>
              <w:left w:val="nil"/>
              <w:bottom w:val="nil"/>
              <w:right w:val="nil"/>
            </w:tcBorders>
          </w:tcPr>
          <w:p w14:paraId="7B91F469"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202</w:t>
            </w:r>
          </w:p>
        </w:tc>
        <w:tc>
          <w:tcPr>
            <w:tcW w:w="2016" w:type="dxa"/>
            <w:tcBorders>
              <w:top w:val="nil"/>
              <w:left w:val="nil"/>
              <w:bottom w:val="nil"/>
              <w:right w:val="nil"/>
            </w:tcBorders>
          </w:tcPr>
          <w:p w14:paraId="295A5569"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220</w:t>
            </w:r>
          </w:p>
        </w:tc>
      </w:tr>
      <w:tr w:rsidR="001F652A" w:rsidRPr="001F652A" w14:paraId="34BC6D4B" w14:textId="77777777" w:rsidTr="009766C5">
        <w:tc>
          <w:tcPr>
            <w:tcW w:w="1656" w:type="dxa"/>
            <w:tcBorders>
              <w:top w:val="nil"/>
              <w:left w:val="nil"/>
              <w:bottom w:val="nil"/>
              <w:right w:val="nil"/>
            </w:tcBorders>
          </w:tcPr>
          <w:p w14:paraId="422D6396" w14:textId="77777777" w:rsidR="001F652A" w:rsidRPr="001F652A" w:rsidRDefault="001F652A" w:rsidP="001F652A">
            <w:pPr>
              <w:autoSpaceDE w:val="0"/>
              <w:autoSpaceDN w:val="0"/>
              <w:adjustRightInd w:val="0"/>
              <w:jc w:val="left"/>
              <w:rPr>
                <w:rFonts w:ascii="Times New Roman" w:eastAsia="Times New Roman" w:hAnsi="Times New Roman" w:cs="Times New Roman"/>
                <w:i/>
                <w:iCs/>
                <w:kern w:val="0"/>
                <w:szCs w:val="24"/>
              </w:rPr>
            </w:pPr>
            <w:r w:rsidRPr="001F652A">
              <w:rPr>
                <w:rFonts w:ascii="Times New Roman" w:eastAsia="Times New Roman" w:hAnsi="Times New Roman" w:cs="Times New Roman" w:hint="eastAsia"/>
                <w:i/>
                <w:iCs/>
                <w:kern w:val="0"/>
                <w:szCs w:val="24"/>
              </w:rPr>
              <w:t>F test</w:t>
            </w:r>
          </w:p>
        </w:tc>
        <w:tc>
          <w:tcPr>
            <w:tcW w:w="2016" w:type="dxa"/>
            <w:tcBorders>
              <w:top w:val="nil"/>
              <w:left w:val="nil"/>
              <w:bottom w:val="nil"/>
              <w:right w:val="nil"/>
            </w:tcBorders>
          </w:tcPr>
          <w:p w14:paraId="625251A0" w14:textId="77777777" w:rsidR="001F652A" w:rsidRPr="001F652A" w:rsidRDefault="001F652A" w:rsidP="001F652A">
            <w:pPr>
              <w:autoSpaceDE w:val="0"/>
              <w:autoSpaceDN w:val="0"/>
              <w:adjustRightInd w:val="0"/>
              <w:jc w:val="center"/>
              <w:rPr>
                <w:rFonts w:ascii="Times New Roman" w:eastAsia="宋体" w:hAnsi="Times New Roman" w:cs="Times New Roman"/>
                <w:kern w:val="0"/>
                <w:szCs w:val="24"/>
              </w:rPr>
            </w:pPr>
          </w:p>
        </w:tc>
        <w:tc>
          <w:tcPr>
            <w:tcW w:w="4032" w:type="dxa"/>
            <w:gridSpan w:val="2"/>
            <w:tcBorders>
              <w:top w:val="nil"/>
              <w:left w:val="nil"/>
              <w:bottom w:val="nil"/>
              <w:right w:val="nil"/>
            </w:tcBorders>
          </w:tcPr>
          <w:p w14:paraId="0B1242B1"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eastAsia="宋体" w:hAnsi="Times New Roman" w:cs="Times New Roman" w:hint="eastAsia"/>
                <w:kern w:val="0"/>
                <w:szCs w:val="24"/>
              </w:rPr>
              <w:t>5.05</w:t>
            </w:r>
            <w:r w:rsidRPr="001F652A">
              <w:rPr>
                <w:rFonts w:ascii="Times New Roman" w:eastAsia="Times New Roman" w:hAnsi="Times New Roman" w:cs="Times New Roman" w:hint="eastAsia"/>
                <w:kern w:val="0"/>
                <w:szCs w:val="24"/>
              </w:rPr>
              <w:t>***</w:t>
            </w:r>
          </w:p>
        </w:tc>
        <w:tc>
          <w:tcPr>
            <w:tcW w:w="2016" w:type="dxa"/>
            <w:tcBorders>
              <w:top w:val="nil"/>
              <w:left w:val="nil"/>
              <w:bottom w:val="nil"/>
              <w:right w:val="nil"/>
            </w:tcBorders>
          </w:tcPr>
          <w:p w14:paraId="5695326D"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p>
        </w:tc>
      </w:tr>
      <w:tr w:rsidR="001F652A" w:rsidRPr="001F652A" w14:paraId="2D6443E6" w14:textId="77777777" w:rsidTr="009766C5">
        <w:tc>
          <w:tcPr>
            <w:tcW w:w="1656" w:type="dxa"/>
            <w:tcBorders>
              <w:top w:val="nil"/>
              <w:left w:val="nil"/>
              <w:bottom w:val="single" w:sz="4" w:space="0" w:color="auto"/>
              <w:right w:val="nil"/>
            </w:tcBorders>
          </w:tcPr>
          <w:p w14:paraId="3BB9AD17" w14:textId="77777777" w:rsidR="001F652A" w:rsidRPr="001F652A" w:rsidRDefault="001F652A" w:rsidP="001F652A">
            <w:pPr>
              <w:autoSpaceDE w:val="0"/>
              <w:autoSpaceDN w:val="0"/>
              <w:adjustRightInd w:val="0"/>
              <w:jc w:val="left"/>
              <w:rPr>
                <w:rFonts w:ascii="Times New Roman" w:eastAsia="Times New Roman" w:hAnsi="Times New Roman" w:cs="Times New Roman"/>
                <w:i/>
                <w:iCs/>
                <w:kern w:val="0"/>
                <w:szCs w:val="24"/>
              </w:rPr>
            </w:pPr>
            <w:r w:rsidRPr="001F652A">
              <w:rPr>
                <w:rFonts w:ascii="Times New Roman" w:eastAsia="Times New Roman" w:hAnsi="Times New Roman" w:cs="Times New Roman" w:hint="eastAsia"/>
                <w:i/>
                <w:iCs/>
                <w:kern w:val="0"/>
                <w:szCs w:val="24"/>
              </w:rPr>
              <w:t>Hausman test</w:t>
            </w:r>
          </w:p>
        </w:tc>
        <w:tc>
          <w:tcPr>
            <w:tcW w:w="2016" w:type="dxa"/>
            <w:tcBorders>
              <w:top w:val="nil"/>
              <w:left w:val="nil"/>
              <w:bottom w:val="single" w:sz="4" w:space="0" w:color="auto"/>
              <w:right w:val="nil"/>
            </w:tcBorders>
          </w:tcPr>
          <w:p w14:paraId="5D3212D6"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p>
        </w:tc>
        <w:tc>
          <w:tcPr>
            <w:tcW w:w="2016" w:type="dxa"/>
            <w:tcBorders>
              <w:top w:val="nil"/>
              <w:left w:val="nil"/>
              <w:bottom w:val="single" w:sz="4" w:space="0" w:color="auto"/>
              <w:right w:val="nil"/>
            </w:tcBorders>
          </w:tcPr>
          <w:p w14:paraId="65098085"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p>
        </w:tc>
        <w:tc>
          <w:tcPr>
            <w:tcW w:w="4032" w:type="dxa"/>
            <w:gridSpan w:val="2"/>
            <w:tcBorders>
              <w:top w:val="nil"/>
              <w:left w:val="nil"/>
              <w:bottom w:val="single" w:sz="4" w:space="0" w:color="auto"/>
              <w:right w:val="nil"/>
            </w:tcBorders>
          </w:tcPr>
          <w:p w14:paraId="389453EC"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Cs w:val="24"/>
              </w:rPr>
            </w:pPr>
            <w:r w:rsidRPr="001F652A">
              <w:rPr>
                <w:rFonts w:ascii="Times New Roman" w:hAnsi="Times New Roman" w:cs="Times New Roman" w:hint="eastAsia"/>
                <w:kern w:val="0"/>
                <w:szCs w:val="24"/>
              </w:rPr>
              <w:t>156.00</w:t>
            </w:r>
            <w:r w:rsidRPr="001F652A">
              <w:rPr>
                <w:rFonts w:ascii="Times New Roman" w:eastAsia="Times New Roman" w:hAnsi="Times New Roman" w:cs="Times New Roman" w:hint="eastAsia"/>
                <w:kern w:val="0"/>
                <w:szCs w:val="24"/>
              </w:rPr>
              <w:t>***</w:t>
            </w:r>
          </w:p>
        </w:tc>
      </w:tr>
    </w:tbl>
    <w:p w14:paraId="7A8DAD1C" w14:textId="77777777" w:rsidR="00AE4852" w:rsidRPr="00AE4852" w:rsidRDefault="00AE4852" w:rsidP="00AE4852">
      <w:pPr>
        <w:spacing w:line="400" w:lineRule="exact"/>
        <w:ind w:firstLineChars="200" w:firstLine="480"/>
        <w:rPr>
          <w:rFonts w:ascii="Times New Roman" w:eastAsia="宋体" w:hAnsi="Times New Roman" w:cs="Times New Roman"/>
          <w:sz w:val="24"/>
          <w:szCs w:val="24"/>
        </w:rPr>
      </w:pPr>
      <w:r w:rsidRPr="00AE4852">
        <w:rPr>
          <w:rFonts w:ascii="Times New Roman" w:eastAsia="宋体" w:hAnsi="Times New Roman" w:cs="Times New Roman" w:hint="eastAsia"/>
          <w:sz w:val="24"/>
          <w:szCs w:val="24"/>
        </w:rPr>
        <w:t>对模型</w:t>
      </w:r>
      <w:r w:rsidRPr="00AE4852">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2</w:t>
      </w:r>
      <w:r w:rsidRPr="00AE4852">
        <w:rPr>
          <w:rFonts w:ascii="Times New Roman" w:eastAsia="宋体" w:hAnsi="Times New Roman" w:cs="Times New Roman" w:hint="eastAsia"/>
          <w:sz w:val="24"/>
          <w:szCs w:val="24"/>
        </w:rPr>
        <w:t>进行面板数据分析，比较混合估计模型、随机效应模型、固定效应模型三种模型下的变量系数，</w:t>
      </w:r>
      <w:r>
        <w:rPr>
          <w:rFonts w:ascii="Times New Roman" w:eastAsia="宋体" w:hAnsi="Times New Roman" w:cs="Times New Roman" w:hint="eastAsia"/>
          <w:sz w:val="24"/>
          <w:szCs w:val="24"/>
        </w:rPr>
        <w:t>资产负债率</w:t>
      </w:r>
      <w:r>
        <w:rPr>
          <w:rFonts w:ascii="Times New Roman" w:eastAsia="宋体" w:hAnsi="Times New Roman" w:cs="Times New Roman" w:hint="eastAsia"/>
          <w:sz w:val="24"/>
          <w:szCs w:val="24"/>
        </w:rPr>
        <w:t>DAR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DAR2</w:t>
      </w:r>
      <w:r w:rsidRPr="00AE4852">
        <w:rPr>
          <w:rFonts w:ascii="Times New Roman" w:eastAsia="宋体" w:hAnsi="Times New Roman" w:cs="Times New Roman" w:hint="eastAsia"/>
          <w:sz w:val="24"/>
          <w:szCs w:val="24"/>
        </w:rPr>
        <w:t>都通过了</w:t>
      </w:r>
      <w:r w:rsidRPr="00AE4852">
        <w:rPr>
          <w:rFonts w:ascii="Times New Roman" w:eastAsia="宋体" w:hAnsi="Times New Roman" w:cs="Times New Roman" w:hint="eastAsia"/>
          <w:sz w:val="24"/>
          <w:szCs w:val="24"/>
        </w:rPr>
        <w:t>1%</w:t>
      </w:r>
      <w:r w:rsidRPr="00AE4852">
        <w:rPr>
          <w:rFonts w:ascii="Times New Roman" w:eastAsia="宋体" w:hAnsi="Times New Roman" w:cs="Times New Roman" w:hint="eastAsia"/>
          <w:sz w:val="24"/>
          <w:szCs w:val="24"/>
        </w:rPr>
        <w:t>水平的显著性检验。</w:t>
      </w:r>
      <w:r w:rsidRPr="00AE4852">
        <w:rPr>
          <w:rFonts w:ascii="Times New Roman" w:eastAsia="宋体" w:hAnsi="Times New Roman" w:cs="Times New Roman" w:hint="eastAsia"/>
          <w:sz w:val="24"/>
          <w:szCs w:val="24"/>
        </w:rPr>
        <w:t>F</w:t>
      </w:r>
      <w:r w:rsidRPr="00AE4852">
        <w:rPr>
          <w:rFonts w:ascii="Times New Roman" w:eastAsia="宋体" w:hAnsi="Times New Roman" w:cs="Times New Roman" w:hint="eastAsia"/>
          <w:sz w:val="24"/>
          <w:szCs w:val="24"/>
        </w:rPr>
        <w:t>检验在</w:t>
      </w:r>
      <w:r w:rsidRPr="00AE4852">
        <w:rPr>
          <w:rFonts w:ascii="Times New Roman" w:eastAsia="宋体" w:hAnsi="Times New Roman" w:cs="Times New Roman" w:hint="eastAsia"/>
          <w:sz w:val="24"/>
          <w:szCs w:val="24"/>
        </w:rPr>
        <w:t>1%</w:t>
      </w:r>
      <w:r w:rsidRPr="00AE4852">
        <w:rPr>
          <w:rFonts w:ascii="Times New Roman" w:eastAsia="宋体" w:hAnsi="Times New Roman" w:cs="Times New Roman" w:hint="eastAsia"/>
          <w:sz w:val="24"/>
          <w:szCs w:val="24"/>
        </w:rPr>
        <w:t>水平下显著，因此固定效应模型比混合模型更优；再考察随机效应模型，</w:t>
      </w:r>
      <w:r w:rsidRPr="00AE4852">
        <w:rPr>
          <w:rFonts w:ascii="Times New Roman" w:eastAsia="宋体" w:hAnsi="Times New Roman" w:cs="Times New Roman" w:hint="eastAsia"/>
          <w:sz w:val="24"/>
          <w:szCs w:val="24"/>
        </w:rPr>
        <w:t>Hausman</w:t>
      </w:r>
      <w:r w:rsidRPr="00AE4852">
        <w:rPr>
          <w:rFonts w:ascii="Times New Roman" w:eastAsia="宋体" w:hAnsi="Times New Roman" w:cs="Times New Roman" w:hint="eastAsia"/>
          <w:sz w:val="24"/>
          <w:szCs w:val="24"/>
        </w:rPr>
        <w:t>检验</w:t>
      </w:r>
      <w:r w:rsidRPr="00AE4852">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156.00</w:t>
      </w:r>
      <w:r w:rsidRPr="00AE4852">
        <w:rPr>
          <w:rFonts w:ascii="Times New Roman" w:eastAsia="宋体" w:hAnsi="Times New Roman" w:cs="Times New Roman" w:hint="eastAsia"/>
          <w:sz w:val="24"/>
          <w:szCs w:val="24"/>
        </w:rPr>
        <w:t>（</w:t>
      </w:r>
      <w:r w:rsidRPr="00AE4852">
        <w:rPr>
          <w:rFonts w:ascii="Times New Roman" w:eastAsia="宋体" w:hAnsi="Times New Roman" w:cs="Times New Roman" w:hint="eastAsia"/>
          <w:sz w:val="24"/>
          <w:szCs w:val="24"/>
        </w:rPr>
        <w:t>P=0.000</w:t>
      </w:r>
      <w:r w:rsidRPr="00AE4852">
        <w:rPr>
          <w:rFonts w:ascii="Times New Roman" w:eastAsia="宋体" w:hAnsi="Times New Roman" w:cs="Times New Roman" w:hint="eastAsia"/>
          <w:sz w:val="24"/>
          <w:szCs w:val="24"/>
        </w:rPr>
        <w:t>），固定效应模型比随机效应模型更优，全样本选择固定效应模型为最优模型。</w:t>
      </w:r>
    </w:p>
    <w:p w14:paraId="28371438" w14:textId="77777777" w:rsidR="00AE4852" w:rsidRDefault="00AE4852" w:rsidP="00AE4852">
      <w:pPr>
        <w:spacing w:line="400" w:lineRule="exact"/>
        <w:ind w:firstLineChars="200" w:firstLine="480"/>
        <w:rPr>
          <w:rFonts w:ascii="Times New Roman" w:eastAsia="宋体" w:hAnsi="Times New Roman" w:cs="Times New Roman"/>
          <w:sz w:val="24"/>
          <w:szCs w:val="24"/>
        </w:rPr>
      </w:pPr>
      <w:r w:rsidRPr="00AE4852">
        <w:rPr>
          <w:rFonts w:ascii="Times New Roman" w:eastAsia="宋体" w:hAnsi="Times New Roman" w:cs="Times New Roman" w:hint="eastAsia"/>
          <w:sz w:val="24"/>
          <w:szCs w:val="24"/>
        </w:rPr>
        <w:t xml:space="preserve">   </w:t>
      </w:r>
      <w:r w:rsidRPr="00AE4852">
        <w:rPr>
          <w:rFonts w:ascii="Times New Roman" w:eastAsia="宋体" w:hAnsi="Times New Roman" w:cs="Times New Roman" w:hint="eastAsia"/>
          <w:sz w:val="24"/>
          <w:szCs w:val="24"/>
        </w:rPr>
        <w:t>全样本固定效应</w:t>
      </w:r>
      <w:r>
        <w:rPr>
          <w:rFonts w:ascii="Times New Roman" w:eastAsia="宋体" w:hAnsi="Times New Roman" w:cs="Times New Roman" w:hint="eastAsia"/>
          <w:sz w:val="24"/>
          <w:szCs w:val="24"/>
        </w:rPr>
        <w:t>模型</w:t>
      </w:r>
      <w:r>
        <w:rPr>
          <w:rFonts w:ascii="Times New Roman" w:eastAsia="宋体" w:hAnsi="Times New Roman" w:cs="Times New Roman" w:hint="eastAsia"/>
          <w:sz w:val="24"/>
          <w:szCs w:val="24"/>
        </w:rPr>
        <w:t>5-2</w:t>
      </w:r>
      <w:r w:rsidRPr="00AE4852">
        <w:rPr>
          <w:rFonts w:ascii="Times New Roman" w:eastAsia="宋体" w:hAnsi="Times New Roman" w:cs="Times New Roman" w:hint="eastAsia"/>
          <w:sz w:val="24"/>
          <w:szCs w:val="24"/>
        </w:rPr>
        <w:t>回归结果如下：</w:t>
      </w:r>
    </w:p>
    <w:p w14:paraId="640F645C" w14:textId="77777777" w:rsidR="00AE4852" w:rsidRPr="00AE4852" w:rsidRDefault="00AE4852" w:rsidP="00AE4852">
      <w:pPr>
        <w:spacing w:line="400" w:lineRule="exact"/>
        <w:ind w:firstLineChars="200" w:firstLine="480"/>
        <w:rPr>
          <w:rFonts w:ascii="Times New Roman" w:eastAsia="宋体" w:hAnsi="Times New Roman" w:cs="Times New Roman"/>
          <w:sz w:val="24"/>
          <w:szCs w:val="24"/>
        </w:rPr>
      </w:pPr>
      <w:r>
        <w:rPr>
          <w:rFonts w:asciiTheme="minorEastAsia" w:hAnsiTheme="minorEastAsia" w:hint="eastAsia"/>
          <w:sz w:val="24"/>
          <w:szCs w:val="24"/>
        </w:rPr>
        <w:t xml:space="preserve">    </w:t>
      </w:r>
      <m:oMath>
        <m:sSub>
          <m:sSubPr>
            <m:ctrlPr>
              <w:rPr>
                <w:rFonts w:ascii="Cambria Math" w:hAnsi="Cambria Math" w:cs="宋体"/>
                <w:sz w:val="24"/>
                <w:szCs w:val="24"/>
              </w:rPr>
            </m:ctrlPr>
          </m:sSubPr>
          <m:e>
            <m:r>
              <w:rPr>
                <w:rFonts w:ascii="Cambria Math" w:hAnsi="Cambria Math" w:cs="宋体"/>
                <w:sz w:val="24"/>
                <w:szCs w:val="24"/>
              </w:rPr>
              <m:t>ROE</m:t>
            </m:r>
          </m:e>
          <m:sub>
            <m:r>
              <w:rPr>
                <w:rFonts w:ascii="Cambria Math" w:hAnsi="Cambria Math" w:cs="宋体"/>
                <w:sz w:val="24"/>
                <w:szCs w:val="24"/>
              </w:rPr>
              <m:t>it</m:t>
            </m:r>
          </m:sub>
        </m:sSub>
        <m:r>
          <m:rPr>
            <m:sty m:val="p"/>
          </m:rPr>
          <w:rPr>
            <w:rFonts w:ascii="Cambria Math" w:hAnsi="Cambria Math" w:cs="宋体"/>
            <w:sz w:val="24"/>
            <w:szCs w:val="24"/>
          </w:rPr>
          <m:t>=-0.46+1.005</m:t>
        </m:r>
        <m:sSub>
          <m:sSubPr>
            <m:ctrlPr>
              <w:rPr>
                <w:rFonts w:ascii="Cambria Math" w:hAnsi="Cambria Math" w:cs="宋体"/>
                <w:sz w:val="24"/>
                <w:szCs w:val="24"/>
              </w:rPr>
            </m:ctrlPr>
          </m:sSubPr>
          <m:e>
            <m:r>
              <w:rPr>
                <w:rFonts w:ascii="Cambria Math" w:hAnsi="Cambria Math" w:cs="宋体"/>
                <w:sz w:val="24"/>
                <w:szCs w:val="24"/>
              </w:rPr>
              <m:t>DAR</m:t>
            </m:r>
          </m:e>
          <m:sub>
            <m:r>
              <w:rPr>
                <w:rFonts w:ascii="Cambria Math" w:hAnsi="Cambria Math" w:cs="宋体"/>
                <w:sz w:val="24"/>
                <w:szCs w:val="24"/>
              </w:rPr>
              <m:t>it</m:t>
            </m:r>
          </m:sub>
        </m:sSub>
        <m:r>
          <m:rPr>
            <m:sty m:val="p"/>
          </m:rPr>
          <w:rPr>
            <w:rFonts w:ascii="Cambria Math" w:hAnsi="Cambria Math" w:cs="宋体"/>
            <w:sz w:val="24"/>
            <w:szCs w:val="24"/>
          </w:rPr>
          <m:t>-1.376</m:t>
        </m:r>
        <m:sSub>
          <m:sSubPr>
            <m:ctrlPr>
              <w:rPr>
                <w:rFonts w:ascii="Cambria Math" w:hAnsi="Cambria Math" w:cs="宋体"/>
                <w:sz w:val="24"/>
                <w:szCs w:val="24"/>
              </w:rPr>
            </m:ctrlPr>
          </m:sSubPr>
          <m:e>
            <m:r>
              <w:rPr>
                <w:rFonts w:ascii="Cambria Math" w:hAnsi="Cambria Math" w:cs="宋体"/>
                <w:sz w:val="24"/>
                <w:szCs w:val="24"/>
              </w:rPr>
              <m:t>DAR2</m:t>
            </m:r>
          </m:e>
          <m:sub>
            <m:r>
              <w:rPr>
                <w:rFonts w:ascii="Cambria Math" w:hAnsi="Cambria Math" w:cs="宋体"/>
                <w:sz w:val="24"/>
                <w:szCs w:val="24"/>
              </w:rPr>
              <m:t>it</m:t>
            </m:r>
          </m:sub>
        </m:sSub>
        <m:r>
          <m:rPr>
            <m:sty m:val="p"/>
          </m:rPr>
          <w:rPr>
            <w:rFonts w:ascii="Cambria Math" w:hAnsi="Cambria Math" w:cs="宋体"/>
            <w:sz w:val="24"/>
            <w:szCs w:val="24"/>
          </w:rPr>
          <m:t>+0.193</m:t>
        </m:r>
        <m:sSub>
          <m:sSubPr>
            <m:ctrlPr>
              <w:rPr>
                <w:rFonts w:ascii="Cambria Math" w:hAnsi="Cambria Math" w:cs="宋体"/>
                <w:sz w:val="24"/>
                <w:szCs w:val="24"/>
              </w:rPr>
            </m:ctrlPr>
          </m:sSubPr>
          <m:e>
            <m:r>
              <m:rPr>
                <m:sty m:val="p"/>
              </m:rPr>
              <w:rPr>
                <w:rFonts w:ascii="Cambria Math" w:hAnsi="Cambria Math" w:cs="宋体"/>
                <w:sz w:val="24"/>
                <w:szCs w:val="24"/>
              </w:rPr>
              <m:t>SIZE</m:t>
            </m:r>
          </m:e>
          <m:sub>
            <m:r>
              <w:rPr>
                <w:rFonts w:ascii="Cambria Math" w:hAnsi="Cambria Math" w:cs="宋体"/>
                <w:sz w:val="24"/>
                <w:szCs w:val="24"/>
              </w:rPr>
              <m:t>it</m:t>
            </m:r>
          </m:sub>
        </m:sSub>
        <m:r>
          <m:rPr>
            <m:sty m:val="p"/>
          </m:rPr>
          <w:rPr>
            <w:rFonts w:ascii="Cambria Math" w:hAnsi="Cambria Math" w:cs="宋体"/>
            <w:sz w:val="24"/>
            <w:szCs w:val="24"/>
          </w:rPr>
          <m:t>+0.085</m:t>
        </m:r>
        <m:sSub>
          <m:sSubPr>
            <m:ctrlPr>
              <w:rPr>
                <w:rFonts w:ascii="Cambria Math" w:hAnsi="Cambria Math" w:cs="宋体"/>
                <w:sz w:val="24"/>
                <w:szCs w:val="24"/>
              </w:rPr>
            </m:ctrlPr>
          </m:sSubPr>
          <m:e>
            <m:r>
              <m:rPr>
                <m:sty m:val="p"/>
              </m:rPr>
              <w:rPr>
                <w:rFonts w:ascii="Cambria Math" w:hAnsi="Cambria Math" w:cs="宋体"/>
                <w:sz w:val="24"/>
                <w:szCs w:val="24"/>
              </w:rPr>
              <m:t>GROW</m:t>
            </m:r>
          </m:e>
          <m:sub>
            <m:r>
              <w:rPr>
                <w:rFonts w:ascii="Cambria Math" w:hAnsi="Cambria Math" w:cs="宋体"/>
                <w:sz w:val="24"/>
                <w:szCs w:val="24"/>
              </w:rPr>
              <m:t>it</m:t>
            </m: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ε</m:t>
            </m:r>
          </m:e>
          <m:sub>
            <m:r>
              <w:rPr>
                <w:rFonts w:ascii="Cambria Math" w:hAnsi="Cambria Math" w:cs="宋体"/>
                <w:sz w:val="24"/>
                <w:szCs w:val="24"/>
              </w:rPr>
              <m:t>it</m:t>
            </m:r>
          </m:sub>
        </m:sSub>
      </m:oMath>
    </w:p>
    <w:p w14:paraId="3D8A0A38" w14:textId="77777777" w:rsidR="00AE4852" w:rsidRPr="00AE4852" w:rsidRDefault="00AE4852" w:rsidP="00AE4852">
      <w:pPr>
        <w:spacing w:line="400" w:lineRule="exact"/>
        <w:ind w:firstLineChars="200" w:firstLine="480"/>
        <w:rPr>
          <w:rFonts w:ascii="Times New Roman" w:eastAsia="宋体" w:hAnsi="Times New Roman" w:cs="Times New Roman"/>
          <w:sz w:val="24"/>
          <w:szCs w:val="24"/>
        </w:rPr>
      </w:pPr>
      <w:r w:rsidRPr="00AE4852">
        <w:rPr>
          <w:rFonts w:ascii="Times New Roman" w:eastAsia="宋体" w:hAnsi="Times New Roman" w:cs="Times New Roman" w:hint="eastAsia"/>
          <w:sz w:val="24"/>
          <w:szCs w:val="24"/>
        </w:rPr>
        <w:t>调整</w:t>
      </w:r>
      <w:r w:rsidRPr="00AE4852">
        <w:rPr>
          <w:rFonts w:ascii="Times New Roman" w:eastAsia="宋体" w:hAnsi="Times New Roman" w:cs="Times New Roman" w:hint="eastAsia"/>
          <w:sz w:val="24"/>
          <w:szCs w:val="24"/>
        </w:rPr>
        <w:t>R2=0.2</w:t>
      </w:r>
      <w:r>
        <w:rPr>
          <w:rFonts w:ascii="Times New Roman" w:eastAsia="宋体" w:hAnsi="Times New Roman" w:cs="Times New Roman" w:hint="eastAsia"/>
          <w:sz w:val="24"/>
          <w:szCs w:val="24"/>
        </w:rPr>
        <w:t>20</w:t>
      </w:r>
    </w:p>
    <w:p w14:paraId="73B6D64A" w14:textId="77777777" w:rsidR="001F652A" w:rsidRPr="001F652A" w:rsidRDefault="001F652A" w:rsidP="001F652A">
      <w:pPr>
        <w:spacing w:line="400" w:lineRule="exact"/>
        <w:ind w:firstLineChars="200" w:firstLine="480"/>
        <w:rPr>
          <w:rFonts w:ascii="Times New Roman" w:eastAsia="宋体" w:hAnsi="Times New Roman" w:cs="Times New Roman"/>
          <w:sz w:val="24"/>
          <w:szCs w:val="24"/>
        </w:rPr>
      </w:pPr>
      <w:r w:rsidRPr="001F652A">
        <w:rPr>
          <w:rFonts w:ascii="Times New Roman" w:eastAsia="宋体" w:hAnsi="Times New Roman" w:cs="Times New Roman" w:hint="eastAsia"/>
          <w:sz w:val="24"/>
          <w:szCs w:val="24"/>
        </w:rPr>
        <w:t>资产负债率</w:t>
      </w:r>
      <w:r w:rsidRPr="001F652A">
        <w:rPr>
          <w:rFonts w:ascii="Times New Roman" w:eastAsia="宋体" w:hAnsi="Times New Roman" w:cs="Times New Roman" w:hint="eastAsia"/>
          <w:sz w:val="24"/>
          <w:szCs w:val="24"/>
        </w:rPr>
        <w:t>DAR</w:t>
      </w:r>
      <w:r w:rsidRPr="001F652A">
        <w:rPr>
          <w:rFonts w:ascii="Times New Roman" w:eastAsia="宋体" w:hAnsi="Times New Roman" w:cs="Times New Roman" w:hint="eastAsia"/>
          <w:sz w:val="24"/>
          <w:szCs w:val="24"/>
        </w:rPr>
        <w:t>与净资产收益率</w:t>
      </w:r>
      <w:r w:rsidRPr="001F652A">
        <w:rPr>
          <w:rFonts w:ascii="Times New Roman" w:eastAsia="宋体" w:hAnsi="Times New Roman" w:cs="Times New Roman" w:hint="eastAsia"/>
          <w:sz w:val="24"/>
          <w:szCs w:val="24"/>
        </w:rPr>
        <w:t>ROE</w:t>
      </w:r>
      <w:r w:rsidRPr="001F652A">
        <w:rPr>
          <w:rFonts w:ascii="Times New Roman" w:eastAsia="宋体" w:hAnsi="Times New Roman" w:cs="Times New Roman" w:hint="eastAsia"/>
          <w:sz w:val="24"/>
          <w:szCs w:val="24"/>
        </w:rPr>
        <w:t>回归方程一次项系数为</w:t>
      </w:r>
      <w:r w:rsidRPr="001F652A">
        <w:rPr>
          <w:rFonts w:ascii="Times New Roman" w:eastAsia="宋体" w:hAnsi="Times New Roman" w:cs="Times New Roman" w:hint="eastAsia"/>
          <w:sz w:val="24"/>
          <w:szCs w:val="24"/>
        </w:rPr>
        <w:t>1.005</w:t>
      </w:r>
      <w:r w:rsidRPr="001F652A">
        <w:rPr>
          <w:rFonts w:ascii="Times New Roman" w:eastAsia="宋体" w:hAnsi="Times New Roman" w:cs="Times New Roman" w:hint="eastAsia"/>
          <w:sz w:val="24"/>
          <w:szCs w:val="24"/>
        </w:rPr>
        <w:t>，二次项项系数</w:t>
      </w:r>
      <w:r w:rsidRPr="001F652A">
        <w:rPr>
          <w:rFonts w:ascii="Times New Roman" w:eastAsia="宋体" w:hAnsi="Times New Roman" w:cs="Times New Roman" w:hint="eastAsia"/>
          <w:sz w:val="24"/>
          <w:szCs w:val="24"/>
        </w:rPr>
        <w:t>-1.376</w:t>
      </w:r>
      <w:r w:rsidRPr="001F652A">
        <w:rPr>
          <w:rFonts w:ascii="Times New Roman" w:eastAsia="宋体" w:hAnsi="Times New Roman" w:cs="Times New Roman" w:hint="eastAsia"/>
          <w:sz w:val="24"/>
          <w:szCs w:val="24"/>
        </w:rPr>
        <w:t>，两项正负号相反，且系数都通过了</w:t>
      </w:r>
      <w:r w:rsidRPr="001F652A">
        <w:rPr>
          <w:rFonts w:ascii="Times New Roman" w:eastAsia="宋体" w:hAnsi="Times New Roman" w:cs="Times New Roman" w:hint="eastAsia"/>
          <w:sz w:val="24"/>
          <w:szCs w:val="24"/>
        </w:rPr>
        <w:t>1%</w:t>
      </w:r>
      <w:r w:rsidRPr="001F652A">
        <w:rPr>
          <w:rFonts w:ascii="Times New Roman" w:eastAsia="宋体" w:hAnsi="Times New Roman" w:cs="Times New Roman" w:hint="eastAsia"/>
          <w:sz w:val="24"/>
          <w:szCs w:val="24"/>
        </w:rPr>
        <w:t>水平显著性检验，说明资产负债率</w:t>
      </w:r>
      <w:r w:rsidRPr="001F652A">
        <w:rPr>
          <w:rFonts w:ascii="Times New Roman" w:eastAsia="宋体" w:hAnsi="Times New Roman" w:cs="Times New Roman" w:hint="eastAsia"/>
          <w:sz w:val="24"/>
          <w:szCs w:val="24"/>
        </w:rPr>
        <w:t>DAR</w:t>
      </w:r>
      <w:r w:rsidRPr="001F652A">
        <w:rPr>
          <w:rFonts w:ascii="Times New Roman" w:eastAsia="宋体" w:hAnsi="Times New Roman" w:cs="Times New Roman" w:hint="eastAsia"/>
          <w:sz w:val="24"/>
          <w:szCs w:val="24"/>
        </w:rPr>
        <w:t>与净资产收益率</w:t>
      </w:r>
      <w:r w:rsidRPr="001F652A">
        <w:rPr>
          <w:rFonts w:ascii="Times New Roman" w:eastAsia="宋体" w:hAnsi="Times New Roman" w:cs="Times New Roman" w:hint="eastAsia"/>
          <w:sz w:val="24"/>
          <w:szCs w:val="24"/>
        </w:rPr>
        <w:t>ROE</w:t>
      </w:r>
      <w:r w:rsidRPr="001F652A">
        <w:rPr>
          <w:rFonts w:ascii="Times New Roman" w:eastAsia="宋体" w:hAnsi="Times New Roman" w:cs="Times New Roman" w:hint="eastAsia"/>
          <w:sz w:val="24"/>
          <w:szCs w:val="24"/>
        </w:rPr>
        <w:t>呈倒</w:t>
      </w:r>
      <w:r w:rsidRPr="001F652A">
        <w:rPr>
          <w:rFonts w:ascii="Times New Roman" w:eastAsia="宋体" w:hAnsi="Times New Roman" w:cs="Times New Roman" w:hint="eastAsia"/>
          <w:sz w:val="24"/>
          <w:szCs w:val="24"/>
        </w:rPr>
        <w:t>U</w:t>
      </w:r>
      <w:r w:rsidRPr="001F652A">
        <w:rPr>
          <w:rFonts w:ascii="Times New Roman" w:eastAsia="宋体" w:hAnsi="Times New Roman" w:cs="Times New Roman" w:hint="eastAsia"/>
          <w:sz w:val="24"/>
          <w:szCs w:val="24"/>
        </w:rPr>
        <w:t>型关系。通过计算，全样本公司资产负债率存在最优区间，即</w:t>
      </w:r>
      <m:oMath>
        <m:r>
          <m:rPr>
            <m:sty m:val="p"/>
          </m:rPr>
          <w:rPr>
            <w:rFonts w:ascii="Cambria Math" w:eastAsia="宋体" w:hAnsi="Cambria Math" w:cs="Times New Roman"/>
            <w:sz w:val="24"/>
            <w:szCs w:val="24"/>
          </w:rPr>
          <m:t>-b/2a</m:t>
        </m:r>
      </m:oMath>
      <w:r w:rsidRPr="001F652A">
        <w:rPr>
          <w:rFonts w:ascii="Times New Roman" w:eastAsia="宋体" w:hAnsi="Times New Roman" w:cs="Times New Roman" w:hint="eastAsia"/>
          <w:sz w:val="24"/>
          <w:szCs w:val="24"/>
        </w:rPr>
        <w:t>(36.5%)</w:t>
      </w:r>
      <w:r w:rsidRPr="001F652A">
        <w:rPr>
          <w:rFonts w:ascii="Times New Roman" w:eastAsia="宋体" w:hAnsi="Times New Roman" w:cs="Times New Roman" w:hint="eastAsia"/>
          <w:sz w:val="24"/>
          <w:szCs w:val="24"/>
        </w:rPr>
        <w:t>，当资产负债率小于该数值时，提高公司负债水平，税盾和杠杆效应更好发挥效用，可以促进公司经营业绩提高，随</w:t>
      </w:r>
      <w:r w:rsidRPr="001F652A">
        <w:rPr>
          <w:rFonts w:ascii="Times New Roman" w:eastAsia="宋体" w:hAnsi="Times New Roman" w:cs="Times New Roman" w:hint="eastAsia"/>
          <w:sz w:val="24"/>
          <w:szCs w:val="24"/>
        </w:rPr>
        <w:lastRenderedPageBreak/>
        <w:t>着资产负债率接近该数值，正向促进效用逐渐减小；另一方面，当公司资产负债率大于该数值，提高公司负债水平，会公司财务负担加重，不利于公司绩效水平的提高，资产负债率越高偏离该数值越远，破产风险越大。</w:t>
      </w:r>
    </w:p>
    <w:p w14:paraId="4847CDD1" w14:textId="77777777" w:rsidR="001F652A" w:rsidRPr="001F652A" w:rsidRDefault="001F652A" w:rsidP="001F652A">
      <w:pPr>
        <w:spacing w:line="400" w:lineRule="exact"/>
        <w:ind w:firstLineChars="200" w:firstLine="480"/>
        <w:rPr>
          <w:rFonts w:ascii="Times New Roman" w:eastAsia="宋体" w:hAnsi="Times New Roman" w:cs="Times New Roman"/>
          <w:sz w:val="24"/>
          <w:szCs w:val="24"/>
        </w:rPr>
      </w:pPr>
    </w:p>
    <w:p w14:paraId="05AFAB5D" w14:textId="77777777" w:rsidR="00353983" w:rsidRPr="0073380D" w:rsidRDefault="00353983" w:rsidP="00353983">
      <w:pPr>
        <w:rPr>
          <w:rFonts w:ascii="宋体" w:eastAsia="宋体" w:hAnsi="宋体" w:cs="Times New Roman"/>
          <w:b/>
          <w:sz w:val="24"/>
          <w:szCs w:val="24"/>
        </w:rPr>
      </w:pPr>
      <w:r w:rsidRPr="0073380D">
        <w:rPr>
          <w:rFonts w:ascii="宋体" w:eastAsia="宋体" w:hAnsi="宋体" w:cs="Times New Roman"/>
          <w:b/>
          <w:sz w:val="24"/>
          <w:szCs w:val="24"/>
        </w:rPr>
        <w:t>（</w:t>
      </w:r>
      <w:r>
        <w:rPr>
          <w:rFonts w:ascii="宋体" w:eastAsia="宋体" w:hAnsi="宋体" w:cs="Times New Roman" w:hint="eastAsia"/>
          <w:b/>
          <w:sz w:val="24"/>
          <w:szCs w:val="24"/>
        </w:rPr>
        <w:t>4</w:t>
      </w:r>
      <w:r w:rsidRPr="0073380D">
        <w:rPr>
          <w:rFonts w:ascii="宋体" w:eastAsia="宋体" w:hAnsi="宋体" w:cs="Times New Roman"/>
          <w:b/>
          <w:sz w:val="24"/>
          <w:szCs w:val="24"/>
        </w:rPr>
        <w:t>）</w:t>
      </w:r>
      <w:r>
        <w:rPr>
          <w:rFonts w:ascii="宋体" w:eastAsia="宋体" w:hAnsi="宋体" w:cs="Times New Roman"/>
          <w:b/>
          <w:sz w:val="24"/>
          <w:szCs w:val="24"/>
        </w:rPr>
        <w:t>模型</w:t>
      </w:r>
      <w:r>
        <w:rPr>
          <w:rFonts w:ascii="宋体" w:eastAsia="宋体" w:hAnsi="宋体" w:cs="Times New Roman" w:hint="eastAsia"/>
          <w:b/>
          <w:sz w:val="24"/>
          <w:szCs w:val="24"/>
        </w:rPr>
        <w:t>5-2分行业样本回归</w:t>
      </w:r>
      <w:r w:rsidRPr="00353983">
        <w:rPr>
          <w:rFonts w:ascii="宋体" w:eastAsia="宋体" w:hAnsi="宋体" w:cs="Times New Roman" w:hint="eastAsia"/>
          <w:sz w:val="24"/>
          <w:szCs w:val="24"/>
        </w:rPr>
        <w:t>（固定效应模型）</w:t>
      </w:r>
    </w:p>
    <w:tbl>
      <w:tblPr>
        <w:tblW w:w="9360" w:type="dxa"/>
        <w:tblLayout w:type="fixed"/>
        <w:tblLook w:val="04A0" w:firstRow="1" w:lastRow="0" w:firstColumn="1" w:lastColumn="0" w:noHBand="0" w:noVBand="1"/>
      </w:tblPr>
      <w:tblGrid>
        <w:gridCol w:w="1656"/>
        <w:gridCol w:w="1656"/>
        <w:gridCol w:w="2016"/>
        <w:gridCol w:w="2016"/>
        <w:gridCol w:w="2016"/>
      </w:tblGrid>
      <w:tr w:rsidR="001F652A" w:rsidRPr="001F652A" w14:paraId="1899C1E7" w14:textId="77777777" w:rsidTr="009766C5">
        <w:tc>
          <w:tcPr>
            <w:tcW w:w="1656" w:type="dxa"/>
            <w:tcBorders>
              <w:top w:val="single" w:sz="4" w:space="0" w:color="auto"/>
              <w:left w:val="nil"/>
              <w:bottom w:val="nil"/>
              <w:right w:val="nil"/>
            </w:tcBorders>
          </w:tcPr>
          <w:p w14:paraId="3F4DB97F" w14:textId="77777777" w:rsidR="001F652A" w:rsidRPr="001F652A" w:rsidRDefault="001F652A" w:rsidP="001F652A">
            <w:pPr>
              <w:autoSpaceDE w:val="0"/>
              <w:autoSpaceDN w:val="0"/>
              <w:adjustRightInd w:val="0"/>
              <w:jc w:val="left"/>
              <w:rPr>
                <w:rFonts w:ascii="Times New Roman" w:hAnsi="Times New Roman" w:cs="Times New Roman"/>
                <w:kern w:val="0"/>
                <w:sz w:val="24"/>
                <w:szCs w:val="24"/>
              </w:rPr>
            </w:pPr>
          </w:p>
          <w:p w14:paraId="23D20525"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r w:rsidRPr="001F652A">
              <w:rPr>
                <w:rFonts w:ascii="宋体" w:eastAsia="宋体" w:hAnsi="宋体" w:cs="宋体" w:hint="eastAsia"/>
                <w:kern w:val="0"/>
                <w:sz w:val="24"/>
                <w:szCs w:val="24"/>
              </w:rPr>
              <w:t>变量名称</w:t>
            </w:r>
          </w:p>
        </w:tc>
        <w:tc>
          <w:tcPr>
            <w:tcW w:w="1656" w:type="dxa"/>
            <w:tcBorders>
              <w:top w:val="single" w:sz="4" w:space="0" w:color="auto"/>
              <w:left w:val="nil"/>
              <w:bottom w:val="nil"/>
              <w:right w:val="nil"/>
            </w:tcBorders>
          </w:tcPr>
          <w:p w14:paraId="4B1C2545" w14:textId="77777777" w:rsidR="001F652A" w:rsidRPr="001F652A" w:rsidRDefault="001F652A" w:rsidP="001F652A">
            <w:pPr>
              <w:autoSpaceDE w:val="0"/>
              <w:autoSpaceDN w:val="0"/>
              <w:adjustRightInd w:val="0"/>
              <w:jc w:val="left"/>
              <w:rPr>
                <w:rFonts w:ascii="Times New Roman" w:hAnsi="Times New Roman" w:cs="Times New Roman"/>
                <w:kern w:val="0"/>
                <w:sz w:val="24"/>
                <w:szCs w:val="24"/>
              </w:rPr>
            </w:pPr>
          </w:p>
          <w:p w14:paraId="11CEB730"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r w:rsidRPr="001F652A">
              <w:rPr>
                <w:rFonts w:ascii="宋体" w:eastAsia="宋体" w:hAnsi="宋体" w:cs="宋体" w:hint="eastAsia"/>
                <w:kern w:val="0"/>
                <w:sz w:val="24"/>
                <w:szCs w:val="24"/>
              </w:rPr>
              <w:t>简称</w:t>
            </w:r>
          </w:p>
        </w:tc>
        <w:tc>
          <w:tcPr>
            <w:tcW w:w="2016" w:type="dxa"/>
            <w:tcBorders>
              <w:top w:val="single" w:sz="4" w:space="0" w:color="auto"/>
              <w:left w:val="nil"/>
              <w:bottom w:val="nil"/>
              <w:right w:val="nil"/>
            </w:tcBorders>
          </w:tcPr>
          <w:p w14:paraId="42566E3A"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hAnsi="Times New Roman" w:cs="Times New Roman" w:hint="eastAsia"/>
                <w:kern w:val="0"/>
                <w:sz w:val="24"/>
                <w:szCs w:val="24"/>
              </w:rPr>
              <w:t>D45</w:t>
            </w:r>
          </w:p>
        </w:tc>
        <w:tc>
          <w:tcPr>
            <w:tcW w:w="2016" w:type="dxa"/>
            <w:tcBorders>
              <w:top w:val="single" w:sz="4" w:space="0" w:color="auto"/>
              <w:left w:val="nil"/>
              <w:bottom w:val="nil"/>
              <w:right w:val="nil"/>
            </w:tcBorders>
          </w:tcPr>
          <w:p w14:paraId="08CF6CFB"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hAnsi="Times New Roman" w:cs="Times New Roman" w:hint="eastAsia"/>
                <w:kern w:val="0"/>
                <w:sz w:val="24"/>
                <w:szCs w:val="24"/>
              </w:rPr>
              <w:t>E48</w:t>
            </w:r>
          </w:p>
        </w:tc>
        <w:tc>
          <w:tcPr>
            <w:tcW w:w="2016" w:type="dxa"/>
            <w:tcBorders>
              <w:top w:val="single" w:sz="4" w:space="0" w:color="auto"/>
              <w:left w:val="nil"/>
              <w:bottom w:val="nil"/>
              <w:right w:val="nil"/>
            </w:tcBorders>
          </w:tcPr>
          <w:p w14:paraId="18949EB8"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hAnsi="Times New Roman" w:cs="Times New Roman" w:hint="eastAsia"/>
                <w:kern w:val="0"/>
                <w:sz w:val="24"/>
                <w:szCs w:val="24"/>
              </w:rPr>
              <w:t>G54</w:t>
            </w:r>
          </w:p>
        </w:tc>
      </w:tr>
      <w:tr w:rsidR="001F652A" w:rsidRPr="001F652A" w14:paraId="44CC889C" w14:textId="77777777" w:rsidTr="009766C5">
        <w:tc>
          <w:tcPr>
            <w:tcW w:w="1656" w:type="dxa"/>
          </w:tcPr>
          <w:p w14:paraId="5DB07237" w14:textId="77777777" w:rsidR="001F652A" w:rsidRPr="001F652A" w:rsidRDefault="001F652A" w:rsidP="001F652A">
            <w:pPr>
              <w:autoSpaceDE w:val="0"/>
              <w:autoSpaceDN w:val="0"/>
              <w:adjustRightInd w:val="0"/>
              <w:jc w:val="left"/>
              <w:rPr>
                <w:rFonts w:ascii="Times New Roman" w:eastAsia="宋体" w:hAnsi="Times New Roman" w:cs="Times New Roman"/>
                <w:kern w:val="0"/>
                <w:sz w:val="24"/>
                <w:szCs w:val="24"/>
              </w:rPr>
            </w:pPr>
          </w:p>
        </w:tc>
        <w:tc>
          <w:tcPr>
            <w:tcW w:w="1656" w:type="dxa"/>
          </w:tcPr>
          <w:p w14:paraId="551A83C4" w14:textId="77777777" w:rsidR="001F652A" w:rsidRPr="001F652A" w:rsidRDefault="001F652A" w:rsidP="001F652A">
            <w:pPr>
              <w:autoSpaceDE w:val="0"/>
              <w:autoSpaceDN w:val="0"/>
              <w:adjustRightInd w:val="0"/>
              <w:jc w:val="left"/>
              <w:rPr>
                <w:rFonts w:ascii="Times New Roman" w:eastAsia="宋体" w:hAnsi="Times New Roman" w:cs="Times New Roman"/>
                <w:kern w:val="0"/>
                <w:sz w:val="24"/>
                <w:szCs w:val="24"/>
              </w:rPr>
            </w:pPr>
          </w:p>
        </w:tc>
        <w:tc>
          <w:tcPr>
            <w:tcW w:w="2016" w:type="dxa"/>
            <w:hideMark/>
          </w:tcPr>
          <w:p w14:paraId="753DE398"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宋体" w:eastAsia="宋体" w:hAnsi="宋体" w:cs="宋体" w:hint="eastAsia"/>
                <w:kern w:val="0"/>
                <w:szCs w:val="24"/>
              </w:rPr>
              <w:t>（燃气生产与供应）</w:t>
            </w:r>
          </w:p>
        </w:tc>
        <w:tc>
          <w:tcPr>
            <w:tcW w:w="2016" w:type="dxa"/>
            <w:hideMark/>
          </w:tcPr>
          <w:p w14:paraId="625145EA"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hAnsi="Times New Roman" w:cs="Times New Roman" w:hint="eastAsia"/>
                <w:kern w:val="0"/>
                <w:szCs w:val="24"/>
              </w:rPr>
              <w:t>(</w:t>
            </w:r>
            <w:r w:rsidRPr="001F652A">
              <w:rPr>
                <w:rFonts w:ascii="Times New Roman" w:hAnsi="Times New Roman" w:cs="Times New Roman" w:hint="eastAsia"/>
                <w:kern w:val="0"/>
                <w:szCs w:val="24"/>
              </w:rPr>
              <w:t>土木工程建筑业</w:t>
            </w:r>
            <w:r w:rsidRPr="001F652A">
              <w:rPr>
                <w:rFonts w:ascii="Times New Roman" w:hAnsi="Times New Roman" w:cs="Times New Roman" w:hint="eastAsia"/>
                <w:kern w:val="0"/>
                <w:szCs w:val="24"/>
              </w:rPr>
              <w:t>)</w:t>
            </w:r>
          </w:p>
        </w:tc>
        <w:tc>
          <w:tcPr>
            <w:tcW w:w="2016" w:type="dxa"/>
            <w:hideMark/>
          </w:tcPr>
          <w:p w14:paraId="62F3FA0C"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（道路运输业</w:t>
            </w:r>
            <w:r w:rsidRPr="001F652A">
              <w:rPr>
                <w:rFonts w:ascii="Times New Roman" w:eastAsia="宋体" w:hAnsi="Times New Roman" w:cs="Times New Roman"/>
                <w:kern w:val="0"/>
                <w:szCs w:val="24"/>
              </w:rPr>
              <w:t>)</w:t>
            </w:r>
          </w:p>
        </w:tc>
      </w:tr>
      <w:tr w:rsidR="001F652A" w:rsidRPr="001F652A" w14:paraId="66B3970D" w14:textId="77777777" w:rsidTr="009766C5">
        <w:tc>
          <w:tcPr>
            <w:tcW w:w="1656" w:type="dxa"/>
            <w:tcBorders>
              <w:top w:val="single" w:sz="4" w:space="0" w:color="auto"/>
              <w:left w:val="nil"/>
              <w:bottom w:val="nil"/>
              <w:right w:val="nil"/>
            </w:tcBorders>
          </w:tcPr>
          <w:p w14:paraId="75A191E0"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r w:rsidRPr="001F652A">
              <w:rPr>
                <w:rFonts w:ascii="宋体" w:eastAsia="宋体" w:hAnsi="宋体" w:cs="宋体" w:hint="eastAsia"/>
                <w:kern w:val="0"/>
                <w:szCs w:val="24"/>
              </w:rPr>
              <w:t>资产负债率</w:t>
            </w:r>
          </w:p>
        </w:tc>
        <w:tc>
          <w:tcPr>
            <w:tcW w:w="1656" w:type="dxa"/>
            <w:tcBorders>
              <w:top w:val="single" w:sz="4" w:space="0" w:color="auto"/>
              <w:left w:val="nil"/>
              <w:bottom w:val="nil"/>
              <w:right w:val="nil"/>
            </w:tcBorders>
            <w:hideMark/>
          </w:tcPr>
          <w:p w14:paraId="526629F9" w14:textId="77777777" w:rsidR="001F652A" w:rsidRPr="001F652A" w:rsidRDefault="001F652A" w:rsidP="001F652A">
            <w:pPr>
              <w:autoSpaceDE w:val="0"/>
              <w:autoSpaceDN w:val="0"/>
              <w:adjustRightInd w:val="0"/>
              <w:jc w:val="left"/>
              <w:rPr>
                <w:rFonts w:ascii="Times New Roman" w:hAnsi="Times New Roman" w:cs="Times New Roman"/>
                <w:kern w:val="0"/>
                <w:sz w:val="24"/>
                <w:szCs w:val="24"/>
              </w:rPr>
            </w:pPr>
            <w:r w:rsidRPr="001F652A">
              <w:rPr>
                <w:rFonts w:ascii="Times New Roman" w:hAnsi="Times New Roman" w:cs="Times New Roman" w:hint="eastAsia"/>
                <w:kern w:val="0"/>
                <w:szCs w:val="24"/>
              </w:rPr>
              <w:t>DAR</w:t>
            </w:r>
          </w:p>
        </w:tc>
        <w:tc>
          <w:tcPr>
            <w:tcW w:w="2016" w:type="dxa"/>
            <w:tcBorders>
              <w:top w:val="single" w:sz="4" w:space="0" w:color="auto"/>
              <w:left w:val="nil"/>
              <w:bottom w:val="nil"/>
              <w:right w:val="nil"/>
            </w:tcBorders>
            <w:hideMark/>
          </w:tcPr>
          <w:p w14:paraId="34650901"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1.050</w:t>
            </w:r>
            <w:r w:rsidRPr="001F652A">
              <w:rPr>
                <w:rFonts w:ascii="Times New Roman" w:eastAsia="宋体" w:hAnsi="Times New Roman" w:cs="Times New Roman"/>
                <w:kern w:val="0"/>
                <w:szCs w:val="24"/>
              </w:rPr>
              <w:t>*</w:t>
            </w:r>
          </w:p>
        </w:tc>
        <w:tc>
          <w:tcPr>
            <w:tcW w:w="2016" w:type="dxa"/>
            <w:tcBorders>
              <w:top w:val="single" w:sz="4" w:space="0" w:color="auto"/>
              <w:left w:val="nil"/>
              <w:bottom w:val="nil"/>
              <w:right w:val="nil"/>
            </w:tcBorders>
            <w:hideMark/>
          </w:tcPr>
          <w:p w14:paraId="23173326"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0.770</w:t>
            </w:r>
            <w:r w:rsidRPr="001F652A">
              <w:rPr>
                <w:rFonts w:ascii="Times New Roman" w:eastAsia="Times New Roman" w:hAnsi="Times New Roman" w:cs="Times New Roman"/>
                <w:kern w:val="0"/>
                <w:szCs w:val="24"/>
                <w:vertAlign w:val="superscript"/>
              </w:rPr>
              <w:t>**</w:t>
            </w:r>
          </w:p>
        </w:tc>
        <w:tc>
          <w:tcPr>
            <w:tcW w:w="2016" w:type="dxa"/>
            <w:tcBorders>
              <w:top w:val="single" w:sz="4" w:space="0" w:color="auto"/>
              <w:left w:val="nil"/>
              <w:bottom w:val="nil"/>
              <w:right w:val="nil"/>
            </w:tcBorders>
            <w:hideMark/>
          </w:tcPr>
          <w:p w14:paraId="4C11ECBB"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3.203</w:t>
            </w:r>
            <w:r w:rsidRPr="001F652A">
              <w:rPr>
                <w:rFonts w:ascii="Times New Roman" w:eastAsia="宋体" w:hAnsi="Times New Roman" w:cs="Times New Roman"/>
                <w:kern w:val="0"/>
                <w:szCs w:val="24"/>
              </w:rPr>
              <w:t>***</w:t>
            </w:r>
          </w:p>
        </w:tc>
      </w:tr>
      <w:tr w:rsidR="001F652A" w:rsidRPr="001F652A" w14:paraId="0DB0D4DB" w14:textId="77777777" w:rsidTr="009766C5">
        <w:tc>
          <w:tcPr>
            <w:tcW w:w="1656" w:type="dxa"/>
          </w:tcPr>
          <w:p w14:paraId="12B6B4C1"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p>
        </w:tc>
        <w:tc>
          <w:tcPr>
            <w:tcW w:w="1656" w:type="dxa"/>
          </w:tcPr>
          <w:p w14:paraId="0640FA3A"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p>
        </w:tc>
        <w:tc>
          <w:tcPr>
            <w:tcW w:w="2016" w:type="dxa"/>
            <w:hideMark/>
          </w:tcPr>
          <w:p w14:paraId="05CC39B2"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hAnsi="Times New Roman" w:cs="Times New Roman" w:hint="eastAsia"/>
                <w:kern w:val="0"/>
                <w:szCs w:val="24"/>
              </w:rPr>
              <w:t>(1.90</w:t>
            </w:r>
            <w:r w:rsidRPr="001F652A">
              <w:rPr>
                <w:rFonts w:ascii="Times New Roman" w:eastAsia="Times New Roman" w:hAnsi="Times New Roman" w:cs="Times New Roman"/>
                <w:kern w:val="0"/>
                <w:szCs w:val="24"/>
              </w:rPr>
              <w:t>)</w:t>
            </w:r>
          </w:p>
        </w:tc>
        <w:tc>
          <w:tcPr>
            <w:tcW w:w="2016" w:type="dxa"/>
            <w:hideMark/>
          </w:tcPr>
          <w:p w14:paraId="06CE251A"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hAnsi="Times New Roman" w:cs="Times New Roman" w:hint="eastAsia"/>
                <w:kern w:val="0"/>
                <w:szCs w:val="24"/>
              </w:rPr>
              <w:t>(2.10)</w:t>
            </w:r>
          </w:p>
        </w:tc>
        <w:tc>
          <w:tcPr>
            <w:tcW w:w="2016" w:type="dxa"/>
            <w:hideMark/>
          </w:tcPr>
          <w:p w14:paraId="2D721C34"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hAnsi="Times New Roman" w:cs="Times New Roman" w:hint="eastAsia"/>
                <w:kern w:val="0"/>
                <w:szCs w:val="24"/>
              </w:rPr>
              <w:t>(5.75</w:t>
            </w:r>
            <w:r w:rsidRPr="001F652A">
              <w:rPr>
                <w:rFonts w:ascii="Times New Roman" w:eastAsia="Times New Roman" w:hAnsi="Times New Roman" w:cs="Times New Roman"/>
                <w:kern w:val="0"/>
                <w:szCs w:val="24"/>
              </w:rPr>
              <w:t>)</w:t>
            </w:r>
          </w:p>
        </w:tc>
      </w:tr>
      <w:tr w:rsidR="001F652A" w:rsidRPr="001F652A" w14:paraId="124BA301" w14:textId="77777777" w:rsidTr="009766C5">
        <w:tc>
          <w:tcPr>
            <w:tcW w:w="1656" w:type="dxa"/>
          </w:tcPr>
          <w:p w14:paraId="53E2807E" w14:textId="77777777" w:rsidR="001F652A" w:rsidRPr="001F652A" w:rsidRDefault="001F652A" w:rsidP="001F652A">
            <w:pPr>
              <w:autoSpaceDE w:val="0"/>
              <w:autoSpaceDN w:val="0"/>
              <w:adjustRightInd w:val="0"/>
              <w:jc w:val="left"/>
              <w:rPr>
                <w:rFonts w:ascii="Times New Roman" w:hAnsi="Times New Roman" w:cs="Times New Roman"/>
                <w:kern w:val="0"/>
                <w:szCs w:val="24"/>
              </w:rPr>
            </w:pPr>
          </w:p>
        </w:tc>
        <w:tc>
          <w:tcPr>
            <w:tcW w:w="1656" w:type="dxa"/>
            <w:hideMark/>
          </w:tcPr>
          <w:p w14:paraId="33683EB0" w14:textId="77777777" w:rsidR="001F652A" w:rsidRPr="001F652A" w:rsidRDefault="001F652A" w:rsidP="001F652A">
            <w:pPr>
              <w:autoSpaceDE w:val="0"/>
              <w:autoSpaceDN w:val="0"/>
              <w:adjustRightInd w:val="0"/>
              <w:jc w:val="left"/>
              <w:rPr>
                <w:rFonts w:ascii="Times New Roman" w:hAnsi="Times New Roman" w:cs="Times New Roman"/>
                <w:kern w:val="0"/>
                <w:sz w:val="24"/>
                <w:szCs w:val="24"/>
              </w:rPr>
            </w:pPr>
            <w:r w:rsidRPr="001F652A">
              <w:rPr>
                <w:rFonts w:ascii="Times New Roman" w:hAnsi="Times New Roman" w:cs="Times New Roman" w:hint="eastAsia"/>
                <w:kern w:val="0"/>
                <w:szCs w:val="24"/>
              </w:rPr>
              <w:t>DAR2</w:t>
            </w:r>
          </w:p>
        </w:tc>
        <w:tc>
          <w:tcPr>
            <w:tcW w:w="2016" w:type="dxa"/>
            <w:hideMark/>
          </w:tcPr>
          <w:p w14:paraId="4139A268"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-1.442</w:t>
            </w:r>
            <w:r w:rsidRPr="001F652A">
              <w:rPr>
                <w:rFonts w:ascii="Times New Roman" w:eastAsia="宋体" w:hAnsi="Times New Roman" w:cs="Times New Roman"/>
                <w:kern w:val="0"/>
                <w:szCs w:val="24"/>
              </w:rPr>
              <w:t>**</w:t>
            </w:r>
          </w:p>
        </w:tc>
        <w:tc>
          <w:tcPr>
            <w:tcW w:w="2016" w:type="dxa"/>
            <w:hideMark/>
          </w:tcPr>
          <w:p w14:paraId="5B1839A9"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-0.768</w:t>
            </w:r>
            <w:r w:rsidRPr="001F652A">
              <w:rPr>
                <w:rFonts w:ascii="Times New Roman" w:eastAsia="宋体" w:hAnsi="Times New Roman" w:cs="Times New Roman"/>
                <w:kern w:val="0"/>
                <w:szCs w:val="24"/>
              </w:rPr>
              <w:t>**</w:t>
            </w:r>
          </w:p>
        </w:tc>
        <w:tc>
          <w:tcPr>
            <w:tcW w:w="2016" w:type="dxa"/>
            <w:hideMark/>
          </w:tcPr>
          <w:p w14:paraId="4B68E5FB"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hAnsi="Times New Roman" w:cs="Times New Roman" w:hint="eastAsia"/>
                <w:kern w:val="0"/>
                <w:szCs w:val="24"/>
              </w:rPr>
              <w:t>-4.703</w:t>
            </w:r>
          </w:p>
        </w:tc>
      </w:tr>
      <w:tr w:rsidR="001F652A" w:rsidRPr="001F652A" w14:paraId="5103A6E3" w14:textId="77777777" w:rsidTr="009766C5">
        <w:tc>
          <w:tcPr>
            <w:tcW w:w="1656" w:type="dxa"/>
          </w:tcPr>
          <w:p w14:paraId="7AB92883"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p>
        </w:tc>
        <w:tc>
          <w:tcPr>
            <w:tcW w:w="1656" w:type="dxa"/>
          </w:tcPr>
          <w:p w14:paraId="2C5430E9"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p>
        </w:tc>
        <w:tc>
          <w:tcPr>
            <w:tcW w:w="2016" w:type="dxa"/>
            <w:hideMark/>
          </w:tcPr>
          <w:p w14:paraId="34E53648"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-2.45</w:t>
            </w:r>
            <w:r w:rsidRPr="001F652A">
              <w:rPr>
                <w:rFonts w:ascii="Times New Roman" w:eastAsia="Times New Roman" w:hAnsi="Times New Roman" w:cs="Times New Roman"/>
                <w:kern w:val="0"/>
                <w:szCs w:val="24"/>
              </w:rPr>
              <w:t>)</w:t>
            </w:r>
          </w:p>
        </w:tc>
        <w:tc>
          <w:tcPr>
            <w:tcW w:w="2016" w:type="dxa"/>
            <w:hideMark/>
          </w:tcPr>
          <w:p w14:paraId="5860479D"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-2.47</w:t>
            </w:r>
            <w:r w:rsidRPr="001F652A">
              <w:rPr>
                <w:rFonts w:ascii="Times New Roman" w:eastAsia="Times New Roman" w:hAnsi="Times New Roman" w:cs="Times New Roman"/>
                <w:kern w:val="0"/>
                <w:szCs w:val="24"/>
              </w:rPr>
              <w:t>)</w:t>
            </w:r>
          </w:p>
        </w:tc>
        <w:tc>
          <w:tcPr>
            <w:tcW w:w="2016" w:type="dxa"/>
            <w:hideMark/>
          </w:tcPr>
          <w:p w14:paraId="00A83B9D"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-8.38</w:t>
            </w:r>
            <w:r w:rsidRPr="001F652A">
              <w:rPr>
                <w:rFonts w:ascii="Times New Roman" w:eastAsia="Times New Roman" w:hAnsi="Times New Roman" w:cs="Times New Roman"/>
                <w:kern w:val="0"/>
                <w:szCs w:val="24"/>
              </w:rPr>
              <w:t>)</w:t>
            </w:r>
          </w:p>
        </w:tc>
      </w:tr>
      <w:tr w:rsidR="001F652A" w:rsidRPr="001F652A" w14:paraId="26427817" w14:textId="77777777" w:rsidTr="009766C5">
        <w:tc>
          <w:tcPr>
            <w:tcW w:w="1656" w:type="dxa"/>
          </w:tcPr>
          <w:p w14:paraId="14263CCB"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r w:rsidRPr="001F652A">
              <w:rPr>
                <w:rFonts w:ascii="宋体" w:eastAsia="宋体" w:hAnsi="宋体" w:cs="宋体" w:hint="eastAsia"/>
                <w:kern w:val="0"/>
                <w:sz w:val="24"/>
                <w:szCs w:val="24"/>
              </w:rPr>
              <w:t>公司规模</w:t>
            </w:r>
          </w:p>
        </w:tc>
        <w:tc>
          <w:tcPr>
            <w:tcW w:w="1656" w:type="dxa"/>
          </w:tcPr>
          <w:p w14:paraId="19F6ED06" w14:textId="77777777" w:rsidR="001F652A" w:rsidRPr="001F652A" w:rsidRDefault="001F652A" w:rsidP="001F652A">
            <w:pPr>
              <w:autoSpaceDE w:val="0"/>
              <w:autoSpaceDN w:val="0"/>
              <w:adjustRightInd w:val="0"/>
              <w:jc w:val="left"/>
              <w:rPr>
                <w:rFonts w:ascii="Times New Roman" w:hAnsi="Times New Roman" w:cs="Times New Roman"/>
                <w:kern w:val="0"/>
                <w:sz w:val="24"/>
                <w:szCs w:val="24"/>
              </w:rPr>
            </w:pPr>
            <w:r w:rsidRPr="001F652A">
              <w:rPr>
                <w:rFonts w:ascii="Times New Roman" w:hAnsi="Times New Roman" w:cs="Times New Roman"/>
                <w:kern w:val="0"/>
                <w:sz w:val="24"/>
                <w:szCs w:val="24"/>
              </w:rPr>
              <w:t>S</w:t>
            </w:r>
            <w:r w:rsidRPr="001F652A">
              <w:rPr>
                <w:rFonts w:ascii="Times New Roman" w:hAnsi="Times New Roman" w:cs="Times New Roman" w:hint="eastAsia"/>
                <w:kern w:val="0"/>
                <w:sz w:val="24"/>
                <w:szCs w:val="24"/>
              </w:rPr>
              <w:t>ize</w:t>
            </w:r>
          </w:p>
        </w:tc>
        <w:tc>
          <w:tcPr>
            <w:tcW w:w="2016" w:type="dxa"/>
          </w:tcPr>
          <w:p w14:paraId="30EFB847"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eastAsia="宋体" w:hAnsi="Times New Roman" w:cs="Times New Roman" w:hint="eastAsia"/>
                <w:kern w:val="0"/>
                <w:szCs w:val="24"/>
              </w:rPr>
              <w:t>-0.051</w:t>
            </w:r>
          </w:p>
        </w:tc>
        <w:tc>
          <w:tcPr>
            <w:tcW w:w="2016" w:type="dxa"/>
          </w:tcPr>
          <w:p w14:paraId="777D3F00"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eastAsia="Times New Roman" w:hAnsi="Times New Roman" w:cs="Times New Roman"/>
                <w:kern w:val="0"/>
                <w:szCs w:val="24"/>
              </w:rPr>
              <w:t>0.</w:t>
            </w:r>
            <w:r w:rsidRPr="001F652A">
              <w:rPr>
                <w:rFonts w:ascii="Times New Roman" w:hAnsi="Times New Roman" w:cs="Times New Roman" w:hint="eastAsia"/>
                <w:kern w:val="0"/>
                <w:szCs w:val="24"/>
              </w:rPr>
              <w:t>016</w:t>
            </w:r>
          </w:p>
        </w:tc>
        <w:tc>
          <w:tcPr>
            <w:tcW w:w="2016" w:type="dxa"/>
          </w:tcPr>
          <w:p w14:paraId="1AE6E095"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eastAsia="宋体" w:hAnsi="Times New Roman" w:cs="Times New Roman"/>
                <w:kern w:val="0"/>
                <w:szCs w:val="24"/>
              </w:rPr>
              <w:t>0.</w:t>
            </w:r>
            <w:r w:rsidRPr="001F652A">
              <w:rPr>
                <w:rFonts w:ascii="Times New Roman" w:eastAsia="宋体" w:hAnsi="Times New Roman" w:cs="Times New Roman" w:hint="eastAsia"/>
                <w:kern w:val="0"/>
                <w:szCs w:val="24"/>
              </w:rPr>
              <w:t>154</w:t>
            </w:r>
            <w:r w:rsidRPr="001F652A">
              <w:rPr>
                <w:rFonts w:ascii="Times New Roman" w:eastAsia="Times New Roman" w:hAnsi="Times New Roman" w:cs="Times New Roman"/>
                <w:kern w:val="0"/>
                <w:szCs w:val="24"/>
                <w:vertAlign w:val="superscript"/>
              </w:rPr>
              <w:t>*</w:t>
            </w:r>
            <w:r w:rsidRPr="001F652A">
              <w:rPr>
                <w:rFonts w:ascii="Times New Roman" w:eastAsia="宋体" w:hAnsi="Times New Roman" w:cs="Times New Roman"/>
                <w:kern w:val="0"/>
                <w:szCs w:val="24"/>
                <w:vertAlign w:val="superscript"/>
              </w:rPr>
              <w:t>*</w:t>
            </w:r>
            <w:r w:rsidRPr="001F652A">
              <w:rPr>
                <w:rFonts w:ascii="Times New Roman" w:eastAsia="宋体" w:hAnsi="Times New Roman" w:cs="Times New Roman" w:hint="eastAsia"/>
                <w:kern w:val="0"/>
                <w:szCs w:val="24"/>
                <w:vertAlign w:val="superscript"/>
              </w:rPr>
              <w:t>*</w:t>
            </w:r>
          </w:p>
        </w:tc>
      </w:tr>
      <w:tr w:rsidR="001F652A" w:rsidRPr="001F652A" w14:paraId="79DC183B" w14:textId="77777777" w:rsidTr="009766C5">
        <w:tc>
          <w:tcPr>
            <w:tcW w:w="1656" w:type="dxa"/>
          </w:tcPr>
          <w:p w14:paraId="5F05DA87"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p>
        </w:tc>
        <w:tc>
          <w:tcPr>
            <w:tcW w:w="1656" w:type="dxa"/>
          </w:tcPr>
          <w:p w14:paraId="7E9D5484"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p>
        </w:tc>
        <w:tc>
          <w:tcPr>
            <w:tcW w:w="2016" w:type="dxa"/>
          </w:tcPr>
          <w:p w14:paraId="74C0463C"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-1.12</w:t>
            </w:r>
            <w:r w:rsidRPr="001F652A">
              <w:rPr>
                <w:rFonts w:ascii="Times New Roman" w:eastAsia="Times New Roman" w:hAnsi="Times New Roman" w:cs="Times New Roman"/>
                <w:kern w:val="0"/>
                <w:szCs w:val="24"/>
              </w:rPr>
              <w:t>)</w:t>
            </w:r>
          </w:p>
        </w:tc>
        <w:tc>
          <w:tcPr>
            <w:tcW w:w="2016" w:type="dxa"/>
          </w:tcPr>
          <w:p w14:paraId="0F53566C"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hAnsi="Times New Roman" w:cs="Times New Roman" w:hint="eastAsia"/>
                <w:kern w:val="0"/>
                <w:szCs w:val="24"/>
              </w:rPr>
              <w:t>1.18</w:t>
            </w:r>
            <w:r w:rsidRPr="001F652A">
              <w:rPr>
                <w:rFonts w:ascii="Times New Roman" w:eastAsia="Times New Roman" w:hAnsi="Times New Roman" w:cs="Times New Roman"/>
                <w:kern w:val="0"/>
                <w:szCs w:val="24"/>
              </w:rPr>
              <w:t>)</w:t>
            </w:r>
          </w:p>
        </w:tc>
        <w:tc>
          <w:tcPr>
            <w:tcW w:w="2016" w:type="dxa"/>
          </w:tcPr>
          <w:p w14:paraId="0B2732FF"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3.18</w:t>
            </w:r>
            <w:r w:rsidRPr="001F652A">
              <w:rPr>
                <w:rFonts w:ascii="Times New Roman" w:eastAsia="Times New Roman" w:hAnsi="Times New Roman" w:cs="Times New Roman"/>
                <w:kern w:val="0"/>
                <w:szCs w:val="24"/>
              </w:rPr>
              <w:t>)</w:t>
            </w:r>
          </w:p>
        </w:tc>
      </w:tr>
      <w:tr w:rsidR="001F652A" w:rsidRPr="001F652A" w14:paraId="69CFAEF1" w14:textId="77777777" w:rsidTr="009766C5">
        <w:tc>
          <w:tcPr>
            <w:tcW w:w="1656" w:type="dxa"/>
          </w:tcPr>
          <w:p w14:paraId="0B9A8719" w14:textId="77777777" w:rsidR="001F652A" w:rsidRPr="001F652A" w:rsidRDefault="001F652A" w:rsidP="001F652A">
            <w:pPr>
              <w:autoSpaceDE w:val="0"/>
              <w:autoSpaceDN w:val="0"/>
              <w:adjustRightInd w:val="0"/>
              <w:jc w:val="left"/>
              <w:rPr>
                <w:rFonts w:ascii="宋体" w:eastAsia="宋体" w:hAnsi="宋体" w:cs="宋体"/>
                <w:sz w:val="22"/>
                <w:szCs w:val="24"/>
              </w:rPr>
            </w:pPr>
            <w:r w:rsidRPr="001F652A">
              <w:rPr>
                <w:rFonts w:ascii="宋体" w:eastAsia="宋体" w:hAnsi="宋体" w:cs="宋体" w:hint="eastAsia"/>
                <w:sz w:val="22"/>
                <w:szCs w:val="24"/>
              </w:rPr>
              <w:t>发展能力</w:t>
            </w:r>
          </w:p>
        </w:tc>
        <w:tc>
          <w:tcPr>
            <w:tcW w:w="1656" w:type="dxa"/>
            <w:hideMark/>
          </w:tcPr>
          <w:p w14:paraId="423D80B4"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 w:val="24"/>
                <w:szCs w:val="24"/>
              </w:rPr>
              <w:t>Grow</w:t>
            </w:r>
          </w:p>
        </w:tc>
        <w:tc>
          <w:tcPr>
            <w:tcW w:w="2016" w:type="dxa"/>
            <w:hideMark/>
          </w:tcPr>
          <w:p w14:paraId="4C7F6330"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eastAsia="宋体" w:hAnsi="Times New Roman" w:cs="Times New Roman"/>
                <w:kern w:val="0"/>
                <w:szCs w:val="24"/>
              </w:rPr>
              <w:t>0.</w:t>
            </w:r>
            <w:r w:rsidRPr="001F652A">
              <w:rPr>
                <w:rFonts w:ascii="Times New Roman" w:eastAsia="宋体" w:hAnsi="Times New Roman" w:cs="Times New Roman" w:hint="eastAsia"/>
                <w:kern w:val="0"/>
                <w:szCs w:val="24"/>
              </w:rPr>
              <w:t>082</w:t>
            </w:r>
          </w:p>
        </w:tc>
        <w:tc>
          <w:tcPr>
            <w:tcW w:w="2016" w:type="dxa"/>
            <w:hideMark/>
          </w:tcPr>
          <w:p w14:paraId="4E0D148F"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宋体" w:hAnsi="Times New Roman" w:cs="Times New Roman"/>
                <w:kern w:val="0"/>
                <w:szCs w:val="24"/>
              </w:rPr>
              <w:t>0.08</w:t>
            </w:r>
            <w:r w:rsidRPr="001F652A">
              <w:rPr>
                <w:rFonts w:ascii="Times New Roman" w:eastAsia="宋体" w:hAnsi="Times New Roman" w:cs="Times New Roman" w:hint="eastAsia"/>
                <w:kern w:val="0"/>
                <w:szCs w:val="24"/>
              </w:rPr>
              <w:t>5</w:t>
            </w:r>
            <w:r w:rsidRPr="001F652A">
              <w:rPr>
                <w:rFonts w:ascii="Times New Roman" w:eastAsia="Times New Roman" w:hAnsi="Times New Roman" w:cs="Times New Roman"/>
                <w:kern w:val="0"/>
                <w:szCs w:val="24"/>
                <w:vertAlign w:val="superscript"/>
              </w:rPr>
              <w:t>***</w:t>
            </w:r>
          </w:p>
        </w:tc>
        <w:tc>
          <w:tcPr>
            <w:tcW w:w="2016" w:type="dxa"/>
            <w:hideMark/>
          </w:tcPr>
          <w:p w14:paraId="66DA8FE8"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0.</w:t>
            </w:r>
            <w:r w:rsidRPr="001F652A">
              <w:rPr>
                <w:rFonts w:ascii="Times New Roman" w:eastAsia="宋体" w:hAnsi="Times New Roman" w:cs="Times New Roman" w:hint="eastAsia"/>
                <w:kern w:val="0"/>
                <w:szCs w:val="24"/>
              </w:rPr>
              <w:t>034</w:t>
            </w:r>
          </w:p>
        </w:tc>
      </w:tr>
      <w:tr w:rsidR="001F652A" w:rsidRPr="001F652A" w14:paraId="76EBF5AD" w14:textId="77777777" w:rsidTr="009766C5">
        <w:tc>
          <w:tcPr>
            <w:tcW w:w="1656" w:type="dxa"/>
          </w:tcPr>
          <w:p w14:paraId="5F773076"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p>
        </w:tc>
        <w:tc>
          <w:tcPr>
            <w:tcW w:w="1656" w:type="dxa"/>
          </w:tcPr>
          <w:p w14:paraId="7A8B01B2"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p>
        </w:tc>
        <w:tc>
          <w:tcPr>
            <w:tcW w:w="2016" w:type="dxa"/>
            <w:hideMark/>
          </w:tcPr>
          <w:p w14:paraId="41CCF9E8"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1.07</w:t>
            </w:r>
            <w:r w:rsidRPr="001F652A">
              <w:rPr>
                <w:rFonts w:ascii="Times New Roman" w:eastAsia="Times New Roman" w:hAnsi="Times New Roman" w:cs="Times New Roman"/>
                <w:kern w:val="0"/>
                <w:szCs w:val="24"/>
              </w:rPr>
              <w:t>)</w:t>
            </w:r>
          </w:p>
        </w:tc>
        <w:tc>
          <w:tcPr>
            <w:tcW w:w="2016" w:type="dxa"/>
            <w:hideMark/>
          </w:tcPr>
          <w:p w14:paraId="6F9C1704"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7.</w:t>
            </w:r>
            <w:r w:rsidRPr="001F652A">
              <w:rPr>
                <w:rFonts w:ascii="Times New Roman" w:eastAsia="宋体" w:hAnsi="Times New Roman" w:cs="Times New Roman" w:hint="eastAsia"/>
                <w:kern w:val="0"/>
                <w:szCs w:val="24"/>
              </w:rPr>
              <w:t>43</w:t>
            </w:r>
            <w:r w:rsidRPr="001F652A">
              <w:rPr>
                <w:rFonts w:ascii="Times New Roman" w:eastAsia="Times New Roman" w:hAnsi="Times New Roman" w:cs="Times New Roman"/>
                <w:kern w:val="0"/>
                <w:szCs w:val="24"/>
              </w:rPr>
              <w:t>)</w:t>
            </w:r>
          </w:p>
        </w:tc>
        <w:tc>
          <w:tcPr>
            <w:tcW w:w="2016" w:type="dxa"/>
            <w:hideMark/>
          </w:tcPr>
          <w:p w14:paraId="522BD735"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0.52</w:t>
            </w:r>
            <w:r w:rsidRPr="001F652A">
              <w:rPr>
                <w:rFonts w:ascii="Times New Roman" w:eastAsia="Times New Roman" w:hAnsi="Times New Roman" w:cs="Times New Roman"/>
                <w:kern w:val="0"/>
                <w:szCs w:val="24"/>
              </w:rPr>
              <w:t>)</w:t>
            </w:r>
          </w:p>
        </w:tc>
      </w:tr>
      <w:tr w:rsidR="001F652A" w:rsidRPr="001F652A" w14:paraId="2C65CF75" w14:textId="77777777" w:rsidTr="009766C5">
        <w:tc>
          <w:tcPr>
            <w:tcW w:w="1656" w:type="dxa"/>
          </w:tcPr>
          <w:p w14:paraId="553CDD7D"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Cs w:val="24"/>
              </w:rPr>
            </w:pPr>
          </w:p>
        </w:tc>
        <w:tc>
          <w:tcPr>
            <w:tcW w:w="1656" w:type="dxa"/>
            <w:hideMark/>
          </w:tcPr>
          <w:p w14:paraId="1B09F721"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_cons</w:t>
            </w:r>
          </w:p>
        </w:tc>
        <w:tc>
          <w:tcPr>
            <w:tcW w:w="2016" w:type="dxa"/>
            <w:hideMark/>
          </w:tcPr>
          <w:p w14:paraId="685A63FC"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1.071</w:t>
            </w:r>
          </w:p>
        </w:tc>
        <w:tc>
          <w:tcPr>
            <w:tcW w:w="2016" w:type="dxa"/>
            <w:hideMark/>
          </w:tcPr>
          <w:p w14:paraId="6EBAA0D2"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hint="eastAsia"/>
                <w:kern w:val="0"/>
                <w:szCs w:val="24"/>
              </w:rPr>
              <w:t>-0.470</w:t>
            </w:r>
          </w:p>
        </w:tc>
        <w:tc>
          <w:tcPr>
            <w:tcW w:w="2016" w:type="dxa"/>
            <w:hideMark/>
          </w:tcPr>
          <w:p w14:paraId="08B8962C"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3.798</w:t>
            </w:r>
            <w:r w:rsidRPr="001F652A">
              <w:rPr>
                <w:rFonts w:ascii="Times New Roman" w:eastAsia="Times New Roman" w:hAnsi="Times New Roman" w:cs="Times New Roman"/>
                <w:kern w:val="0"/>
                <w:szCs w:val="24"/>
                <w:vertAlign w:val="superscript"/>
              </w:rPr>
              <w:t>**</w:t>
            </w:r>
          </w:p>
        </w:tc>
      </w:tr>
      <w:tr w:rsidR="001F652A" w:rsidRPr="001F652A" w14:paraId="5E3DA120" w14:textId="77777777" w:rsidTr="009766C5">
        <w:tc>
          <w:tcPr>
            <w:tcW w:w="1656" w:type="dxa"/>
            <w:tcBorders>
              <w:top w:val="nil"/>
              <w:left w:val="nil"/>
              <w:bottom w:val="single" w:sz="4" w:space="0" w:color="auto"/>
              <w:right w:val="nil"/>
            </w:tcBorders>
          </w:tcPr>
          <w:p w14:paraId="58D47B31"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p>
        </w:tc>
        <w:tc>
          <w:tcPr>
            <w:tcW w:w="1656" w:type="dxa"/>
            <w:tcBorders>
              <w:top w:val="nil"/>
              <w:left w:val="nil"/>
              <w:bottom w:val="single" w:sz="4" w:space="0" w:color="auto"/>
              <w:right w:val="nil"/>
            </w:tcBorders>
          </w:tcPr>
          <w:p w14:paraId="6A86EFC6"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p>
        </w:tc>
        <w:tc>
          <w:tcPr>
            <w:tcW w:w="2016" w:type="dxa"/>
            <w:tcBorders>
              <w:top w:val="nil"/>
              <w:left w:val="nil"/>
              <w:bottom w:val="single" w:sz="4" w:space="0" w:color="auto"/>
              <w:right w:val="nil"/>
            </w:tcBorders>
            <w:hideMark/>
          </w:tcPr>
          <w:p w14:paraId="55A96B20"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0.10</w:t>
            </w:r>
            <w:r w:rsidRPr="001F652A">
              <w:rPr>
                <w:rFonts w:ascii="Times New Roman" w:eastAsia="Times New Roman" w:hAnsi="Times New Roman" w:cs="Times New Roman"/>
                <w:kern w:val="0"/>
                <w:szCs w:val="24"/>
              </w:rPr>
              <w:t>)</w:t>
            </w:r>
          </w:p>
        </w:tc>
        <w:tc>
          <w:tcPr>
            <w:tcW w:w="2016" w:type="dxa"/>
            <w:tcBorders>
              <w:top w:val="nil"/>
              <w:left w:val="nil"/>
              <w:bottom w:val="single" w:sz="4" w:space="0" w:color="auto"/>
              <w:right w:val="nil"/>
            </w:tcBorders>
            <w:hideMark/>
          </w:tcPr>
          <w:p w14:paraId="5F7F8F8D" w14:textId="77777777" w:rsidR="001F652A" w:rsidRPr="001F652A" w:rsidRDefault="001F652A" w:rsidP="001F652A">
            <w:pPr>
              <w:autoSpaceDE w:val="0"/>
              <w:autoSpaceDN w:val="0"/>
              <w:adjustRightInd w:val="0"/>
              <w:jc w:val="center"/>
              <w:rPr>
                <w:rFonts w:ascii="Times New Roman" w:eastAsia="Times New Roman"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kern w:val="0"/>
                <w:szCs w:val="24"/>
              </w:rPr>
              <w:t>-</w:t>
            </w:r>
            <w:r w:rsidRPr="001F652A">
              <w:rPr>
                <w:rFonts w:ascii="Times New Roman" w:eastAsia="宋体" w:hAnsi="Times New Roman" w:cs="Times New Roman" w:hint="eastAsia"/>
                <w:kern w:val="0"/>
                <w:szCs w:val="24"/>
              </w:rPr>
              <w:t>1.45</w:t>
            </w:r>
            <w:r w:rsidRPr="001F652A">
              <w:rPr>
                <w:rFonts w:ascii="Times New Roman" w:eastAsia="Times New Roman" w:hAnsi="Times New Roman" w:cs="Times New Roman"/>
                <w:kern w:val="0"/>
                <w:szCs w:val="24"/>
              </w:rPr>
              <w:t>)</w:t>
            </w:r>
          </w:p>
        </w:tc>
        <w:tc>
          <w:tcPr>
            <w:tcW w:w="2016" w:type="dxa"/>
            <w:tcBorders>
              <w:top w:val="nil"/>
              <w:left w:val="nil"/>
              <w:bottom w:val="single" w:sz="4" w:space="0" w:color="auto"/>
              <w:right w:val="nil"/>
            </w:tcBorders>
            <w:hideMark/>
          </w:tcPr>
          <w:p w14:paraId="3BB307C3"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Times New Roman" w:hAnsi="Times New Roman" w:cs="Times New Roman"/>
                <w:kern w:val="0"/>
                <w:szCs w:val="24"/>
              </w:rPr>
              <w:t>(</w:t>
            </w:r>
            <w:r w:rsidRPr="001F652A">
              <w:rPr>
                <w:rFonts w:ascii="Times New Roman" w:eastAsia="宋体" w:hAnsi="Times New Roman" w:cs="Times New Roman" w:hint="eastAsia"/>
                <w:kern w:val="0"/>
                <w:szCs w:val="24"/>
              </w:rPr>
              <w:t>-3.54</w:t>
            </w:r>
            <w:r w:rsidRPr="001F652A">
              <w:rPr>
                <w:rFonts w:ascii="Times New Roman" w:eastAsia="宋体" w:hAnsi="Times New Roman" w:cs="Times New Roman"/>
                <w:kern w:val="0"/>
                <w:szCs w:val="24"/>
              </w:rPr>
              <w:t>)</w:t>
            </w:r>
          </w:p>
        </w:tc>
      </w:tr>
      <w:tr w:rsidR="001F652A" w:rsidRPr="001F652A" w14:paraId="2461A58C" w14:textId="77777777" w:rsidTr="009766C5">
        <w:tc>
          <w:tcPr>
            <w:tcW w:w="1656" w:type="dxa"/>
            <w:tcBorders>
              <w:top w:val="single" w:sz="4" w:space="0" w:color="auto"/>
              <w:left w:val="nil"/>
              <w:bottom w:val="nil"/>
              <w:right w:val="nil"/>
            </w:tcBorders>
          </w:tcPr>
          <w:p w14:paraId="7D5B27EE" w14:textId="77777777" w:rsidR="001F652A" w:rsidRPr="001F652A" w:rsidRDefault="001F652A" w:rsidP="001F652A">
            <w:pPr>
              <w:autoSpaceDE w:val="0"/>
              <w:autoSpaceDN w:val="0"/>
              <w:adjustRightInd w:val="0"/>
              <w:jc w:val="left"/>
              <w:rPr>
                <w:rFonts w:ascii="Times New Roman" w:eastAsia="Times New Roman" w:hAnsi="Times New Roman" w:cs="Times New Roman"/>
                <w:i/>
                <w:iCs/>
                <w:kern w:val="0"/>
                <w:szCs w:val="24"/>
              </w:rPr>
            </w:pPr>
          </w:p>
        </w:tc>
        <w:tc>
          <w:tcPr>
            <w:tcW w:w="1656" w:type="dxa"/>
            <w:tcBorders>
              <w:top w:val="single" w:sz="4" w:space="0" w:color="auto"/>
              <w:left w:val="nil"/>
              <w:bottom w:val="nil"/>
              <w:right w:val="nil"/>
            </w:tcBorders>
            <w:hideMark/>
          </w:tcPr>
          <w:p w14:paraId="2D17D777"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r w:rsidRPr="001F652A">
              <w:rPr>
                <w:rFonts w:ascii="Times New Roman" w:eastAsia="Times New Roman" w:hAnsi="Times New Roman" w:cs="Times New Roman"/>
                <w:i/>
                <w:iCs/>
                <w:kern w:val="0"/>
                <w:szCs w:val="24"/>
              </w:rPr>
              <w:t>N</w:t>
            </w:r>
          </w:p>
        </w:tc>
        <w:tc>
          <w:tcPr>
            <w:tcW w:w="2016" w:type="dxa"/>
            <w:tcBorders>
              <w:top w:val="single" w:sz="4" w:space="0" w:color="auto"/>
              <w:left w:val="nil"/>
              <w:bottom w:val="nil"/>
              <w:right w:val="nil"/>
            </w:tcBorders>
            <w:hideMark/>
          </w:tcPr>
          <w:p w14:paraId="06B1A968"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84</w:t>
            </w:r>
          </w:p>
        </w:tc>
        <w:tc>
          <w:tcPr>
            <w:tcW w:w="2016" w:type="dxa"/>
            <w:tcBorders>
              <w:top w:val="single" w:sz="4" w:space="0" w:color="auto"/>
              <w:left w:val="nil"/>
              <w:bottom w:val="nil"/>
              <w:right w:val="nil"/>
            </w:tcBorders>
            <w:hideMark/>
          </w:tcPr>
          <w:p w14:paraId="68BC9E98"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291</w:t>
            </w:r>
          </w:p>
        </w:tc>
        <w:tc>
          <w:tcPr>
            <w:tcW w:w="2016" w:type="dxa"/>
            <w:tcBorders>
              <w:top w:val="single" w:sz="4" w:space="0" w:color="auto"/>
              <w:left w:val="nil"/>
              <w:bottom w:val="nil"/>
              <w:right w:val="nil"/>
            </w:tcBorders>
            <w:hideMark/>
          </w:tcPr>
          <w:p w14:paraId="271D26AE"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宋体" w:hAnsi="Times New Roman" w:cs="Times New Roman"/>
                <w:kern w:val="0"/>
                <w:szCs w:val="24"/>
              </w:rPr>
              <w:t>163</w:t>
            </w:r>
          </w:p>
        </w:tc>
      </w:tr>
      <w:tr w:rsidR="001F652A" w:rsidRPr="001F652A" w14:paraId="2ED67030" w14:textId="77777777" w:rsidTr="009766C5">
        <w:tc>
          <w:tcPr>
            <w:tcW w:w="1656" w:type="dxa"/>
            <w:tcBorders>
              <w:top w:val="nil"/>
              <w:left w:val="nil"/>
              <w:bottom w:val="single" w:sz="4" w:space="0" w:color="auto"/>
              <w:right w:val="nil"/>
            </w:tcBorders>
          </w:tcPr>
          <w:p w14:paraId="5118B883" w14:textId="77777777" w:rsidR="001F652A" w:rsidRPr="001F652A" w:rsidRDefault="001F652A" w:rsidP="001F652A">
            <w:pPr>
              <w:autoSpaceDE w:val="0"/>
              <w:autoSpaceDN w:val="0"/>
              <w:adjustRightInd w:val="0"/>
              <w:jc w:val="left"/>
              <w:rPr>
                <w:rFonts w:ascii="Times New Roman" w:eastAsia="Times New Roman" w:hAnsi="Times New Roman" w:cs="Times New Roman"/>
                <w:i/>
                <w:iCs/>
                <w:kern w:val="0"/>
                <w:szCs w:val="24"/>
              </w:rPr>
            </w:pPr>
          </w:p>
        </w:tc>
        <w:tc>
          <w:tcPr>
            <w:tcW w:w="1656" w:type="dxa"/>
            <w:tcBorders>
              <w:top w:val="nil"/>
              <w:left w:val="nil"/>
              <w:bottom w:val="single" w:sz="4" w:space="0" w:color="auto"/>
              <w:right w:val="nil"/>
            </w:tcBorders>
            <w:hideMark/>
          </w:tcPr>
          <w:p w14:paraId="3C6B4C76" w14:textId="77777777" w:rsidR="001F652A" w:rsidRPr="001F652A" w:rsidRDefault="001F652A" w:rsidP="001F652A">
            <w:pPr>
              <w:autoSpaceDE w:val="0"/>
              <w:autoSpaceDN w:val="0"/>
              <w:adjustRightInd w:val="0"/>
              <w:jc w:val="left"/>
              <w:rPr>
                <w:rFonts w:ascii="Times New Roman" w:eastAsia="Times New Roman" w:hAnsi="Times New Roman" w:cs="Times New Roman"/>
                <w:kern w:val="0"/>
                <w:sz w:val="24"/>
                <w:szCs w:val="24"/>
              </w:rPr>
            </w:pPr>
            <w:r w:rsidRPr="001F652A">
              <w:rPr>
                <w:rFonts w:ascii="Times New Roman" w:eastAsia="Times New Roman" w:hAnsi="Times New Roman" w:cs="Times New Roman"/>
                <w:i/>
                <w:iCs/>
                <w:kern w:val="0"/>
                <w:szCs w:val="24"/>
              </w:rPr>
              <w:t>R</w:t>
            </w:r>
            <w:r w:rsidRPr="001F652A">
              <w:rPr>
                <w:rFonts w:ascii="Times New Roman" w:eastAsia="Times New Roman" w:hAnsi="Times New Roman" w:cs="Times New Roman"/>
                <w:kern w:val="0"/>
                <w:szCs w:val="24"/>
                <w:vertAlign w:val="superscript"/>
              </w:rPr>
              <w:t>2</w:t>
            </w:r>
          </w:p>
        </w:tc>
        <w:tc>
          <w:tcPr>
            <w:tcW w:w="2016" w:type="dxa"/>
            <w:tcBorders>
              <w:top w:val="nil"/>
              <w:left w:val="nil"/>
              <w:bottom w:val="single" w:sz="4" w:space="0" w:color="auto"/>
              <w:right w:val="nil"/>
            </w:tcBorders>
            <w:hideMark/>
          </w:tcPr>
          <w:p w14:paraId="7B6120A8"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314</w:t>
            </w:r>
          </w:p>
        </w:tc>
        <w:tc>
          <w:tcPr>
            <w:tcW w:w="2016" w:type="dxa"/>
            <w:tcBorders>
              <w:top w:val="nil"/>
              <w:left w:val="nil"/>
              <w:bottom w:val="single" w:sz="4" w:space="0" w:color="auto"/>
              <w:right w:val="nil"/>
            </w:tcBorders>
            <w:hideMark/>
          </w:tcPr>
          <w:p w14:paraId="582ECC68" w14:textId="77777777" w:rsidR="001F652A" w:rsidRPr="001F652A" w:rsidRDefault="001F652A" w:rsidP="001F652A">
            <w:pPr>
              <w:autoSpaceDE w:val="0"/>
              <w:autoSpaceDN w:val="0"/>
              <w:adjustRightInd w:val="0"/>
              <w:jc w:val="center"/>
              <w:rPr>
                <w:rFonts w:ascii="Times New Roman" w:eastAsia="宋体" w:hAnsi="Times New Roman" w:cs="Times New Roman"/>
                <w:kern w:val="0"/>
                <w:sz w:val="24"/>
                <w:szCs w:val="24"/>
              </w:rPr>
            </w:pPr>
            <w:r w:rsidRPr="001F652A">
              <w:rPr>
                <w:rFonts w:ascii="Times New Roman" w:eastAsia="Times New Roman" w:hAnsi="Times New Roman" w:cs="Times New Roman"/>
                <w:kern w:val="0"/>
                <w:szCs w:val="24"/>
              </w:rPr>
              <w:t>0.</w:t>
            </w:r>
            <w:r w:rsidRPr="001F652A">
              <w:rPr>
                <w:rFonts w:ascii="Times New Roman" w:eastAsia="宋体" w:hAnsi="Times New Roman" w:cs="Times New Roman" w:hint="eastAsia"/>
                <w:kern w:val="0"/>
                <w:szCs w:val="24"/>
              </w:rPr>
              <w:t>250</w:t>
            </w:r>
          </w:p>
        </w:tc>
        <w:tc>
          <w:tcPr>
            <w:tcW w:w="2016" w:type="dxa"/>
            <w:tcBorders>
              <w:top w:val="nil"/>
              <w:left w:val="nil"/>
              <w:bottom w:val="single" w:sz="4" w:space="0" w:color="auto"/>
              <w:right w:val="nil"/>
            </w:tcBorders>
            <w:hideMark/>
          </w:tcPr>
          <w:p w14:paraId="1664A9E5" w14:textId="77777777" w:rsidR="001F652A" w:rsidRPr="001F652A" w:rsidRDefault="001F652A" w:rsidP="001F652A">
            <w:pPr>
              <w:autoSpaceDE w:val="0"/>
              <w:autoSpaceDN w:val="0"/>
              <w:adjustRightInd w:val="0"/>
              <w:jc w:val="center"/>
              <w:rPr>
                <w:rFonts w:ascii="Times New Roman" w:hAnsi="Times New Roman" w:cs="Times New Roman"/>
                <w:kern w:val="0"/>
                <w:sz w:val="24"/>
                <w:szCs w:val="24"/>
              </w:rPr>
            </w:pPr>
            <w:r w:rsidRPr="001F652A">
              <w:rPr>
                <w:rFonts w:ascii="Times New Roman" w:eastAsia="Times New Roman" w:hAnsi="Times New Roman" w:cs="Times New Roman"/>
                <w:kern w:val="0"/>
                <w:szCs w:val="24"/>
              </w:rPr>
              <w:t>0.</w:t>
            </w:r>
            <w:r w:rsidRPr="001F652A">
              <w:rPr>
                <w:rFonts w:ascii="Times New Roman" w:hAnsi="Times New Roman" w:cs="Times New Roman" w:hint="eastAsia"/>
                <w:kern w:val="0"/>
                <w:szCs w:val="24"/>
              </w:rPr>
              <w:t>554</w:t>
            </w:r>
          </w:p>
        </w:tc>
      </w:tr>
    </w:tbl>
    <w:p w14:paraId="739AAB8A" w14:textId="77777777" w:rsidR="00353983"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三个行业债务融资率DAR与净资产收益率的关系均为倒U型关系，相关系数在置信水平1%上显著，因此，三个行业上市公司存在最优的债务融资区间，通过比较-b/2a（燃气生产及供应业为0.36，土木工程建筑业为0.50，道路运输业为0.34），可以看出三个行业最优负债水平存在差异，土木工程建筑业最优负债水平最高、燃气生产及供应业</w:t>
      </w:r>
      <w:r w:rsidR="00353983">
        <w:rPr>
          <w:rFonts w:asciiTheme="minorEastAsia" w:hAnsiTheme="minorEastAsia" w:hint="eastAsia"/>
          <w:sz w:val="24"/>
          <w:szCs w:val="24"/>
        </w:rPr>
        <w:t>与土木工程建筑业最优负债水平接近，前者较后者比最优负债水平略高，结果与假设一致。</w:t>
      </w:r>
    </w:p>
    <w:p w14:paraId="0FB3BFA0" w14:textId="77777777" w:rsidR="005029B0"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三个行业</w:t>
      </w:r>
      <w:r w:rsidR="00353983">
        <w:rPr>
          <w:rFonts w:asciiTheme="minorEastAsia" w:hAnsiTheme="minorEastAsia" w:hint="eastAsia"/>
          <w:sz w:val="24"/>
          <w:szCs w:val="24"/>
        </w:rPr>
        <w:t>最优负债水平与</w:t>
      </w:r>
      <w:r w:rsidRPr="001F652A">
        <w:rPr>
          <w:rFonts w:asciiTheme="minorEastAsia" w:hAnsiTheme="minorEastAsia" w:hint="eastAsia"/>
          <w:sz w:val="24"/>
          <w:szCs w:val="24"/>
        </w:rPr>
        <w:t>现金流差异有关，虽然三个行业都是资金密集型行业，但是燃气生产与供应业、道路运输业是特许经营行业，回收期长但现金流稳定，而土木工程建筑业投资建设的回收期短，但现金流不稳定，资金需求比另两个行业更大。</w:t>
      </w:r>
    </w:p>
    <w:p w14:paraId="7DCB2594" w14:textId="49C013D4" w:rsidR="005029B0" w:rsidRDefault="00825649" w:rsidP="005029B0">
      <w:pPr>
        <w:spacing w:line="400" w:lineRule="exact"/>
        <w:ind w:firstLineChars="200" w:firstLine="480"/>
        <w:rPr>
          <w:rFonts w:asciiTheme="minorEastAsia" w:hAnsiTheme="minorEastAsia"/>
          <w:sz w:val="24"/>
          <w:szCs w:val="24"/>
        </w:rPr>
      </w:pPr>
      <w:ins w:id="45" w:author="h heeyl" w:date="2020-02-13T21:49:00Z">
        <w:r>
          <w:rPr>
            <w:rFonts w:asciiTheme="minorEastAsia" w:hAnsiTheme="minorEastAsia" w:hint="eastAsia"/>
            <w:sz w:val="24"/>
            <w:szCs w:val="24"/>
          </w:rPr>
          <w:t>增加一个稳健性检验的内容</w:t>
        </w:r>
      </w:ins>
    </w:p>
    <w:p w14:paraId="756D9167" w14:textId="77777777" w:rsidR="00340C8A" w:rsidRDefault="00340C8A" w:rsidP="005029B0">
      <w:pPr>
        <w:spacing w:line="400" w:lineRule="exact"/>
        <w:ind w:firstLineChars="200" w:firstLine="480"/>
        <w:rPr>
          <w:rFonts w:asciiTheme="minorEastAsia" w:hAnsiTheme="minorEastAsia"/>
          <w:sz w:val="24"/>
          <w:szCs w:val="24"/>
        </w:rPr>
      </w:pPr>
    </w:p>
    <w:p w14:paraId="07701954" w14:textId="77777777" w:rsidR="001F652A" w:rsidRPr="001F652A" w:rsidRDefault="001F652A" w:rsidP="00340C8A">
      <w:pPr>
        <w:pStyle w:val="1"/>
      </w:pPr>
      <w:bookmarkStart w:id="46" w:name="_Toc32485366"/>
      <w:bookmarkStart w:id="47" w:name="_Toc32488108"/>
      <w:r w:rsidRPr="001F652A">
        <w:rPr>
          <w:rFonts w:hint="eastAsia"/>
        </w:rPr>
        <w:lastRenderedPageBreak/>
        <w:t>结论与建议</w:t>
      </w:r>
      <w:bookmarkEnd w:id="46"/>
      <w:bookmarkEnd w:id="47"/>
    </w:p>
    <w:p w14:paraId="72885732" w14:textId="77777777" w:rsidR="001F652A" w:rsidRPr="001F652A" w:rsidRDefault="001F652A" w:rsidP="00340C8A">
      <w:pPr>
        <w:pStyle w:val="2"/>
      </w:pPr>
      <w:bookmarkStart w:id="48" w:name="_Toc32485367"/>
      <w:bookmarkStart w:id="49" w:name="_Toc32488109"/>
      <w:r w:rsidRPr="001F652A">
        <w:rPr>
          <w:rFonts w:hint="eastAsia"/>
        </w:rPr>
        <w:t>结论</w:t>
      </w:r>
      <w:bookmarkEnd w:id="48"/>
      <w:bookmarkEnd w:id="49"/>
    </w:p>
    <w:p w14:paraId="73861564"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本文以我国道路运输业、燃气生产和供应业、土木工程建筑业上市公司2014-2018年的数据为分析样本，通过介绍融资结构与企业绩效的相关基础理论，建立融资结构对于企业绩效相关性的理论支持，在此之上，实证分析了三个行业融资结构对企业绩效的影响。选取内源融资率、股权融资率、股权集中度、资产负债率为解释变量，企业资产规模，企业成长性为控制变量、净资产收益率为企业绩效指标，进行回归分析，得出结论如下：</w:t>
      </w:r>
    </w:p>
    <w:p w14:paraId="79EFA3D2"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（1）三个行业内源融资率与企业绩效正相关，内源融资率对企业绩效的正向影响道路运输业最大、燃气生产和供应业次之、土木工程建筑业影响最小。</w:t>
      </w:r>
    </w:p>
    <w:p w14:paraId="796CB149"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2）三个行业股权融资率对企业绩效的影响作用存在差异：燃气生产和供应业、土木工程建筑业股权融资率对企业绩效起到正向促进作用，影响显著；道路运输业股权融资率与企业绩效不存在显著的相关关系。这与三个行业的市场发展有关，燃气生产和供应业、土木工程建筑业投资规模近几年均以超过10%的速度在增长，募集资金得到了充分利用并对提高企业绩效上发挥了积极作用；而道路运输业近几年道路里程增长率仅为2%左右，主业投资增长缓慢，上市公司募集到资金或闲置，或偿还贷款、或投资于全新领域，资金使用效率不高，对企业绩效没有显著影响。</w:t>
      </w:r>
    </w:p>
    <w:p w14:paraId="59DA436A"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3）三个行业股权集中度对企业绩效的影响存在差异：道路运输和土木工程建筑业股权集中度对企业绩效的起到正向促进作用，影响显著；燃气生产和供应业股权集中度与企业绩效无显著相关关系。这说明道路运输业与土木工程建筑业可以通过提高第一大股东的股权比例，强化股东对管理层的监督作用，督促经营者勤勉履职，提升运营质量，提高公司绩效。燃气生产和供应则业可以结合公司发展战略灵活配置股权结构，股权集中或分散不是影响公司绩效的重要因素。</w:t>
      </w:r>
    </w:p>
    <w:p w14:paraId="25592A21"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4）三个行业资产负债率与企业绩效呈倒U型关系。三个行业资产负债率存在最优负债水平，最优负债水平存在差异，土木工程建筑业最优资产负债水平高于燃气生产和供应业、道路运输业。这主要是由于土木工程建筑业以投资建设为主，投资回收期短但现金流不稳定；燃气生产和供应业、道路运输业为特许经营，回收期长但现金流稳定，土木工程建筑业需要多元融资，丰富资金来源。</w:t>
      </w:r>
    </w:p>
    <w:p w14:paraId="68B1E7B0" w14:textId="77777777" w:rsidR="001F652A" w:rsidRPr="001F652A" w:rsidRDefault="001F652A" w:rsidP="001F652A">
      <w:pPr>
        <w:spacing w:line="400" w:lineRule="exact"/>
        <w:ind w:firstLineChars="200" w:firstLine="480"/>
        <w:rPr>
          <w:rFonts w:asciiTheme="minorEastAsia" w:hAnsiTheme="minorEastAsia"/>
          <w:sz w:val="24"/>
          <w:szCs w:val="24"/>
        </w:rPr>
      </w:pPr>
    </w:p>
    <w:p w14:paraId="0C123185" w14:textId="77777777" w:rsidR="001F652A" w:rsidRPr="001F652A" w:rsidRDefault="001F652A" w:rsidP="00340C8A">
      <w:pPr>
        <w:pStyle w:val="2"/>
      </w:pPr>
      <w:bookmarkStart w:id="50" w:name="_Toc32485368"/>
      <w:bookmarkStart w:id="51" w:name="_Toc32488110"/>
      <w:commentRangeStart w:id="52"/>
      <w:r w:rsidRPr="001F652A">
        <w:rPr>
          <w:rFonts w:hint="eastAsia"/>
        </w:rPr>
        <w:lastRenderedPageBreak/>
        <w:t>行业建议</w:t>
      </w:r>
      <w:bookmarkEnd w:id="50"/>
      <w:bookmarkEnd w:id="51"/>
      <w:commentRangeEnd w:id="52"/>
      <w:r w:rsidR="00825649">
        <w:rPr>
          <w:rStyle w:val="aa"/>
          <w:rFonts w:asciiTheme="minorHAnsi" w:eastAsiaTheme="minorEastAsia" w:hAnsiTheme="minorHAnsi" w:cstheme="minorBidi"/>
          <w:b w:val="0"/>
          <w:bCs w:val="0"/>
        </w:rPr>
        <w:commentReference w:id="52"/>
      </w:r>
    </w:p>
    <w:p w14:paraId="310261FB"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结合前面实证研究的结论，从融资结构角度对道路运输业、燃气生产和供应业、土木工程建筑业提出以下建议：</w:t>
      </w:r>
    </w:p>
    <w:p w14:paraId="4375A988"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（1）建议道路运输业谨慎开展股权融资、适度扩大债权融资，强化大股东控制</w:t>
      </w:r>
    </w:p>
    <w:p w14:paraId="13F5ADF6"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 xml:space="preserve"> 道路运输业主营业务收入是公路收费，现金流稳定，自有资金充足，但面临道路建设投资增速缓慢，企业规模扩大受限，特许经营权到期无法续期或被收回的风险。为了公司的长远发展，道路运输业上市公司纷纷拓展投资领域，寻找新的盈利增长点。公司凭借资源、经验和区位优势制定适合自身的发展战略，需要强有力的管理团队求真务实，实现公司目标，这样就容易出现“内部人控制”问题，损害股东利益。建议处在转型升级中的道路运输业公司，一方面要强化股东对管理层的监督能力，股东控制权弱化的公司应适当提高大股东的持股比例，加强经营业务权限管理和绩效考核，督促管理层勤勉履职，干事创业；另一方面谨慎开展股权融资、适度扩大债权融资。项目投资优先使用自有资金，在提高自有资金使用效率的同时，通过负债融资给管理层压力，激励管理层尽心经营，做到公司利益最大化。</w:t>
      </w:r>
    </w:p>
    <w:p w14:paraId="531F6AE4"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（2）建议燃气生产和供应业积极开展股权合作，灵活设置股权结构。</w:t>
      </w:r>
    </w:p>
    <w:p w14:paraId="77549354"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燃气生产供应业已进入黄金发展期，燃气消费几年来持续高速增长，燃气生产和供应业公司也抓紧机遇，抢占市场，提高市场份额。燃气生产供应业属于自然垄断行业，区域内已有的输气管线不予许重复建设，因此，企业在抢占市场时使用的策略不尽相同，比如百川能源积极布局分布式能源，产品供应多元化，服务区域全国化；新疆火炬收购光正燃气，整合区域资源，强化规模效应；新天燃气获得煤层气开采资质，在上游气源供应上争取主动等等。企业从战略角度，延伸产业链条、丰富营销模式、拓展服务区域，提高市场竞争力的过程中，建议积极开展股权合作，灵活设置股权结构，不管是参股还是控股，只要能发挥资源共享，优势互补的作用，就可以获得更大的利益，实现企业绩效的提升。</w:t>
      </w:r>
    </w:p>
    <w:p w14:paraId="02A4E9F1"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（3）建议土木工程建筑业强化大股东控制、拓展融资渠道，防范现金流风险。</w:t>
      </w:r>
    </w:p>
    <w:p w14:paraId="0BAF6FBC" w14:textId="77777777" w:rsidR="001F652A" w:rsidRPr="001F652A" w:rsidRDefault="001F652A" w:rsidP="001F652A">
      <w:pPr>
        <w:spacing w:line="400" w:lineRule="exact"/>
        <w:ind w:firstLineChars="200" w:firstLine="480"/>
        <w:rPr>
          <w:rFonts w:asciiTheme="minorEastAsia" w:hAnsiTheme="minorEastAsia"/>
          <w:sz w:val="24"/>
          <w:szCs w:val="24"/>
        </w:rPr>
      </w:pPr>
      <w:r w:rsidRPr="001F652A">
        <w:rPr>
          <w:rFonts w:asciiTheme="minorEastAsia" w:hAnsiTheme="minorEastAsia" w:hint="eastAsia"/>
          <w:sz w:val="24"/>
          <w:szCs w:val="24"/>
        </w:rPr>
        <w:t>土木工程建筑属于资金密集型行业，具有投资规模大，建设周期长，涉及领域广、复杂程度高、工期和质量要求严、受政策影响明显等特点。在国家和地方调控政策频出，管理不断规范、金融监管趋严、市场竞争加剧等形势下，如果经营层在项目获取时可研分析不全面、政策把握不准确、融资不到位、过程管理不规范，都会使企业面临一定风险，影响预期效益和战略目标的实现。本文研究结</w:t>
      </w:r>
      <w:r w:rsidRPr="001F652A">
        <w:rPr>
          <w:rFonts w:asciiTheme="minorEastAsia" w:hAnsiTheme="minorEastAsia" w:hint="eastAsia"/>
          <w:sz w:val="24"/>
          <w:szCs w:val="24"/>
        </w:rPr>
        <w:lastRenderedPageBreak/>
        <w:t>果显示，土木工程建筑业股权集中度与公司绩效正相关，因此建议提高大股东的持股比例，强化大股东控制，加强大股东对管理层的监督，督促管理层优化公司治理，促进企业经营提质增效，实现公司利益最大化。在防范现金流风险方面，牢固树立“现金为王，落袋为安”的意识，积极拓展融资渠道，充分利用基金、公司债、信用贷等金融工具，丰富资金来源，同时要注意优化融资结构，将资产负债率控制在适当合理水平，避免财务压力过大陷入资金链断裂危机。</w:t>
      </w:r>
    </w:p>
    <w:p w14:paraId="645E4714" w14:textId="77777777" w:rsidR="001F652A" w:rsidRPr="001F652A" w:rsidRDefault="001F652A" w:rsidP="001F652A">
      <w:pPr>
        <w:spacing w:line="400" w:lineRule="exact"/>
        <w:ind w:firstLineChars="200" w:firstLine="480"/>
        <w:rPr>
          <w:rFonts w:asciiTheme="minorEastAsia" w:hAnsiTheme="minorEastAsia"/>
          <w:sz w:val="24"/>
          <w:szCs w:val="24"/>
        </w:rPr>
      </w:pPr>
    </w:p>
    <w:p w14:paraId="0FD9BB8D" w14:textId="77777777" w:rsidR="007F7373" w:rsidRDefault="007F7373" w:rsidP="001F652A">
      <w:pPr>
        <w:spacing w:line="400" w:lineRule="exact"/>
        <w:ind w:firstLineChars="200" w:firstLine="480"/>
        <w:rPr>
          <w:rFonts w:asciiTheme="minorEastAsia" w:hAnsiTheme="minorEastAsia"/>
          <w:sz w:val="24"/>
          <w:szCs w:val="24"/>
        </w:rPr>
        <w:sectPr w:rsidR="007F7373">
          <w:pgSz w:w="11906" w:h="16838"/>
          <w:pgMar w:top="1440" w:right="1800" w:bottom="1440" w:left="1800" w:header="851" w:footer="992" w:gutter="0"/>
          <w:cols w:space="425"/>
          <w:docGrid w:type="lines" w:linePitch="312"/>
        </w:sectPr>
      </w:pPr>
    </w:p>
    <w:p w14:paraId="2EFCCCFE" w14:textId="77777777" w:rsidR="003C00A3" w:rsidRPr="003C00A3" w:rsidRDefault="003C00A3" w:rsidP="003C00A3">
      <w:pPr>
        <w:jc w:val="center"/>
        <w:rPr>
          <w:rFonts w:ascii="黑体" w:eastAsia="黑体" w:hAnsi="Times New Roman" w:cs="Times New Roman"/>
          <w:b/>
          <w:sz w:val="32"/>
          <w:szCs w:val="32"/>
        </w:rPr>
      </w:pPr>
      <w:r w:rsidRPr="003C00A3">
        <w:rPr>
          <w:rFonts w:ascii="黑体" w:eastAsia="黑体" w:hAnsi="Times New Roman" w:cs="Times New Roman" w:hint="eastAsia"/>
          <w:b/>
          <w:sz w:val="32"/>
          <w:szCs w:val="32"/>
        </w:rPr>
        <w:lastRenderedPageBreak/>
        <w:t>参考文献</w:t>
      </w:r>
    </w:p>
    <w:p w14:paraId="3350EBAA" w14:textId="77777777" w:rsidR="003C00A3" w:rsidRDefault="003C00A3" w:rsidP="007F7373">
      <w:pPr>
        <w:kinsoku w:val="0"/>
        <w:overflowPunct w:val="0"/>
        <w:autoSpaceDE w:val="0"/>
        <w:autoSpaceDN w:val="0"/>
        <w:adjustRightInd w:val="0"/>
        <w:spacing w:line="400" w:lineRule="exact"/>
        <w:jc w:val="left"/>
        <w:rPr>
          <w:rFonts w:ascii="宋体" w:eastAsia="宋体" w:hAnsi="宋体" w:cs="Times New Roman"/>
          <w:sz w:val="24"/>
          <w:szCs w:val="24"/>
        </w:rPr>
      </w:pPr>
    </w:p>
    <w:p w14:paraId="426DA5DC" w14:textId="77777777" w:rsidR="007F7373" w:rsidRPr="007F7373" w:rsidRDefault="007F7373" w:rsidP="007F7373">
      <w:pPr>
        <w:kinsoku w:val="0"/>
        <w:overflowPunct w:val="0"/>
        <w:autoSpaceDE w:val="0"/>
        <w:autoSpaceDN w:val="0"/>
        <w:adjustRightInd w:val="0"/>
        <w:spacing w:line="400" w:lineRule="exact"/>
        <w:jc w:val="left"/>
        <w:rPr>
          <w:rFonts w:ascii="宋体" w:eastAsia="宋体" w:hAnsi="Arial" w:cs="宋体"/>
          <w:kern w:val="0"/>
          <w:sz w:val="24"/>
          <w:szCs w:val="24"/>
        </w:rPr>
      </w:pPr>
      <w:r w:rsidRPr="007F7373">
        <w:rPr>
          <w:rFonts w:ascii="宋体" w:eastAsia="宋体" w:hAnsi="宋体" w:cs="Times New Roman"/>
          <w:sz w:val="24"/>
          <w:szCs w:val="24"/>
        </w:rPr>
        <w:t>[1]</w:t>
      </w:r>
      <w:r w:rsidRPr="007F7373">
        <w:rPr>
          <w:rFonts w:ascii="宋体" w:eastAsia="宋体" w:hAnsi="宋体" w:cs="Times New Roman" w:hint="eastAsia"/>
          <w:sz w:val="24"/>
          <w:szCs w:val="24"/>
        </w:rPr>
        <w:t>杨敏.新</w:t>
      </w:r>
      <w:r w:rsidRPr="007F7373">
        <w:rPr>
          <w:rFonts w:ascii="宋体" w:eastAsia="宋体" w:hAnsi="Arial" w:cs="宋体" w:hint="eastAsia"/>
          <w:kern w:val="0"/>
          <w:sz w:val="24"/>
          <w:szCs w:val="24"/>
        </w:rPr>
        <w:t>能源上市公司融资结构对公司绩效的影响.[J]财会月刊,</w:t>
      </w:r>
      <w:r w:rsidRPr="007F7373">
        <w:rPr>
          <w:rFonts w:ascii="宋体" w:eastAsia="宋体" w:hAnsi="Arial" w:cs="宋体"/>
          <w:kern w:val="0"/>
          <w:sz w:val="24"/>
          <w:szCs w:val="24"/>
        </w:rPr>
        <w:t>2016.23</w:t>
      </w:r>
      <w:r w:rsidRPr="007F7373">
        <w:rPr>
          <w:rFonts w:ascii="宋体" w:eastAsia="宋体" w:hAnsi="Arial" w:cs="宋体" w:hint="eastAsia"/>
          <w:kern w:val="0"/>
          <w:sz w:val="24"/>
          <w:szCs w:val="24"/>
        </w:rPr>
        <w:t>:13-18.</w:t>
      </w:r>
    </w:p>
    <w:p w14:paraId="0380BF3E" w14:textId="77777777" w:rsidR="007F7373" w:rsidRPr="007F7373" w:rsidRDefault="007F7373" w:rsidP="007F7373">
      <w:pPr>
        <w:kinsoku w:val="0"/>
        <w:overflowPunct w:val="0"/>
        <w:autoSpaceDE w:val="0"/>
        <w:autoSpaceDN w:val="0"/>
        <w:adjustRightInd w:val="0"/>
        <w:spacing w:line="400" w:lineRule="exact"/>
        <w:jc w:val="left"/>
        <w:rPr>
          <w:rFonts w:ascii="宋体" w:eastAsia="宋体" w:hAnsi="Arial" w:cs="宋体"/>
          <w:kern w:val="0"/>
          <w:sz w:val="24"/>
          <w:szCs w:val="24"/>
        </w:rPr>
      </w:pPr>
      <w:r w:rsidRPr="007F7373">
        <w:rPr>
          <w:rFonts w:ascii="宋体" w:eastAsia="宋体" w:hAnsi="Arial" w:cs="宋体"/>
          <w:kern w:val="0"/>
          <w:sz w:val="24"/>
          <w:szCs w:val="24"/>
        </w:rPr>
        <w:t>[</w:t>
      </w:r>
      <w:r w:rsidRPr="007F7373">
        <w:rPr>
          <w:rFonts w:ascii="宋体" w:eastAsia="宋体" w:hAnsi="Arial" w:cs="宋体" w:hint="eastAsia"/>
          <w:kern w:val="0"/>
          <w:sz w:val="24"/>
          <w:szCs w:val="24"/>
        </w:rPr>
        <w:t>2</w:t>
      </w:r>
      <w:r w:rsidRPr="007F7373">
        <w:rPr>
          <w:rFonts w:ascii="宋体" w:eastAsia="宋体" w:hAnsi="Arial" w:cs="宋体"/>
          <w:kern w:val="0"/>
          <w:sz w:val="24"/>
          <w:szCs w:val="24"/>
        </w:rPr>
        <w:t>]</w:t>
      </w:r>
      <w:r w:rsidRPr="007F7373">
        <w:rPr>
          <w:rFonts w:ascii="宋体" w:eastAsia="宋体" w:hAnsi="Arial" w:cs="宋体" w:hint="eastAsia"/>
          <w:kern w:val="0"/>
          <w:sz w:val="24"/>
          <w:szCs w:val="24"/>
        </w:rPr>
        <w:t>鲁 靖，秦 杰 技术创新、融资结构对公司绩效的影响-以农业上市公司为例. ［J］江苏农业科学，2018，46( 7): 324- 330.</w:t>
      </w:r>
    </w:p>
    <w:p w14:paraId="7D356A96" w14:textId="77777777" w:rsidR="007F7373" w:rsidRPr="007F7373" w:rsidRDefault="007F7373" w:rsidP="007F7373">
      <w:pPr>
        <w:kinsoku w:val="0"/>
        <w:overflowPunct w:val="0"/>
        <w:autoSpaceDE w:val="0"/>
        <w:autoSpaceDN w:val="0"/>
        <w:adjustRightInd w:val="0"/>
        <w:spacing w:line="400" w:lineRule="exact"/>
        <w:jc w:val="left"/>
        <w:rPr>
          <w:rFonts w:ascii="宋体" w:eastAsia="宋体" w:hAnsi="Arial" w:cs="宋体"/>
          <w:kern w:val="0"/>
          <w:sz w:val="24"/>
          <w:szCs w:val="24"/>
        </w:rPr>
      </w:pPr>
      <w:r w:rsidRPr="007F7373">
        <w:rPr>
          <w:rFonts w:ascii="宋体" w:eastAsia="宋体" w:hAnsi="Arial" w:cs="宋体"/>
          <w:kern w:val="0"/>
          <w:sz w:val="24"/>
          <w:szCs w:val="24"/>
        </w:rPr>
        <w:t>[</w:t>
      </w:r>
      <w:r w:rsidRPr="007F7373">
        <w:rPr>
          <w:rFonts w:ascii="宋体" w:eastAsia="宋体" w:hAnsi="Arial" w:cs="宋体" w:hint="eastAsia"/>
          <w:kern w:val="0"/>
          <w:sz w:val="24"/>
          <w:szCs w:val="24"/>
        </w:rPr>
        <w:t>3</w:t>
      </w:r>
      <w:r w:rsidRPr="007F7373">
        <w:rPr>
          <w:rFonts w:ascii="宋体" w:eastAsia="宋体" w:hAnsi="Arial" w:cs="宋体"/>
          <w:kern w:val="0"/>
          <w:sz w:val="24"/>
          <w:szCs w:val="24"/>
        </w:rPr>
        <w:t>]</w:t>
      </w:r>
      <w:r w:rsidRPr="007F7373">
        <w:rPr>
          <w:rFonts w:ascii="宋体" w:eastAsia="宋体" w:hAnsi="Arial" w:cs="宋体" w:hint="eastAsia"/>
          <w:kern w:val="0"/>
          <w:sz w:val="24"/>
          <w:szCs w:val="24"/>
        </w:rPr>
        <w:t>黄勇.物联网上市公司融资结构与企业绩效关系研究.[J]山东社会科学，2017.3（259）：115-120。</w:t>
      </w:r>
    </w:p>
    <w:p w14:paraId="0546FE1F" w14:textId="77777777" w:rsidR="007F7373" w:rsidRPr="007F7373" w:rsidRDefault="007F7373" w:rsidP="007F7373">
      <w:pPr>
        <w:kinsoku w:val="0"/>
        <w:overflowPunct w:val="0"/>
        <w:autoSpaceDE w:val="0"/>
        <w:autoSpaceDN w:val="0"/>
        <w:adjustRightInd w:val="0"/>
        <w:spacing w:line="400" w:lineRule="exact"/>
        <w:jc w:val="left"/>
        <w:rPr>
          <w:rFonts w:ascii="宋体" w:eastAsia="宋体" w:hAnsi="Arial" w:cs="宋体"/>
          <w:kern w:val="0"/>
          <w:sz w:val="24"/>
          <w:szCs w:val="24"/>
        </w:rPr>
      </w:pPr>
      <w:r w:rsidRPr="007F7373">
        <w:rPr>
          <w:rFonts w:ascii="宋体" w:eastAsia="宋体" w:hAnsi="Arial" w:cs="宋体"/>
          <w:kern w:val="0"/>
          <w:sz w:val="24"/>
          <w:szCs w:val="24"/>
        </w:rPr>
        <w:t>[</w:t>
      </w:r>
      <w:r w:rsidRPr="007F7373">
        <w:rPr>
          <w:rFonts w:ascii="宋体" w:eastAsia="宋体" w:hAnsi="Arial" w:cs="宋体" w:hint="eastAsia"/>
          <w:kern w:val="0"/>
          <w:sz w:val="24"/>
          <w:szCs w:val="24"/>
        </w:rPr>
        <w:t>4</w:t>
      </w:r>
      <w:r w:rsidRPr="007F7373">
        <w:rPr>
          <w:rFonts w:ascii="宋体" w:eastAsia="宋体" w:hAnsi="Arial" w:cs="宋体"/>
          <w:kern w:val="0"/>
          <w:sz w:val="24"/>
          <w:szCs w:val="24"/>
        </w:rPr>
        <w:t>]</w:t>
      </w:r>
      <w:r w:rsidRPr="007F7373">
        <w:rPr>
          <w:rFonts w:ascii="宋体" w:eastAsia="宋体" w:hAnsi="Arial" w:cs="宋体" w:hint="eastAsia"/>
          <w:kern w:val="0"/>
          <w:sz w:val="24"/>
          <w:szCs w:val="24"/>
        </w:rPr>
        <w:t>吴 乐.邓 彦. 张绍婉.战略性新兴产业融资结构多元化对创新绩效的影响研究.[J] 财务管理与资本运营，2018，1（2） ：33-37</w:t>
      </w:r>
      <w:r w:rsidRPr="007F7373">
        <w:rPr>
          <w:rFonts w:ascii="宋体" w:eastAsia="宋体" w:hAnsi="Arial" w:cs="宋体" w:hint="eastAsia"/>
          <w:kern w:val="0"/>
          <w:sz w:val="24"/>
          <w:szCs w:val="24"/>
        </w:rPr>
        <w:tab/>
        <w:t>.</w:t>
      </w:r>
    </w:p>
    <w:p w14:paraId="0F8FA808" w14:textId="77777777" w:rsidR="007F7373" w:rsidRPr="007F7373" w:rsidRDefault="007F7373" w:rsidP="007F7373">
      <w:pPr>
        <w:kinsoku w:val="0"/>
        <w:overflowPunct w:val="0"/>
        <w:autoSpaceDE w:val="0"/>
        <w:autoSpaceDN w:val="0"/>
        <w:adjustRightInd w:val="0"/>
        <w:spacing w:line="400" w:lineRule="exact"/>
        <w:jc w:val="left"/>
        <w:rPr>
          <w:rFonts w:ascii="宋体" w:eastAsia="宋体" w:hAnsi="Arial" w:cs="宋体"/>
          <w:kern w:val="0"/>
          <w:sz w:val="24"/>
          <w:szCs w:val="24"/>
        </w:rPr>
      </w:pPr>
      <w:r w:rsidRPr="007F7373">
        <w:rPr>
          <w:rFonts w:ascii="宋体" w:eastAsia="宋体" w:hAnsi="Arial" w:cs="宋体"/>
          <w:kern w:val="0"/>
          <w:sz w:val="24"/>
          <w:szCs w:val="24"/>
        </w:rPr>
        <w:t>[</w:t>
      </w:r>
      <w:r w:rsidRPr="007F7373">
        <w:rPr>
          <w:rFonts w:ascii="宋体" w:eastAsia="宋体" w:hAnsi="Arial" w:cs="宋体" w:hint="eastAsia"/>
          <w:kern w:val="0"/>
          <w:sz w:val="24"/>
          <w:szCs w:val="24"/>
        </w:rPr>
        <w:t>5</w:t>
      </w:r>
      <w:r w:rsidRPr="007F7373">
        <w:rPr>
          <w:rFonts w:ascii="宋体" w:eastAsia="宋体" w:hAnsi="Arial" w:cs="宋体"/>
          <w:kern w:val="0"/>
          <w:sz w:val="24"/>
          <w:szCs w:val="24"/>
        </w:rPr>
        <w:t>]</w:t>
      </w:r>
      <w:r w:rsidRPr="007F7373">
        <w:rPr>
          <w:rFonts w:ascii="宋体" w:eastAsia="宋体" w:hAnsi="Arial" w:cs="宋体" w:hint="eastAsia"/>
          <w:kern w:val="0"/>
          <w:sz w:val="24"/>
          <w:szCs w:val="24"/>
        </w:rPr>
        <w:t>于津平，许 咏 股权融资对企业经营绩效的影响-基于战略性新兴产业上市公司的研究.[J]</w:t>
      </w:r>
      <w:r w:rsidRPr="007F7373">
        <w:rPr>
          <w:rFonts w:ascii="Times New Roman" w:eastAsia="宋体" w:hAnsi="Times New Roman" w:cs="Times New Roman" w:hint="eastAsia"/>
          <w:szCs w:val="24"/>
        </w:rPr>
        <w:t xml:space="preserve"> </w:t>
      </w:r>
      <w:r w:rsidRPr="007F7373">
        <w:rPr>
          <w:rFonts w:ascii="宋体" w:eastAsia="宋体" w:hAnsi="Arial" w:cs="宋体" w:hint="eastAsia"/>
          <w:kern w:val="0"/>
          <w:sz w:val="24"/>
          <w:szCs w:val="24"/>
        </w:rPr>
        <w:t>东南大学学报,2016,18( 6):88-94.</w:t>
      </w:r>
    </w:p>
    <w:p w14:paraId="152DFA4C" w14:textId="77777777" w:rsidR="007F7373" w:rsidRPr="007F7373" w:rsidRDefault="007F7373" w:rsidP="007F7373">
      <w:pPr>
        <w:kinsoku w:val="0"/>
        <w:overflowPunct w:val="0"/>
        <w:autoSpaceDE w:val="0"/>
        <w:autoSpaceDN w:val="0"/>
        <w:adjustRightInd w:val="0"/>
        <w:spacing w:line="400" w:lineRule="exact"/>
        <w:jc w:val="left"/>
        <w:rPr>
          <w:rFonts w:ascii="宋体" w:eastAsia="宋体" w:hAnsi="Arial" w:cs="宋体"/>
          <w:kern w:val="0"/>
          <w:sz w:val="24"/>
          <w:szCs w:val="24"/>
        </w:rPr>
      </w:pPr>
      <w:r w:rsidRPr="007F7373">
        <w:rPr>
          <w:rFonts w:ascii="宋体" w:eastAsia="宋体" w:hAnsi="Arial" w:cs="宋体"/>
          <w:kern w:val="0"/>
          <w:sz w:val="24"/>
          <w:szCs w:val="24"/>
        </w:rPr>
        <w:t>[</w:t>
      </w:r>
      <w:r w:rsidRPr="007F7373">
        <w:rPr>
          <w:rFonts w:ascii="宋体" w:eastAsia="宋体" w:hAnsi="Arial" w:cs="宋体" w:hint="eastAsia"/>
          <w:kern w:val="0"/>
          <w:sz w:val="24"/>
          <w:szCs w:val="24"/>
        </w:rPr>
        <w:t>6</w:t>
      </w:r>
      <w:r w:rsidRPr="007F7373">
        <w:rPr>
          <w:rFonts w:ascii="宋体" w:eastAsia="宋体" w:hAnsi="Arial" w:cs="宋体"/>
          <w:kern w:val="0"/>
          <w:sz w:val="24"/>
          <w:szCs w:val="24"/>
        </w:rPr>
        <w:t>]</w:t>
      </w:r>
      <w:r w:rsidRPr="007F7373">
        <w:rPr>
          <w:rFonts w:ascii="宋体" w:eastAsia="宋体" w:hAnsi="Arial" w:cs="宋体" w:hint="eastAsia"/>
          <w:kern w:val="0"/>
          <w:sz w:val="24"/>
          <w:szCs w:val="24"/>
        </w:rPr>
        <w:t>王莉华,邹杰.国企上市公司融资结构与企业绩效关系的实证研究.[J]辽宁石油化工大学学报, 2015(1):72-75.</w:t>
      </w:r>
    </w:p>
    <w:p w14:paraId="1FE802B6" w14:textId="77777777" w:rsidR="007F7373" w:rsidRPr="007F7373" w:rsidRDefault="007F7373" w:rsidP="007F7373">
      <w:pPr>
        <w:kinsoku w:val="0"/>
        <w:overflowPunct w:val="0"/>
        <w:autoSpaceDE w:val="0"/>
        <w:autoSpaceDN w:val="0"/>
        <w:adjustRightInd w:val="0"/>
        <w:spacing w:line="400" w:lineRule="exact"/>
        <w:jc w:val="left"/>
        <w:rPr>
          <w:rFonts w:ascii="宋体" w:eastAsia="宋体" w:hAnsi="Arial" w:cs="宋体"/>
          <w:kern w:val="0"/>
          <w:sz w:val="24"/>
          <w:szCs w:val="24"/>
        </w:rPr>
      </w:pPr>
      <w:r w:rsidRPr="007F7373">
        <w:rPr>
          <w:rFonts w:ascii="宋体" w:eastAsia="宋体" w:hAnsi="Arial" w:cs="宋体"/>
          <w:kern w:val="0"/>
          <w:sz w:val="24"/>
          <w:szCs w:val="24"/>
        </w:rPr>
        <w:t>[</w:t>
      </w:r>
      <w:r w:rsidRPr="007F7373">
        <w:rPr>
          <w:rFonts w:ascii="宋体" w:eastAsia="宋体" w:hAnsi="Arial" w:cs="宋体" w:hint="eastAsia"/>
          <w:kern w:val="0"/>
          <w:sz w:val="24"/>
          <w:szCs w:val="24"/>
        </w:rPr>
        <w:t>7</w:t>
      </w:r>
      <w:r w:rsidRPr="007F7373">
        <w:rPr>
          <w:rFonts w:ascii="宋体" w:eastAsia="宋体" w:hAnsi="Arial" w:cs="宋体"/>
          <w:kern w:val="0"/>
          <w:sz w:val="24"/>
          <w:szCs w:val="24"/>
        </w:rPr>
        <w:t>]</w:t>
      </w:r>
      <w:r w:rsidRPr="007F7373">
        <w:rPr>
          <w:rFonts w:ascii="宋体" w:eastAsia="宋体" w:hAnsi="Arial" w:cs="宋体" w:hint="eastAsia"/>
          <w:kern w:val="0"/>
          <w:sz w:val="24"/>
          <w:szCs w:val="24"/>
        </w:rPr>
        <w:t>黄 萍,王益文.江苏省高端装备制造业上市公司融资结构对企业绩效的影响.[J]经营与管理,2018, 9:44-48.</w:t>
      </w:r>
    </w:p>
    <w:p w14:paraId="22BCD670" w14:textId="77777777" w:rsidR="007F7373" w:rsidRPr="007F7373" w:rsidRDefault="007F7373" w:rsidP="007F7373">
      <w:pPr>
        <w:kinsoku w:val="0"/>
        <w:overflowPunct w:val="0"/>
        <w:autoSpaceDE w:val="0"/>
        <w:autoSpaceDN w:val="0"/>
        <w:adjustRightInd w:val="0"/>
        <w:spacing w:line="400" w:lineRule="exact"/>
        <w:jc w:val="left"/>
        <w:rPr>
          <w:rFonts w:ascii="宋体" w:eastAsia="宋体" w:hAnsi="Arial" w:cs="宋体"/>
          <w:kern w:val="0"/>
          <w:sz w:val="24"/>
          <w:szCs w:val="24"/>
        </w:rPr>
      </w:pPr>
      <w:r w:rsidRPr="007F7373">
        <w:rPr>
          <w:rFonts w:ascii="宋体" w:eastAsia="宋体" w:hAnsi="Arial" w:cs="宋体"/>
          <w:kern w:val="0"/>
          <w:sz w:val="24"/>
          <w:szCs w:val="24"/>
        </w:rPr>
        <w:t>[</w:t>
      </w:r>
      <w:r w:rsidRPr="007F7373">
        <w:rPr>
          <w:rFonts w:ascii="宋体" w:eastAsia="宋体" w:hAnsi="Arial" w:cs="宋体" w:hint="eastAsia"/>
          <w:kern w:val="0"/>
          <w:sz w:val="24"/>
          <w:szCs w:val="24"/>
        </w:rPr>
        <w:t>8</w:t>
      </w:r>
      <w:r w:rsidRPr="007F7373">
        <w:rPr>
          <w:rFonts w:ascii="宋体" w:eastAsia="宋体" w:hAnsi="Arial" w:cs="宋体"/>
          <w:kern w:val="0"/>
          <w:sz w:val="24"/>
          <w:szCs w:val="24"/>
        </w:rPr>
        <w:t>]</w:t>
      </w:r>
      <w:r w:rsidRPr="007F7373">
        <w:rPr>
          <w:rFonts w:ascii="宋体" w:eastAsia="宋体" w:hAnsi="Arial" w:cs="宋体" w:hint="eastAsia"/>
          <w:kern w:val="0"/>
          <w:sz w:val="24"/>
          <w:szCs w:val="24"/>
        </w:rPr>
        <w:t>马甜甜,朱家明.互联网公司融资结构对公司绩效的影响-基于沪深A股互联网企业的实证研究.[J]长沙大学学报, 2018(2):70-73.</w:t>
      </w:r>
    </w:p>
    <w:p w14:paraId="417B43C1" w14:textId="77777777" w:rsidR="007F7373" w:rsidRPr="007F7373" w:rsidRDefault="007F7373" w:rsidP="007F7373">
      <w:pPr>
        <w:autoSpaceDE w:val="0"/>
        <w:autoSpaceDN w:val="0"/>
        <w:adjustRightInd w:val="0"/>
        <w:spacing w:line="400" w:lineRule="exact"/>
        <w:jc w:val="left"/>
        <w:rPr>
          <w:rFonts w:ascii="宋体" w:eastAsia="宋体" w:hAnsi="Arial" w:cs="宋体"/>
          <w:kern w:val="0"/>
          <w:sz w:val="24"/>
          <w:szCs w:val="24"/>
        </w:rPr>
      </w:pPr>
      <w:r w:rsidRPr="007F7373">
        <w:rPr>
          <w:rFonts w:ascii="Times New Roman" w:eastAsia="宋体" w:hAnsi="Times New Roman" w:cs="Times New Roman"/>
          <w:kern w:val="0"/>
          <w:sz w:val="24"/>
          <w:szCs w:val="24"/>
        </w:rPr>
        <w:t>[</w:t>
      </w:r>
      <w:r w:rsidRPr="007F7373">
        <w:rPr>
          <w:rFonts w:ascii="Times New Roman" w:eastAsia="宋体" w:hAnsi="Times New Roman" w:cs="Times New Roman" w:hint="eastAsia"/>
          <w:kern w:val="0"/>
          <w:sz w:val="24"/>
          <w:szCs w:val="24"/>
        </w:rPr>
        <w:t>9</w:t>
      </w:r>
      <w:r w:rsidRPr="007F7373">
        <w:rPr>
          <w:rFonts w:ascii="Times New Roman" w:eastAsia="宋体" w:hAnsi="Times New Roman" w:cs="Times New Roman"/>
          <w:kern w:val="0"/>
          <w:sz w:val="24"/>
          <w:szCs w:val="24"/>
        </w:rPr>
        <w:t>]Steier L. Variants of contracts in family-financed ventures as a continutu</w:t>
      </w:r>
      <w:r w:rsidRPr="007F7373">
        <w:rPr>
          <w:rFonts w:ascii="Times New Roman" w:eastAsia="宋体" w:hAnsi="Times New Roman" w:cs="Times New Roman" w:hint="eastAsia"/>
          <w:kern w:val="0"/>
          <w:sz w:val="24"/>
          <w:szCs w:val="24"/>
        </w:rPr>
        <w:t>of familial altruistic and market rationalities</w:t>
      </w:r>
      <w:r w:rsidRPr="007F7373">
        <w:rPr>
          <w:rFonts w:ascii="宋体" w:eastAsia="宋体" w:hAnsi="宋体" w:cs="宋体" w:hint="eastAsia"/>
          <w:kern w:val="0"/>
          <w:sz w:val="24"/>
          <w:szCs w:val="24"/>
        </w:rPr>
        <w:t>.[J]</w:t>
      </w:r>
      <w:r w:rsidRPr="007F7373">
        <w:rPr>
          <w:rFonts w:ascii="Times New Roman" w:eastAsia="宋体" w:hAnsi="Times New Roman" w:cs="Times New Roman" w:hint="eastAsia"/>
          <w:kern w:val="0"/>
          <w:sz w:val="24"/>
          <w:szCs w:val="24"/>
        </w:rPr>
        <w:t xml:space="preserve">.Journal of Business Venturing </w:t>
      </w:r>
      <w:r w:rsidRPr="007F7373">
        <w:rPr>
          <w:rFonts w:ascii="宋体" w:eastAsia="宋体" w:hAnsi="Arial" w:cs="宋体" w:hint="eastAsia"/>
          <w:kern w:val="0"/>
          <w:sz w:val="24"/>
          <w:szCs w:val="24"/>
        </w:rPr>
        <w:t>2003,18(5):597-618.</w:t>
      </w:r>
    </w:p>
    <w:p w14:paraId="30E31E61" w14:textId="77777777" w:rsidR="007F7373" w:rsidRPr="007F7373" w:rsidRDefault="007F7373" w:rsidP="007F7373">
      <w:pPr>
        <w:autoSpaceDE w:val="0"/>
        <w:autoSpaceDN w:val="0"/>
        <w:adjustRightInd w:val="0"/>
        <w:spacing w:line="400" w:lineRule="exact"/>
        <w:jc w:val="left"/>
        <w:rPr>
          <w:rFonts w:ascii="宋体" w:eastAsia="宋体" w:hAnsi="Arial" w:cs="宋体"/>
          <w:kern w:val="0"/>
          <w:sz w:val="24"/>
          <w:szCs w:val="24"/>
        </w:rPr>
      </w:pPr>
      <w:r w:rsidRPr="007F7373">
        <w:rPr>
          <w:rFonts w:ascii="宋体" w:eastAsia="宋体" w:hAnsi="Arial" w:cs="宋体"/>
          <w:kern w:val="0"/>
          <w:sz w:val="24"/>
          <w:szCs w:val="24"/>
        </w:rPr>
        <w:t>[</w:t>
      </w:r>
      <w:r w:rsidRPr="007F7373">
        <w:rPr>
          <w:rFonts w:ascii="宋体" w:eastAsia="宋体" w:hAnsi="Arial" w:cs="宋体" w:hint="eastAsia"/>
          <w:kern w:val="0"/>
          <w:sz w:val="24"/>
          <w:szCs w:val="24"/>
        </w:rPr>
        <w:t>10</w:t>
      </w:r>
      <w:r w:rsidRPr="007F7373">
        <w:rPr>
          <w:rFonts w:ascii="宋体" w:eastAsia="宋体" w:hAnsi="Arial" w:cs="宋体"/>
          <w:kern w:val="0"/>
          <w:sz w:val="24"/>
          <w:szCs w:val="24"/>
        </w:rPr>
        <w:t>]</w:t>
      </w:r>
      <w:r w:rsidRPr="007F7373">
        <w:rPr>
          <w:rFonts w:ascii="宋体" w:eastAsia="宋体" w:hAnsi="Arial" w:cs="宋体" w:hint="eastAsia"/>
          <w:kern w:val="0"/>
          <w:sz w:val="24"/>
          <w:szCs w:val="24"/>
        </w:rPr>
        <w:t>彭小珈,杨曙.</w:t>
      </w:r>
      <w:r w:rsidRPr="007F7373">
        <w:rPr>
          <w:rFonts w:ascii="Times New Roman" w:eastAsia="宋体" w:hAnsi="Times New Roman" w:cs="Times New Roman" w:hint="eastAsia"/>
          <w:szCs w:val="24"/>
        </w:rPr>
        <w:t xml:space="preserve"> </w:t>
      </w:r>
      <w:r w:rsidRPr="007F7373">
        <w:rPr>
          <w:rFonts w:ascii="宋体" w:eastAsia="宋体" w:hAnsi="Arial" w:cs="宋体" w:hint="eastAsia"/>
          <w:kern w:val="0"/>
          <w:sz w:val="24"/>
          <w:szCs w:val="24"/>
        </w:rPr>
        <w:t>融资结构与财务绩效关系研究-以沪深农业类上市公司为例.[J]中国乡镇企业会计,2018(6):97-99.</w:t>
      </w:r>
    </w:p>
    <w:p w14:paraId="14112BDC" w14:textId="77777777" w:rsidR="007F7373" w:rsidRPr="007F7373" w:rsidRDefault="007F7373" w:rsidP="007F7373">
      <w:pPr>
        <w:spacing w:line="400" w:lineRule="exact"/>
        <w:jc w:val="left"/>
        <w:rPr>
          <w:rFonts w:ascii="宋体" w:eastAsia="宋体" w:hAnsi="宋体" w:cs="Times New Roman"/>
          <w:sz w:val="24"/>
          <w:szCs w:val="24"/>
        </w:rPr>
      </w:pPr>
      <w:r w:rsidRPr="007F7373">
        <w:rPr>
          <w:rFonts w:ascii="宋体" w:eastAsia="宋体" w:hAnsi="宋体" w:cs="Times New Roman"/>
          <w:sz w:val="24"/>
          <w:szCs w:val="24"/>
        </w:rPr>
        <w:t>[</w:t>
      </w:r>
      <w:r w:rsidRPr="007F7373">
        <w:rPr>
          <w:rFonts w:ascii="宋体" w:eastAsia="宋体" w:hAnsi="宋体" w:cs="Times New Roman" w:hint="eastAsia"/>
          <w:sz w:val="24"/>
          <w:szCs w:val="24"/>
        </w:rPr>
        <w:t>11</w:t>
      </w:r>
      <w:r w:rsidRPr="007F7373">
        <w:rPr>
          <w:rFonts w:ascii="宋体" w:eastAsia="宋体" w:hAnsi="宋体" w:cs="Times New Roman"/>
          <w:sz w:val="24"/>
          <w:szCs w:val="24"/>
        </w:rPr>
        <w:t>]</w:t>
      </w:r>
      <w:r w:rsidRPr="007F7373">
        <w:rPr>
          <w:rFonts w:ascii="宋体" w:eastAsia="宋体" w:hAnsi="宋体" w:cs="Times New Roman" w:hint="eastAsia"/>
          <w:sz w:val="24"/>
          <w:szCs w:val="24"/>
        </w:rPr>
        <w:t>高明宇.高新技术企业股权再融资对企业绩效的影响分析.[J]现代商业, 2019(9):24-26.</w:t>
      </w:r>
    </w:p>
    <w:p w14:paraId="71CC485F" w14:textId="77777777" w:rsidR="007F7373" w:rsidRPr="007F7373" w:rsidRDefault="007F7373" w:rsidP="007F7373">
      <w:pPr>
        <w:spacing w:line="400" w:lineRule="exact"/>
        <w:jc w:val="left"/>
        <w:rPr>
          <w:rFonts w:ascii="宋体" w:eastAsia="宋体" w:hAnsi="宋体" w:cs="Times New Roman"/>
          <w:sz w:val="24"/>
          <w:szCs w:val="24"/>
        </w:rPr>
      </w:pPr>
      <w:r w:rsidRPr="007F7373">
        <w:rPr>
          <w:rFonts w:ascii="宋体" w:eastAsia="宋体" w:hAnsi="宋体" w:cs="Times New Roman"/>
          <w:sz w:val="24"/>
          <w:szCs w:val="24"/>
        </w:rPr>
        <w:t>[1</w:t>
      </w:r>
      <w:r w:rsidRPr="007F7373">
        <w:rPr>
          <w:rFonts w:ascii="宋体" w:eastAsia="宋体" w:hAnsi="宋体" w:cs="Times New Roman" w:hint="eastAsia"/>
          <w:sz w:val="24"/>
          <w:szCs w:val="24"/>
        </w:rPr>
        <w:t>2</w:t>
      </w:r>
      <w:r w:rsidRPr="007F7373">
        <w:rPr>
          <w:rFonts w:ascii="宋体" w:eastAsia="宋体" w:hAnsi="宋体" w:cs="Times New Roman"/>
          <w:sz w:val="24"/>
          <w:szCs w:val="24"/>
        </w:rPr>
        <w:t>]</w:t>
      </w:r>
      <w:r w:rsidRPr="007F7373">
        <w:rPr>
          <w:rFonts w:ascii="宋体" w:eastAsia="宋体" w:hAnsi="宋体" w:cs="Times New Roman" w:hint="eastAsia"/>
          <w:sz w:val="24"/>
          <w:szCs w:val="24"/>
        </w:rPr>
        <w:t>赵 亮,刘 妮.旅游上市公司股权结构对经营绩效的影响研究.[J]当代经济,2019(12): 43-48.</w:t>
      </w:r>
    </w:p>
    <w:p w14:paraId="45016038" w14:textId="77777777" w:rsidR="007F7373" w:rsidRPr="007F7373" w:rsidRDefault="007F7373" w:rsidP="007F7373">
      <w:pPr>
        <w:spacing w:line="400" w:lineRule="exact"/>
        <w:jc w:val="left"/>
        <w:rPr>
          <w:rFonts w:ascii="宋体" w:eastAsia="宋体" w:hAnsi="宋体" w:cs="Times New Roman"/>
          <w:sz w:val="24"/>
          <w:szCs w:val="24"/>
        </w:rPr>
      </w:pPr>
      <w:r w:rsidRPr="007F7373">
        <w:rPr>
          <w:rFonts w:ascii="宋体" w:eastAsia="宋体" w:hAnsi="宋体" w:cs="Times New Roman"/>
          <w:sz w:val="24"/>
          <w:szCs w:val="24"/>
        </w:rPr>
        <w:t>[1</w:t>
      </w:r>
      <w:r w:rsidRPr="007F7373">
        <w:rPr>
          <w:rFonts w:ascii="宋体" w:eastAsia="宋体" w:hAnsi="宋体" w:cs="Times New Roman" w:hint="eastAsia"/>
          <w:sz w:val="24"/>
          <w:szCs w:val="24"/>
        </w:rPr>
        <w:t>3</w:t>
      </w:r>
      <w:r w:rsidRPr="007F7373">
        <w:rPr>
          <w:rFonts w:ascii="宋体" w:eastAsia="宋体" w:hAnsi="宋体" w:cs="Times New Roman"/>
          <w:sz w:val="24"/>
          <w:szCs w:val="24"/>
        </w:rPr>
        <w:t>]</w:t>
      </w:r>
      <w:r w:rsidRPr="007F7373">
        <w:rPr>
          <w:rFonts w:ascii="宋体" w:eastAsia="宋体" w:hAnsi="宋体" w:cs="Times New Roman" w:hint="eastAsia"/>
          <w:sz w:val="24"/>
          <w:szCs w:val="24"/>
        </w:rPr>
        <w:t>耿庆峰,郭旭挺. 股权集中度对福建上市家族企业绩效的影响研究.[J]金融理论与实践, 2019(4):94-101.</w:t>
      </w:r>
    </w:p>
    <w:p w14:paraId="60D519FC" w14:textId="77777777" w:rsidR="007F7373" w:rsidRPr="007F7373" w:rsidRDefault="007F7373" w:rsidP="007F7373">
      <w:pPr>
        <w:spacing w:line="400" w:lineRule="exact"/>
        <w:jc w:val="left"/>
        <w:rPr>
          <w:rFonts w:ascii="宋体" w:eastAsia="宋体" w:hAnsi="宋体" w:cs="Times New Roman"/>
          <w:sz w:val="24"/>
          <w:szCs w:val="24"/>
        </w:rPr>
      </w:pPr>
      <w:r w:rsidRPr="007F7373">
        <w:rPr>
          <w:rFonts w:ascii="宋体" w:eastAsia="宋体" w:hAnsi="宋体" w:cs="Times New Roman"/>
          <w:sz w:val="24"/>
          <w:szCs w:val="24"/>
        </w:rPr>
        <w:t>[1</w:t>
      </w:r>
      <w:r w:rsidRPr="007F7373">
        <w:rPr>
          <w:rFonts w:ascii="宋体" w:eastAsia="宋体" w:hAnsi="宋体" w:cs="Times New Roman" w:hint="eastAsia"/>
          <w:sz w:val="24"/>
          <w:szCs w:val="24"/>
        </w:rPr>
        <w:t>4</w:t>
      </w:r>
      <w:r w:rsidRPr="007F7373">
        <w:rPr>
          <w:rFonts w:ascii="宋体" w:eastAsia="宋体" w:hAnsi="宋体" w:cs="Times New Roman"/>
          <w:sz w:val="24"/>
          <w:szCs w:val="24"/>
        </w:rPr>
        <w:t>]</w:t>
      </w:r>
      <w:r w:rsidRPr="007F7373">
        <w:rPr>
          <w:rFonts w:ascii="宋体" w:eastAsia="宋体" w:hAnsi="宋体" w:cs="Times New Roman" w:hint="eastAsia"/>
          <w:sz w:val="24"/>
          <w:szCs w:val="24"/>
        </w:rPr>
        <w:t>杨艳,江艳军.基于非农化视角的股权结构对经营绩效的影响-以34家农业上市公司为例.[J]福建茶叶, 2019(9):36-38.</w:t>
      </w:r>
    </w:p>
    <w:p w14:paraId="6A52C9FC" w14:textId="77777777" w:rsidR="007F7373" w:rsidRPr="007F7373" w:rsidRDefault="007F7373" w:rsidP="007F7373">
      <w:pPr>
        <w:spacing w:line="400" w:lineRule="exact"/>
        <w:jc w:val="left"/>
        <w:rPr>
          <w:rFonts w:ascii="宋体" w:eastAsia="宋体" w:hAnsi="宋体" w:cs="Times New Roman"/>
          <w:sz w:val="24"/>
          <w:szCs w:val="24"/>
        </w:rPr>
      </w:pPr>
      <w:r w:rsidRPr="007F7373">
        <w:rPr>
          <w:rFonts w:ascii="宋体" w:eastAsia="宋体" w:hAnsi="宋体" w:cs="Times New Roman"/>
          <w:sz w:val="24"/>
          <w:szCs w:val="24"/>
        </w:rPr>
        <w:t>[1</w:t>
      </w:r>
      <w:r w:rsidRPr="007F7373">
        <w:rPr>
          <w:rFonts w:ascii="宋体" w:eastAsia="宋体" w:hAnsi="宋体" w:cs="Times New Roman" w:hint="eastAsia"/>
          <w:sz w:val="24"/>
          <w:szCs w:val="24"/>
        </w:rPr>
        <w:t>5</w:t>
      </w:r>
      <w:r w:rsidRPr="007F7373">
        <w:rPr>
          <w:rFonts w:ascii="宋体" w:eastAsia="宋体" w:hAnsi="宋体" w:cs="Times New Roman"/>
          <w:sz w:val="24"/>
          <w:szCs w:val="24"/>
        </w:rPr>
        <w:t>]</w:t>
      </w:r>
      <w:r w:rsidRPr="007F7373">
        <w:rPr>
          <w:rFonts w:ascii="宋体" w:eastAsia="宋体" w:hAnsi="宋体" w:cs="Times New Roman" w:hint="eastAsia"/>
          <w:sz w:val="24"/>
          <w:szCs w:val="24"/>
        </w:rPr>
        <w:t>秦亚飞,高洪显,田国双.外商投资、股权结构与企业财务绩效.[J]财会通讯, 2019(5):108-111.</w:t>
      </w:r>
    </w:p>
    <w:p w14:paraId="051BC8E7" w14:textId="77777777" w:rsidR="007F7373" w:rsidRPr="007F7373" w:rsidRDefault="007F7373" w:rsidP="007F7373">
      <w:pPr>
        <w:spacing w:line="400" w:lineRule="exact"/>
        <w:jc w:val="left"/>
        <w:rPr>
          <w:rFonts w:ascii="宋体" w:eastAsia="宋体" w:hAnsi="宋体" w:cs="Times New Roman"/>
          <w:sz w:val="24"/>
          <w:szCs w:val="24"/>
        </w:rPr>
      </w:pPr>
      <w:r w:rsidRPr="007F7373">
        <w:rPr>
          <w:rFonts w:ascii="宋体" w:eastAsia="宋体" w:hAnsi="宋体" w:cs="Times New Roman"/>
          <w:sz w:val="24"/>
          <w:szCs w:val="24"/>
        </w:rPr>
        <w:t>[1</w:t>
      </w:r>
      <w:r w:rsidRPr="007F7373">
        <w:rPr>
          <w:rFonts w:ascii="宋体" w:eastAsia="宋体" w:hAnsi="宋体" w:cs="Times New Roman" w:hint="eastAsia"/>
          <w:sz w:val="24"/>
          <w:szCs w:val="24"/>
        </w:rPr>
        <w:t>6</w:t>
      </w:r>
      <w:r w:rsidRPr="007F7373">
        <w:rPr>
          <w:rFonts w:ascii="宋体" w:eastAsia="宋体" w:hAnsi="宋体" w:cs="Times New Roman"/>
          <w:sz w:val="24"/>
          <w:szCs w:val="24"/>
        </w:rPr>
        <w:t>]</w:t>
      </w:r>
      <w:r w:rsidRPr="007F7373">
        <w:rPr>
          <w:rFonts w:ascii="宋体" w:eastAsia="宋体" w:hAnsi="宋体" w:cs="Times New Roman" w:hint="eastAsia"/>
          <w:sz w:val="24"/>
          <w:szCs w:val="24"/>
        </w:rPr>
        <w:t>邹丹,杨启智,林巧.旅游上市公司融资结构对综合经营绩效的影响研究.[J]</w:t>
      </w:r>
      <w:r w:rsidRPr="007F7373">
        <w:rPr>
          <w:rFonts w:ascii="宋体" w:eastAsia="宋体" w:hAnsi="宋体" w:cs="Times New Roman" w:hint="eastAsia"/>
          <w:sz w:val="24"/>
          <w:szCs w:val="24"/>
        </w:rPr>
        <w:lastRenderedPageBreak/>
        <w:t>学术论坛2017（3）：179-182.</w:t>
      </w:r>
    </w:p>
    <w:p w14:paraId="15F6FF2B" w14:textId="77777777" w:rsidR="007F7373" w:rsidRPr="007F7373" w:rsidRDefault="007F7373" w:rsidP="007F7373">
      <w:pPr>
        <w:spacing w:line="400" w:lineRule="exact"/>
        <w:jc w:val="left"/>
        <w:rPr>
          <w:rFonts w:ascii="宋体" w:eastAsia="宋体" w:hAnsi="宋体" w:cs="Times New Roman"/>
          <w:sz w:val="24"/>
          <w:szCs w:val="24"/>
        </w:rPr>
      </w:pPr>
      <w:r w:rsidRPr="007F7373">
        <w:rPr>
          <w:rFonts w:ascii="宋体" w:eastAsia="宋体" w:hAnsi="宋体" w:cs="Times New Roman"/>
          <w:sz w:val="24"/>
          <w:szCs w:val="24"/>
        </w:rPr>
        <w:t>[1</w:t>
      </w:r>
      <w:r w:rsidRPr="007F7373">
        <w:rPr>
          <w:rFonts w:ascii="宋体" w:eastAsia="宋体" w:hAnsi="宋体" w:cs="Times New Roman" w:hint="eastAsia"/>
          <w:sz w:val="24"/>
          <w:szCs w:val="24"/>
        </w:rPr>
        <w:t>7</w:t>
      </w:r>
      <w:r w:rsidRPr="007F7373">
        <w:rPr>
          <w:rFonts w:ascii="宋体" w:eastAsia="宋体" w:hAnsi="宋体" w:cs="Times New Roman"/>
          <w:sz w:val="24"/>
          <w:szCs w:val="24"/>
        </w:rPr>
        <w:t>]</w:t>
      </w:r>
      <w:r w:rsidRPr="007F7373">
        <w:rPr>
          <w:rFonts w:ascii="宋体" w:eastAsia="宋体" w:hAnsi="宋体" w:cs="Times New Roman" w:hint="eastAsia"/>
          <w:sz w:val="24"/>
          <w:szCs w:val="24"/>
        </w:rPr>
        <w:t>葛永波,陈虹宇,丁媛.资本结构、股权结构与中小企业绩效-基于“新三板”挂牌企业的实证分析.[J]山东财经大学学报, 2019(3):62-75.</w:t>
      </w:r>
    </w:p>
    <w:p w14:paraId="3FA7BF68"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[1</w:t>
      </w:r>
      <w:r w:rsidRPr="007F7373">
        <w:rPr>
          <w:rFonts w:ascii="Times New Roman" w:eastAsia="宋体" w:hAnsi="Times New Roman" w:cs="Times New Roman" w:hint="eastAsia"/>
          <w:sz w:val="24"/>
          <w:szCs w:val="24"/>
        </w:rPr>
        <w:t>8</w:t>
      </w:r>
      <w:r w:rsidRPr="007F7373">
        <w:rPr>
          <w:rFonts w:ascii="Times New Roman" w:eastAsia="宋体" w:hAnsi="Times New Roman" w:cs="Times New Roman"/>
          <w:sz w:val="24"/>
          <w:szCs w:val="24"/>
        </w:rPr>
        <w:t>]Mcconnell J J, Servaes H. Additional evidence on equity ownership and corporate value  [J].Journal of Financial Economics, 1990, 27(2):595-612.</w:t>
      </w:r>
    </w:p>
    <w:p w14:paraId="2166C7C2"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[1</w:t>
      </w:r>
      <w:r w:rsidRPr="007F7373">
        <w:rPr>
          <w:rFonts w:ascii="Times New Roman" w:eastAsia="宋体" w:hAnsi="Times New Roman" w:cs="Times New Roman" w:hint="eastAsia"/>
          <w:sz w:val="24"/>
          <w:szCs w:val="24"/>
        </w:rPr>
        <w:t>9</w:t>
      </w: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吴闻潭</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曹宝明</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股权结构、多元化经营与公司绩效</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基于中国粮油加工业上市公司的实证研究</w:t>
      </w:r>
      <w:r w:rsidRPr="007F7373">
        <w:rPr>
          <w:rFonts w:ascii="Times New Roman" w:eastAsia="宋体" w:hAnsi="Times New Roman" w:cs="Times New Roman" w:hint="eastAsia"/>
          <w:sz w:val="24"/>
          <w:szCs w:val="24"/>
        </w:rPr>
        <w:t>.[J]</w:t>
      </w:r>
      <w:r w:rsidRPr="007F7373">
        <w:rPr>
          <w:rFonts w:ascii="Times New Roman" w:eastAsia="宋体" w:hAnsi="Times New Roman" w:cs="Times New Roman" w:hint="eastAsia"/>
          <w:sz w:val="24"/>
          <w:szCs w:val="24"/>
        </w:rPr>
        <w:t>现代经济探讨</w:t>
      </w:r>
      <w:r w:rsidRPr="007F7373">
        <w:rPr>
          <w:rFonts w:ascii="Times New Roman" w:eastAsia="宋体" w:hAnsi="Times New Roman" w:cs="Times New Roman" w:hint="eastAsia"/>
          <w:sz w:val="24"/>
          <w:szCs w:val="24"/>
        </w:rPr>
        <w:t>, 2018(7):99-109.</w:t>
      </w:r>
    </w:p>
    <w:p w14:paraId="7F0A222F"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20</w:t>
      </w: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陈艳利</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高莹</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徐亚楠</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股权结构、市场化程度与国有企业并购绩效</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来自我国国有制造业上市公司的经验证据</w:t>
      </w:r>
      <w:r w:rsidRPr="007F7373">
        <w:rPr>
          <w:rFonts w:ascii="Times New Roman" w:eastAsia="宋体" w:hAnsi="Times New Roman" w:cs="Times New Roman" w:hint="eastAsia"/>
          <w:sz w:val="24"/>
          <w:szCs w:val="24"/>
        </w:rPr>
        <w:t>.[J]</w:t>
      </w:r>
      <w:r w:rsidRPr="007F7373">
        <w:rPr>
          <w:rFonts w:ascii="Times New Roman" w:eastAsia="宋体" w:hAnsi="Times New Roman" w:cs="Times New Roman" w:hint="eastAsia"/>
          <w:sz w:val="24"/>
          <w:szCs w:val="24"/>
        </w:rPr>
        <w:t>财务研究</w:t>
      </w:r>
      <w:r w:rsidRPr="007F7373">
        <w:rPr>
          <w:rFonts w:ascii="Times New Roman" w:eastAsia="宋体" w:hAnsi="Times New Roman" w:cs="Times New Roman" w:hint="eastAsia"/>
          <w:sz w:val="24"/>
          <w:szCs w:val="24"/>
        </w:rPr>
        <w:t>, 2019(1):54-62.</w:t>
      </w:r>
    </w:p>
    <w:p w14:paraId="42CE5491"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[2</w:t>
      </w:r>
      <w:r w:rsidRPr="007F7373">
        <w:rPr>
          <w:rFonts w:ascii="Times New Roman" w:eastAsia="宋体" w:hAnsi="Times New Roman" w:cs="Times New Roman" w:hint="eastAsia"/>
          <w:sz w:val="24"/>
          <w:szCs w:val="24"/>
        </w:rPr>
        <w:t>1</w:t>
      </w:r>
      <w:r w:rsidRPr="007F7373">
        <w:rPr>
          <w:rFonts w:ascii="Times New Roman" w:eastAsia="宋体" w:hAnsi="Times New Roman" w:cs="Times New Roman"/>
          <w:sz w:val="24"/>
          <w:szCs w:val="24"/>
        </w:rPr>
        <w:t>]Dadson, Jamil. Capital Structure and Performance of Listed Banks in Ghana[J]. Global Journal of Human Social Science, 2012(3): 41~45</w:t>
      </w:r>
    </w:p>
    <w:p w14:paraId="008F234F"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[2</w:t>
      </w:r>
      <w:r w:rsidRPr="007F7373">
        <w:rPr>
          <w:rFonts w:ascii="Times New Roman" w:eastAsia="宋体" w:hAnsi="Times New Roman" w:cs="Times New Roman" w:hint="eastAsia"/>
          <w:sz w:val="24"/>
          <w:szCs w:val="24"/>
        </w:rPr>
        <w:t>2</w:t>
      </w:r>
      <w:r w:rsidRPr="007F7373">
        <w:rPr>
          <w:rFonts w:ascii="Times New Roman" w:eastAsia="宋体" w:hAnsi="Times New Roman" w:cs="Times New Roman"/>
          <w:sz w:val="24"/>
          <w:szCs w:val="24"/>
        </w:rPr>
        <w:t>]Darush, Peter. Debt Financing and Firm Performance: an Empirical Study Based on Swedish Data[J]. The Journal of Risk Finance, 2014, 16(1): 102~118</w:t>
      </w:r>
    </w:p>
    <w:p w14:paraId="0E4A3F01"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[2</w:t>
      </w:r>
      <w:r w:rsidRPr="007F7373">
        <w:rPr>
          <w:rFonts w:ascii="Times New Roman" w:eastAsia="宋体" w:hAnsi="Times New Roman" w:cs="Times New Roman" w:hint="eastAsia"/>
          <w:sz w:val="24"/>
          <w:szCs w:val="24"/>
        </w:rPr>
        <w:t>3</w:t>
      </w: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刘明</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左菲</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新能源上市公司融资结构与公司绩效研究</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基于区域差异的视角</w:t>
      </w:r>
      <w:r w:rsidRPr="007F7373">
        <w:rPr>
          <w:rFonts w:ascii="Times New Roman" w:eastAsia="宋体" w:hAnsi="Times New Roman" w:cs="Times New Roman" w:hint="eastAsia"/>
          <w:sz w:val="24"/>
          <w:szCs w:val="24"/>
        </w:rPr>
        <w:t>.[J]</w:t>
      </w:r>
      <w:r w:rsidRPr="007F7373">
        <w:rPr>
          <w:rFonts w:ascii="Times New Roman" w:eastAsia="宋体" w:hAnsi="Times New Roman" w:cs="Times New Roman" w:hint="eastAsia"/>
          <w:sz w:val="24"/>
          <w:szCs w:val="24"/>
        </w:rPr>
        <w:t>科技管理研究</w:t>
      </w:r>
      <w:r w:rsidRPr="007F7373">
        <w:rPr>
          <w:rFonts w:ascii="Times New Roman" w:eastAsia="宋体" w:hAnsi="Times New Roman" w:cs="Times New Roman" w:hint="eastAsia"/>
          <w:sz w:val="24"/>
          <w:szCs w:val="24"/>
        </w:rPr>
        <w:t>,2015(3):87-93.</w:t>
      </w:r>
    </w:p>
    <w:p w14:paraId="515FD0C5"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[2</w:t>
      </w:r>
      <w:r w:rsidRPr="007F7373">
        <w:rPr>
          <w:rFonts w:ascii="Times New Roman" w:eastAsia="宋体" w:hAnsi="Times New Roman" w:cs="Times New Roman" w:hint="eastAsia"/>
          <w:sz w:val="24"/>
          <w:szCs w:val="24"/>
        </w:rPr>
        <w:t>4</w:t>
      </w: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周婷婷</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杨孝安</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节能环保行业融资结构对经营绩效的影响</w:t>
      </w:r>
      <w:r w:rsidRPr="007F7373">
        <w:rPr>
          <w:rFonts w:ascii="Times New Roman" w:eastAsia="宋体" w:hAnsi="Times New Roman" w:cs="Times New Roman" w:hint="eastAsia"/>
          <w:sz w:val="24"/>
          <w:szCs w:val="24"/>
        </w:rPr>
        <w:t>.[J]</w:t>
      </w:r>
      <w:r w:rsidRPr="007F7373">
        <w:rPr>
          <w:rFonts w:ascii="Times New Roman" w:eastAsia="宋体" w:hAnsi="Times New Roman" w:cs="Times New Roman" w:hint="eastAsia"/>
          <w:sz w:val="24"/>
          <w:szCs w:val="24"/>
        </w:rPr>
        <w:t>西安工程大学学报</w:t>
      </w:r>
      <w:r w:rsidRPr="007F7373">
        <w:rPr>
          <w:rFonts w:ascii="Times New Roman" w:eastAsia="宋体" w:hAnsi="Times New Roman" w:cs="Times New Roman" w:hint="eastAsia"/>
          <w:sz w:val="24"/>
          <w:szCs w:val="24"/>
        </w:rPr>
        <w:t>, 2015(5):630-635.</w:t>
      </w:r>
    </w:p>
    <w:p w14:paraId="63D8FEE0"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[2</w:t>
      </w:r>
      <w:r w:rsidRPr="007F7373">
        <w:rPr>
          <w:rFonts w:ascii="Times New Roman" w:eastAsia="宋体" w:hAnsi="Times New Roman" w:cs="Times New Roman" w:hint="eastAsia"/>
          <w:sz w:val="24"/>
          <w:szCs w:val="24"/>
        </w:rPr>
        <w:t>5</w:t>
      </w:r>
      <w:r w:rsidRPr="007F7373">
        <w:rPr>
          <w:rFonts w:ascii="Times New Roman" w:eastAsia="宋体" w:hAnsi="Times New Roman" w:cs="Times New Roman"/>
          <w:sz w:val="24"/>
          <w:szCs w:val="24"/>
        </w:rPr>
        <w:t>]Dimitris Margaritis, Maria Psillaki. Testing the Peeking Order Theory of Capital Structure [J]. Journal of Financial Economies, 2015(02): 217-224.</w:t>
      </w:r>
    </w:p>
    <w:p w14:paraId="16B6CFB6"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[2</w:t>
      </w:r>
      <w:r w:rsidRPr="007F7373">
        <w:rPr>
          <w:rFonts w:ascii="Times New Roman" w:eastAsia="宋体" w:hAnsi="Times New Roman" w:cs="Times New Roman" w:hint="eastAsia"/>
          <w:sz w:val="24"/>
          <w:szCs w:val="24"/>
        </w:rPr>
        <w:t>6</w:t>
      </w: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朱</w:t>
      </w:r>
      <w:r w:rsidRPr="007F7373">
        <w:rPr>
          <w:rFonts w:ascii="Times New Roman" w:eastAsia="宋体" w:hAnsi="Times New Roman" w:cs="Times New Roman" w:hint="eastAsia"/>
          <w:sz w:val="24"/>
          <w:szCs w:val="24"/>
        </w:rPr>
        <w:t xml:space="preserve"> </w:t>
      </w:r>
      <w:r w:rsidRPr="007F7373">
        <w:rPr>
          <w:rFonts w:ascii="Times New Roman" w:eastAsia="宋体" w:hAnsi="Times New Roman" w:cs="Times New Roman" w:hint="eastAsia"/>
          <w:sz w:val="24"/>
          <w:szCs w:val="24"/>
        </w:rPr>
        <w:t>婧</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金融市场化、债务融资与公司绩效</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基于上市房地产开发企业的实证研究</w:t>
      </w:r>
      <w:r w:rsidRPr="007F7373">
        <w:rPr>
          <w:rFonts w:ascii="Times New Roman" w:eastAsia="宋体" w:hAnsi="Times New Roman" w:cs="Times New Roman" w:hint="eastAsia"/>
          <w:sz w:val="24"/>
          <w:szCs w:val="24"/>
        </w:rPr>
        <w:t>.[J]</w:t>
      </w:r>
      <w:r w:rsidRPr="007F7373">
        <w:rPr>
          <w:rFonts w:ascii="Times New Roman" w:eastAsia="宋体" w:hAnsi="Times New Roman" w:cs="Times New Roman" w:hint="eastAsia"/>
          <w:sz w:val="24"/>
          <w:szCs w:val="24"/>
        </w:rPr>
        <w:t>会计与公司治理，</w:t>
      </w:r>
      <w:r w:rsidRPr="007F7373">
        <w:rPr>
          <w:rFonts w:ascii="Times New Roman" w:eastAsia="宋体" w:hAnsi="Times New Roman" w:cs="Times New Roman" w:hint="eastAsia"/>
          <w:sz w:val="24"/>
          <w:szCs w:val="24"/>
        </w:rPr>
        <w:t>2018.8(16): 66-70.</w:t>
      </w:r>
    </w:p>
    <w:p w14:paraId="7E4B4803"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[2</w:t>
      </w:r>
      <w:r w:rsidRPr="007F7373">
        <w:rPr>
          <w:rFonts w:ascii="Times New Roman" w:eastAsia="宋体" w:hAnsi="Times New Roman" w:cs="Times New Roman" w:hint="eastAsia"/>
          <w:sz w:val="24"/>
          <w:szCs w:val="24"/>
        </w:rPr>
        <w:t>7</w:t>
      </w: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田刚</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齐晶</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吉林森工集团融资结构对企业经营绩效影响研究</w:t>
      </w:r>
      <w:r w:rsidRPr="007F7373">
        <w:rPr>
          <w:rFonts w:ascii="Times New Roman" w:eastAsia="宋体" w:hAnsi="Times New Roman" w:cs="Times New Roman" w:hint="eastAsia"/>
          <w:sz w:val="24"/>
          <w:szCs w:val="24"/>
        </w:rPr>
        <w:t>.[J]</w:t>
      </w:r>
      <w:r w:rsidRPr="007F7373">
        <w:rPr>
          <w:rFonts w:ascii="Times New Roman" w:eastAsia="宋体" w:hAnsi="Times New Roman" w:cs="Times New Roman" w:hint="eastAsia"/>
          <w:sz w:val="24"/>
          <w:szCs w:val="24"/>
        </w:rPr>
        <w:t>林业经济问题</w:t>
      </w:r>
      <w:r w:rsidRPr="007F7373">
        <w:rPr>
          <w:rFonts w:ascii="Times New Roman" w:eastAsia="宋体" w:hAnsi="Times New Roman" w:cs="Times New Roman" w:hint="eastAsia"/>
          <w:sz w:val="24"/>
          <w:szCs w:val="24"/>
        </w:rPr>
        <w:t>,2019(3):292-299.</w:t>
      </w:r>
    </w:p>
    <w:p w14:paraId="2916A58F"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[2</w:t>
      </w:r>
      <w:r w:rsidRPr="007F7373">
        <w:rPr>
          <w:rFonts w:ascii="Times New Roman" w:eastAsia="宋体" w:hAnsi="Times New Roman" w:cs="Times New Roman" w:hint="eastAsia"/>
          <w:sz w:val="24"/>
          <w:szCs w:val="24"/>
        </w:rPr>
        <w:t>8</w:t>
      </w: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凌江怀，胡青青</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上市公司融资结构与经营绩效相关分析</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基于</w:t>
      </w:r>
      <w:r w:rsidRPr="007F7373">
        <w:rPr>
          <w:rFonts w:ascii="Times New Roman" w:eastAsia="宋体" w:hAnsi="Times New Roman" w:cs="Times New Roman" w:hint="eastAsia"/>
          <w:sz w:val="24"/>
          <w:szCs w:val="24"/>
        </w:rPr>
        <w:t xml:space="preserve"> 2003 -2010 </w:t>
      </w:r>
      <w:r w:rsidRPr="007F7373">
        <w:rPr>
          <w:rFonts w:ascii="Times New Roman" w:eastAsia="宋体" w:hAnsi="Times New Roman" w:cs="Times New Roman" w:hint="eastAsia"/>
          <w:sz w:val="24"/>
          <w:szCs w:val="24"/>
        </w:rPr>
        <w:t>年广东省上市公司分行业面板数据的考察</w:t>
      </w:r>
      <w:r w:rsidRPr="007F7373">
        <w:rPr>
          <w:rFonts w:ascii="Times New Roman" w:eastAsia="宋体" w:hAnsi="Times New Roman" w:cs="Times New Roman" w:hint="eastAsia"/>
          <w:sz w:val="24"/>
          <w:szCs w:val="24"/>
        </w:rPr>
        <w:t>.[J]</w:t>
      </w:r>
      <w:r w:rsidRPr="007F7373">
        <w:rPr>
          <w:rFonts w:ascii="Times New Roman" w:eastAsia="宋体" w:hAnsi="Times New Roman" w:cs="Times New Roman" w:hint="eastAsia"/>
          <w:sz w:val="24"/>
          <w:szCs w:val="24"/>
        </w:rPr>
        <w:t>华南师范大学学</w:t>
      </w:r>
      <w:r w:rsidRPr="007F7373">
        <w:rPr>
          <w:rFonts w:ascii="Times New Roman" w:eastAsia="宋体" w:hAnsi="Times New Roman" w:cs="Times New Roman" w:hint="eastAsia"/>
          <w:sz w:val="24"/>
          <w:szCs w:val="24"/>
        </w:rPr>
        <w:t>,2011(6)N:72-78.</w:t>
      </w:r>
    </w:p>
    <w:p w14:paraId="64DA2C33"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[2</w:t>
      </w:r>
      <w:r w:rsidRPr="007F7373">
        <w:rPr>
          <w:rFonts w:ascii="Times New Roman" w:eastAsia="宋体" w:hAnsi="Times New Roman" w:cs="Times New Roman" w:hint="eastAsia"/>
          <w:sz w:val="24"/>
          <w:szCs w:val="24"/>
        </w:rPr>
        <w:t>9</w:t>
      </w: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刘生胜</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宋文飞</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李国平</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互联网上市公司融资结构对公司绩效的非线性影响效应</w:t>
      </w:r>
      <w:r w:rsidRPr="007F7373">
        <w:rPr>
          <w:rFonts w:ascii="Times New Roman" w:eastAsia="宋体" w:hAnsi="Times New Roman" w:cs="Times New Roman" w:hint="eastAsia"/>
          <w:sz w:val="24"/>
          <w:szCs w:val="24"/>
        </w:rPr>
        <w:t>.[J]</w:t>
      </w:r>
      <w:r w:rsidRPr="007F7373">
        <w:rPr>
          <w:rFonts w:ascii="Times New Roman" w:eastAsia="宋体" w:hAnsi="Times New Roman" w:cs="Times New Roman" w:hint="eastAsia"/>
          <w:szCs w:val="24"/>
        </w:rPr>
        <w:t xml:space="preserve"> </w:t>
      </w:r>
      <w:r w:rsidRPr="007F7373">
        <w:rPr>
          <w:rFonts w:ascii="Times New Roman" w:eastAsia="宋体" w:hAnsi="Times New Roman" w:cs="Times New Roman" w:hint="eastAsia"/>
          <w:sz w:val="24"/>
          <w:szCs w:val="24"/>
        </w:rPr>
        <w:t>大连理工大学学报</w:t>
      </w:r>
      <w:r w:rsidRPr="007F7373">
        <w:rPr>
          <w:rFonts w:ascii="Times New Roman" w:eastAsia="宋体" w:hAnsi="Times New Roman" w:cs="Times New Roman" w:hint="eastAsia"/>
          <w:sz w:val="24"/>
          <w:szCs w:val="24"/>
        </w:rPr>
        <w:t>,2016,37(3):62-68.</w:t>
      </w:r>
    </w:p>
    <w:p w14:paraId="20DE84C9"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30</w:t>
      </w:r>
      <w:r w:rsidRPr="007F7373">
        <w:rPr>
          <w:rFonts w:ascii="Times New Roman" w:eastAsia="宋体" w:hAnsi="Times New Roman" w:cs="Times New Roman"/>
          <w:sz w:val="24"/>
          <w:szCs w:val="24"/>
        </w:rPr>
        <w:t>]</w:t>
      </w:r>
      <w:r w:rsidRPr="007F7373">
        <w:rPr>
          <w:rFonts w:ascii="Times New Roman" w:eastAsia="宋体" w:hAnsi="Times New Roman" w:cs="Times New Roman" w:hint="eastAsia"/>
          <w:sz w:val="24"/>
          <w:szCs w:val="24"/>
        </w:rPr>
        <w:t>张美文</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债务融资结构对公司绩效的影响</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来自中国医药制造业的经验证据</w:t>
      </w:r>
      <w:r w:rsidRPr="007F7373">
        <w:rPr>
          <w:rFonts w:ascii="Times New Roman" w:eastAsia="宋体" w:hAnsi="Times New Roman" w:cs="Times New Roman" w:hint="eastAsia"/>
          <w:sz w:val="24"/>
          <w:szCs w:val="24"/>
        </w:rPr>
        <w:t xml:space="preserve"> .[J] </w:t>
      </w:r>
      <w:r w:rsidRPr="007F7373">
        <w:rPr>
          <w:rFonts w:ascii="Times New Roman" w:eastAsia="宋体" w:hAnsi="Times New Roman" w:cs="Times New Roman" w:hint="eastAsia"/>
          <w:sz w:val="24"/>
          <w:szCs w:val="24"/>
        </w:rPr>
        <w:t>商业经济，</w:t>
      </w:r>
      <w:r w:rsidRPr="007F7373">
        <w:rPr>
          <w:rFonts w:ascii="Times New Roman" w:eastAsia="宋体" w:hAnsi="Times New Roman" w:cs="Times New Roman" w:hint="eastAsia"/>
          <w:sz w:val="24"/>
          <w:szCs w:val="24"/>
        </w:rPr>
        <w:t>2019.7</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515</w:t>
      </w:r>
      <w:r w:rsidRPr="007F7373">
        <w:rPr>
          <w:rFonts w:ascii="Times New Roman" w:eastAsia="宋体" w:hAnsi="Times New Roman" w:cs="Times New Roman" w:hint="eastAsia"/>
          <w:sz w:val="24"/>
          <w:szCs w:val="24"/>
        </w:rPr>
        <w:t>）</w:t>
      </w:r>
      <w:r w:rsidRPr="007F7373">
        <w:rPr>
          <w:rFonts w:ascii="Times New Roman" w:eastAsia="宋体" w:hAnsi="Times New Roman" w:cs="Times New Roman" w:hint="eastAsia"/>
          <w:sz w:val="24"/>
          <w:szCs w:val="24"/>
        </w:rPr>
        <w:t>:74-77.</w:t>
      </w:r>
    </w:p>
    <w:p w14:paraId="1398C7D9"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[3</w:t>
      </w:r>
      <w:r w:rsidRPr="007F7373">
        <w:rPr>
          <w:rFonts w:ascii="Times New Roman" w:eastAsia="宋体" w:hAnsi="Times New Roman" w:cs="Times New Roman" w:hint="eastAsia"/>
          <w:sz w:val="24"/>
          <w:szCs w:val="24"/>
        </w:rPr>
        <w:t>1</w:t>
      </w:r>
      <w:r w:rsidRPr="007F7373">
        <w:rPr>
          <w:rFonts w:ascii="Times New Roman" w:eastAsia="宋体" w:hAnsi="Times New Roman" w:cs="Times New Roman"/>
          <w:sz w:val="24"/>
          <w:szCs w:val="24"/>
        </w:rPr>
        <w:t>]Modigliani F, Miller M.1958.The cost of capital corporation finance and the theory of investment [J].American Economic Review.53:261-297.</w:t>
      </w:r>
    </w:p>
    <w:p w14:paraId="6737857B"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[3</w:t>
      </w:r>
      <w:r w:rsidRPr="007F7373">
        <w:rPr>
          <w:rFonts w:ascii="Times New Roman" w:eastAsia="宋体" w:hAnsi="Times New Roman" w:cs="Times New Roman" w:hint="eastAsia"/>
          <w:sz w:val="24"/>
          <w:szCs w:val="24"/>
        </w:rPr>
        <w:t>2</w:t>
      </w:r>
      <w:r w:rsidRPr="007F7373">
        <w:rPr>
          <w:rFonts w:ascii="Times New Roman" w:eastAsia="宋体" w:hAnsi="Times New Roman" w:cs="Times New Roman"/>
          <w:sz w:val="24"/>
          <w:szCs w:val="24"/>
        </w:rPr>
        <w:t>]Modigliani F, Miller M. 1963.Corporate income taxes and the cost of capital a correction [J].American Economic Review. 53:433-443.</w:t>
      </w:r>
    </w:p>
    <w:p w14:paraId="58089B9F"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[3</w:t>
      </w:r>
      <w:r w:rsidRPr="007F7373">
        <w:rPr>
          <w:rFonts w:ascii="Times New Roman" w:eastAsia="宋体" w:hAnsi="Times New Roman" w:cs="Times New Roman" w:hint="eastAsia"/>
          <w:sz w:val="24"/>
          <w:szCs w:val="24"/>
        </w:rPr>
        <w:t>3</w:t>
      </w:r>
      <w:r w:rsidRPr="007F7373">
        <w:rPr>
          <w:rFonts w:ascii="Times New Roman" w:eastAsia="宋体" w:hAnsi="Times New Roman" w:cs="Times New Roman"/>
          <w:sz w:val="24"/>
          <w:szCs w:val="24"/>
        </w:rPr>
        <w:t xml:space="preserve">]Robichek, Alexander and Myers, Strwart. 1967. Some Estimates of the cost of </w:t>
      </w:r>
      <w:r w:rsidRPr="007F7373">
        <w:rPr>
          <w:rFonts w:ascii="Times New Roman" w:eastAsia="宋体" w:hAnsi="Times New Roman" w:cs="Times New Roman"/>
          <w:sz w:val="24"/>
          <w:szCs w:val="24"/>
        </w:rPr>
        <w:lastRenderedPageBreak/>
        <w:t>capital to the electric utility industry [J].The American Economic Review. 57:1277-1288.</w:t>
      </w:r>
    </w:p>
    <w:p w14:paraId="5D46F7BB"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[3</w:t>
      </w:r>
      <w:r w:rsidRPr="007F7373">
        <w:rPr>
          <w:rFonts w:ascii="Times New Roman" w:eastAsia="宋体" w:hAnsi="Times New Roman" w:cs="Times New Roman" w:hint="eastAsia"/>
          <w:sz w:val="24"/>
          <w:szCs w:val="24"/>
        </w:rPr>
        <w:t>4</w:t>
      </w:r>
      <w:r w:rsidRPr="007F7373">
        <w:rPr>
          <w:rFonts w:ascii="Times New Roman" w:eastAsia="宋体" w:hAnsi="Times New Roman" w:cs="Times New Roman"/>
          <w:sz w:val="24"/>
          <w:szCs w:val="24"/>
        </w:rPr>
        <w:t>]Scott. 1976. A Theory of Optimal Capital Structure. Bell Journal of Economics[J]. 1:33-54.</w:t>
      </w:r>
    </w:p>
    <w:p w14:paraId="069A9A07"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[3</w:t>
      </w:r>
      <w:r w:rsidRPr="007F7373">
        <w:rPr>
          <w:rFonts w:ascii="Times New Roman" w:eastAsia="宋体" w:hAnsi="Times New Roman" w:cs="Times New Roman" w:hint="eastAsia"/>
          <w:sz w:val="24"/>
          <w:szCs w:val="24"/>
        </w:rPr>
        <w:t>5</w:t>
      </w:r>
      <w:r w:rsidRPr="007F7373">
        <w:rPr>
          <w:rFonts w:ascii="Times New Roman" w:eastAsia="宋体" w:hAnsi="Times New Roman" w:cs="Times New Roman"/>
          <w:sz w:val="24"/>
          <w:szCs w:val="24"/>
        </w:rPr>
        <w:t>]Myers. The capital structure puzzle[J].Journal of Financial Economic. 9:575-592.</w:t>
      </w:r>
    </w:p>
    <w:p w14:paraId="7413B0E4"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[3</w:t>
      </w:r>
      <w:r w:rsidRPr="007F7373">
        <w:rPr>
          <w:rFonts w:ascii="Times New Roman" w:eastAsia="宋体" w:hAnsi="Times New Roman" w:cs="Times New Roman" w:hint="eastAsia"/>
          <w:sz w:val="24"/>
          <w:szCs w:val="24"/>
        </w:rPr>
        <w:t>6</w:t>
      </w:r>
      <w:r w:rsidRPr="007F7373">
        <w:rPr>
          <w:rFonts w:ascii="Times New Roman" w:eastAsia="宋体" w:hAnsi="Times New Roman" w:cs="Times New Roman"/>
          <w:sz w:val="24"/>
          <w:szCs w:val="24"/>
        </w:rPr>
        <w:t>]Jensen, M. 1984.Agency Costs of Free Cash Flow, Corporate Finance, andTakeover [J].American Economic Review.1986.3:323-329.</w:t>
      </w:r>
    </w:p>
    <w:p w14:paraId="32761D6E" w14:textId="77777777" w:rsidR="007F7373" w:rsidRP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[3</w:t>
      </w:r>
      <w:r w:rsidRPr="007F7373">
        <w:rPr>
          <w:rFonts w:ascii="Times New Roman" w:eastAsia="宋体" w:hAnsi="Times New Roman" w:cs="Times New Roman" w:hint="eastAsia"/>
          <w:sz w:val="24"/>
          <w:szCs w:val="24"/>
        </w:rPr>
        <w:t>7</w:t>
      </w:r>
      <w:r w:rsidRPr="007F7373">
        <w:rPr>
          <w:rFonts w:ascii="Times New Roman" w:eastAsia="宋体" w:hAnsi="Times New Roman" w:cs="Times New Roman"/>
          <w:sz w:val="24"/>
          <w:szCs w:val="24"/>
        </w:rPr>
        <w:t>]Ross. 1977. Signs point to premium increase by PBGC[J].Employee Benefit  Plan Review.7:1020-1080.</w:t>
      </w:r>
    </w:p>
    <w:p w14:paraId="7853CF83" w14:textId="77777777" w:rsidR="007F7373" w:rsidRDefault="007F7373" w:rsidP="007F7373">
      <w:pPr>
        <w:spacing w:line="400" w:lineRule="exact"/>
        <w:jc w:val="left"/>
        <w:rPr>
          <w:rFonts w:ascii="Times New Roman" w:eastAsia="宋体" w:hAnsi="Times New Roman" w:cs="Times New Roman"/>
          <w:sz w:val="24"/>
          <w:szCs w:val="24"/>
        </w:rPr>
      </w:pPr>
      <w:r w:rsidRPr="007F7373">
        <w:rPr>
          <w:rFonts w:ascii="Times New Roman" w:eastAsia="宋体" w:hAnsi="Times New Roman" w:cs="Times New Roman"/>
          <w:sz w:val="24"/>
          <w:szCs w:val="24"/>
        </w:rPr>
        <w:t>[3</w:t>
      </w:r>
      <w:r w:rsidRPr="007F7373">
        <w:rPr>
          <w:rFonts w:ascii="Times New Roman" w:eastAsia="宋体" w:hAnsi="Times New Roman" w:cs="Times New Roman" w:hint="eastAsia"/>
          <w:sz w:val="24"/>
          <w:szCs w:val="24"/>
        </w:rPr>
        <w:t>8</w:t>
      </w:r>
      <w:r w:rsidRPr="007F7373">
        <w:rPr>
          <w:rFonts w:ascii="Times New Roman" w:eastAsia="宋体" w:hAnsi="Times New Roman" w:cs="Times New Roman"/>
          <w:sz w:val="24"/>
          <w:szCs w:val="24"/>
        </w:rPr>
        <w:t>]Myers S.C., Majluf N.S. 1984. Corporate financing and investment divisions  when firm have information the Investor do not have[J]. Journal of Financial Economics. 13(2):187-221.</w:t>
      </w:r>
    </w:p>
    <w:p w14:paraId="424CCA87" w14:textId="77777777" w:rsidR="00290381" w:rsidRDefault="00290381" w:rsidP="007F7373">
      <w:pPr>
        <w:spacing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[39]</w:t>
      </w:r>
      <w:r>
        <w:rPr>
          <w:rFonts w:ascii="Times New Roman" w:eastAsia="宋体" w:hAnsi="Times New Roman" w:cs="Times New Roman" w:hint="eastAsia"/>
          <w:sz w:val="24"/>
          <w:szCs w:val="24"/>
        </w:rPr>
        <w:t>王浩、王妙灵</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浅谈施工企业利润低下的现状及原因</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中小企业管理与科技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下旬刊，</w:t>
      </w:r>
      <w:r>
        <w:rPr>
          <w:rFonts w:ascii="Times New Roman" w:eastAsia="宋体" w:hAnsi="Times New Roman" w:cs="Times New Roman" w:hint="eastAsia"/>
          <w:sz w:val="24"/>
          <w:szCs w:val="24"/>
        </w:rPr>
        <w:t>2017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13-14</w:t>
      </w:r>
    </w:p>
    <w:p w14:paraId="1702734A" w14:textId="77777777" w:rsidR="001F652A" w:rsidRDefault="00290381" w:rsidP="00290381">
      <w:pPr>
        <w:spacing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肖康元，汪洋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产业政策、股权融资与公司绩效</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基于交通运输业上市公司融资数据分析</w:t>
      </w:r>
      <w:r>
        <w:rPr>
          <w:rFonts w:ascii="Times New Roman" w:eastAsia="宋体" w:hAnsi="Times New Roman" w:cs="Times New Roman" w:hint="eastAsia"/>
          <w:sz w:val="24"/>
          <w:szCs w:val="24"/>
        </w:rPr>
        <w:t>.[J]</w:t>
      </w:r>
      <w:r w:rsidR="00353983">
        <w:rPr>
          <w:rFonts w:ascii="Times New Roman" w:eastAsia="宋体" w:hAnsi="Times New Roman" w:cs="Times New Roman" w:hint="eastAsia"/>
          <w:sz w:val="24"/>
          <w:szCs w:val="24"/>
        </w:rPr>
        <w:t>交通财会</w:t>
      </w:r>
      <w:r w:rsidR="00353983">
        <w:rPr>
          <w:rFonts w:ascii="Times New Roman" w:eastAsia="宋体" w:hAnsi="Times New Roman" w:cs="Times New Roman" w:hint="eastAsia"/>
          <w:sz w:val="24"/>
          <w:szCs w:val="24"/>
        </w:rPr>
        <w:t>,2018(12):5-11</w:t>
      </w:r>
    </w:p>
    <w:p w14:paraId="540D93FB" w14:textId="77777777" w:rsidR="005029B0" w:rsidRDefault="005029B0" w:rsidP="00290381">
      <w:pPr>
        <w:spacing w:line="400" w:lineRule="exact"/>
        <w:jc w:val="left"/>
        <w:rPr>
          <w:rFonts w:asciiTheme="minorEastAsia" w:hAnsiTheme="minorEastAsia"/>
          <w:sz w:val="24"/>
          <w:szCs w:val="24"/>
        </w:rPr>
      </w:pPr>
    </w:p>
    <w:p w14:paraId="27F2E392" w14:textId="77777777" w:rsidR="005029B0" w:rsidRDefault="005029B0" w:rsidP="005029B0">
      <w:pPr>
        <w:spacing w:line="400" w:lineRule="exact"/>
        <w:ind w:firstLineChars="200" w:firstLine="480"/>
        <w:rPr>
          <w:rFonts w:asciiTheme="minorEastAsia" w:hAnsiTheme="minorEastAsia"/>
          <w:sz w:val="24"/>
          <w:szCs w:val="24"/>
        </w:rPr>
      </w:pPr>
    </w:p>
    <w:p w14:paraId="2C111448" w14:textId="77777777" w:rsidR="005029B0" w:rsidRDefault="005029B0" w:rsidP="005029B0">
      <w:pPr>
        <w:spacing w:line="400" w:lineRule="exact"/>
        <w:ind w:firstLineChars="200" w:firstLine="480"/>
        <w:rPr>
          <w:rFonts w:asciiTheme="minorEastAsia" w:hAnsiTheme="minorEastAsia"/>
          <w:sz w:val="24"/>
          <w:szCs w:val="24"/>
        </w:rPr>
      </w:pPr>
    </w:p>
    <w:p w14:paraId="2643E97F" w14:textId="77777777" w:rsidR="005029B0" w:rsidRDefault="005029B0" w:rsidP="005029B0">
      <w:pPr>
        <w:spacing w:line="400" w:lineRule="exact"/>
        <w:ind w:firstLineChars="200" w:firstLine="480"/>
        <w:rPr>
          <w:rFonts w:asciiTheme="minorEastAsia" w:hAnsiTheme="minorEastAsia"/>
          <w:sz w:val="24"/>
          <w:szCs w:val="24"/>
        </w:rPr>
      </w:pPr>
    </w:p>
    <w:p w14:paraId="166170BA" w14:textId="77777777" w:rsidR="005029B0" w:rsidRDefault="005029B0" w:rsidP="005029B0">
      <w:pPr>
        <w:spacing w:line="400" w:lineRule="exact"/>
        <w:ind w:firstLineChars="200" w:firstLine="480"/>
        <w:rPr>
          <w:rFonts w:asciiTheme="minorEastAsia" w:hAnsiTheme="minorEastAsia"/>
          <w:sz w:val="24"/>
          <w:szCs w:val="24"/>
        </w:rPr>
      </w:pPr>
    </w:p>
    <w:p w14:paraId="332E3CE7" w14:textId="77777777" w:rsidR="005029B0" w:rsidRDefault="005029B0" w:rsidP="005029B0">
      <w:pPr>
        <w:spacing w:line="400" w:lineRule="exact"/>
        <w:ind w:firstLineChars="200" w:firstLine="480"/>
        <w:rPr>
          <w:rFonts w:asciiTheme="minorEastAsia" w:hAnsiTheme="minorEastAsia"/>
          <w:sz w:val="24"/>
          <w:szCs w:val="24"/>
        </w:rPr>
      </w:pPr>
    </w:p>
    <w:p w14:paraId="0FE33FA4" w14:textId="77777777" w:rsidR="005029B0" w:rsidRDefault="005029B0" w:rsidP="005029B0">
      <w:pPr>
        <w:spacing w:line="400" w:lineRule="exact"/>
        <w:ind w:firstLineChars="200" w:firstLine="480"/>
        <w:rPr>
          <w:rFonts w:asciiTheme="minorEastAsia" w:hAnsiTheme="minorEastAsia"/>
          <w:sz w:val="24"/>
          <w:szCs w:val="24"/>
        </w:rPr>
      </w:pPr>
    </w:p>
    <w:p w14:paraId="1C0D2244" w14:textId="77777777" w:rsidR="005029B0" w:rsidRDefault="005029B0" w:rsidP="005029B0">
      <w:pPr>
        <w:spacing w:line="400" w:lineRule="exact"/>
        <w:ind w:firstLineChars="200" w:firstLine="480"/>
        <w:rPr>
          <w:rFonts w:asciiTheme="minorEastAsia" w:hAnsiTheme="minorEastAsia"/>
          <w:sz w:val="24"/>
          <w:szCs w:val="24"/>
        </w:rPr>
      </w:pPr>
    </w:p>
    <w:p w14:paraId="3EE83A35" w14:textId="77777777" w:rsidR="005029B0" w:rsidRDefault="005029B0" w:rsidP="005029B0">
      <w:pPr>
        <w:spacing w:line="400" w:lineRule="exact"/>
        <w:ind w:firstLineChars="200" w:firstLine="480"/>
        <w:rPr>
          <w:rFonts w:asciiTheme="minorEastAsia" w:hAnsiTheme="minorEastAsia"/>
          <w:sz w:val="24"/>
          <w:szCs w:val="24"/>
        </w:rPr>
      </w:pPr>
    </w:p>
    <w:p w14:paraId="6E0DE33C" w14:textId="77777777" w:rsidR="005029B0" w:rsidRDefault="005029B0" w:rsidP="005029B0">
      <w:pPr>
        <w:spacing w:line="400" w:lineRule="exact"/>
        <w:ind w:firstLineChars="200" w:firstLine="480"/>
        <w:rPr>
          <w:rFonts w:asciiTheme="minorEastAsia" w:hAnsiTheme="minorEastAsia"/>
          <w:sz w:val="24"/>
          <w:szCs w:val="24"/>
        </w:rPr>
      </w:pPr>
    </w:p>
    <w:p w14:paraId="25D368CA" w14:textId="77777777" w:rsidR="005029B0" w:rsidRDefault="005029B0" w:rsidP="005029B0">
      <w:pPr>
        <w:spacing w:line="400" w:lineRule="exact"/>
        <w:ind w:firstLineChars="200" w:firstLine="480"/>
        <w:rPr>
          <w:rFonts w:asciiTheme="minorEastAsia" w:hAnsiTheme="minorEastAsia"/>
          <w:sz w:val="24"/>
          <w:szCs w:val="24"/>
        </w:rPr>
      </w:pPr>
    </w:p>
    <w:p w14:paraId="3A67C7C1" w14:textId="77777777" w:rsidR="00975445" w:rsidRDefault="00975445" w:rsidP="005029B0">
      <w:pPr>
        <w:spacing w:line="400" w:lineRule="exact"/>
        <w:ind w:firstLineChars="200" w:firstLine="480"/>
        <w:rPr>
          <w:rFonts w:asciiTheme="minorEastAsia" w:hAnsiTheme="minorEastAsia"/>
          <w:sz w:val="24"/>
          <w:szCs w:val="24"/>
        </w:rPr>
        <w:sectPr w:rsidR="00975445">
          <w:pgSz w:w="11906" w:h="16838"/>
          <w:pgMar w:top="1440" w:right="1800" w:bottom="1440" w:left="1800" w:header="851" w:footer="992" w:gutter="0"/>
          <w:cols w:space="425"/>
          <w:docGrid w:type="lines" w:linePitch="312"/>
        </w:sectPr>
      </w:pPr>
    </w:p>
    <w:p w14:paraId="3A66FDB2" w14:textId="77777777" w:rsidR="00975445" w:rsidRPr="00975445" w:rsidRDefault="00975445" w:rsidP="00DB2F1B">
      <w:pPr>
        <w:pStyle w:val="1"/>
        <w:numPr>
          <w:ilvl w:val="0"/>
          <w:numId w:val="0"/>
        </w:numPr>
      </w:pPr>
      <w:bookmarkStart w:id="53" w:name="_Toc32488111"/>
      <w:r w:rsidRPr="00975445">
        <w:rPr>
          <w:rFonts w:hint="eastAsia"/>
        </w:rPr>
        <w:lastRenderedPageBreak/>
        <w:t>致谢</w:t>
      </w:r>
      <w:bookmarkEnd w:id="53"/>
    </w:p>
    <w:p w14:paraId="1C1F738D" w14:textId="77777777" w:rsidR="00975445" w:rsidRPr="00975445" w:rsidRDefault="00975445" w:rsidP="00975445">
      <w:pPr>
        <w:rPr>
          <w:rFonts w:ascii="宋体" w:eastAsia="宋体" w:hAnsi="宋体" w:cs="Times New Roman"/>
          <w:sz w:val="24"/>
          <w:szCs w:val="24"/>
        </w:rPr>
      </w:pPr>
    </w:p>
    <w:p w14:paraId="7DA0B28C" w14:textId="77777777" w:rsidR="00975445" w:rsidRDefault="00975445" w:rsidP="00975445">
      <w:pPr>
        <w:ind w:firstLineChars="200" w:firstLine="480"/>
        <w:rPr>
          <w:rFonts w:ascii="宋体" w:eastAsia="宋体" w:hAnsi="宋体" w:cs="Times New Roman"/>
          <w:sz w:val="24"/>
          <w:szCs w:val="24"/>
        </w:rPr>
      </w:pPr>
      <w:r w:rsidRPr="00975445">
        <w:rPr>
          <w:rFonts w:ascii="宋体" w:eastAsia="宋体" w:hAnsi="宋体" w:cs="Times New Roman" w:hint="eastAsia"/>
          <w:sz w:val="24"/>
          <w:szCs w:val="24"/>
        </w:rPr>
        <w:t>此论文的顺利完成得益于我的指导教师</w:t>
      </w:r>
      <w:r>
        <w:rPr>
          <w:rFonts w:ascii="宋体" w:eastAsia="宋体" w:hAnsi="宋体" w:cs="Times New Roman" w:hint="eastAsia"/>
          <w:sz w:val="24"/>
          <w:szCs w:val="24"/>
        </w:rPr>
        <w:t>贺炎林</w:t>
      </w:r>
      <w:r w:rsidRPr="00975445">
        <w:rPr>
          <w:rFonts w:ascii="Times New Roman" w:eastAsia="宋体" w:hAnsi="Times New Roman" w:cs="Times New Roman" w:hint="eastAsia"/>
          <w:szCs w:val="24"/>
        </w:rPr>
        <w:t>教授</w:t>
      </w:r>
      <w:r w:rsidRPr="00975445">
        <w:rPr>
          <w:rFonts w:ascii="宋体" w:eastAsia="宋体" w:hAnsi="宋体" w:cs="Times New Roman" w:hint="eastAsia"/>
          <w:sz w:val="24"/>
          <w:szCs w:val="24"/>
        </w:rPr>
        <w:t>，</w:t>
      </w:r>
      <w:r>
        <w:rPr>
          <w:rFonts w:ascii="宋体" w:eastAsia="宋体" w:hAnsi="宋体" w:cs="Times New Roman" w:hint="eastAsia"/>
          <w:sz w:val="24"/>
          <w:szCs w:val="24"/>
        </w:rPr>
        <w:t>诚挚感谢贺教授对我论文的精心指导和帮助，贺老师诲人不倦的师德师风使我受益匪浅，铭记于心</w:t>
      </w:r>
      <w:r w:rsidRPr="00975445">
        <w:rPr>
          <w:rFonts w:ascii="宋体" w:eastAsia="宋体" w:hAnsi="宋体" w:cs="Times New Roman" w:hint="eastAsia"/>
          <w:sz w:val="24"/>
          <w:szCs w:val="24"/>
        </w:rPr>
        <w:t>。</w:t>
      </w:r>
    </w:p>
    <w:p w14:paraId="18EEAC42" w14:textId="77777777" w:rsidR="00975445" w:rsidRDefault="00975445" w:rsidP="00975445">
      <w:pPr>
        <w:ind w:firstLineChars="200" w:firstLine="480"/>
        <w:rPr>
          <w:rFonts w:ascii="宋体" w:eastAsia="宋体" w:hAnsi="宋体" w:cs="Times New Roman"/>
          <w:sz w:val="24"/>
          <w:szCs w:val="24"/>
        </w:rPr>
      </w:pPr>
      <w:r>
        <w:rPr>
          <w:rFonts w:ascii="宋体" w:eastAsia="宋体" w:hAnsi="宋体" w:cs="Times New Roman" w:hint="eastAsia"/>
          <w:sz w:val="24"/>
          <w:szCs w:val="24"/>
        </w:rPr>
        <w:t>其次，我要衷心感谢金融学元的各位老师们，他们严谨的治学精神和丰富的学术涵养，给了我很多帮助。</w:t>
      </w:r>
    </w:p>
    <w:p w14:paraId="17531C26" w14:textId="77777777" w:rsidR="00975445" w:rsidRDefault="00975445" w:rsidP="00975445">
      <w:pPr>
        <w:ind w:firstLineChars="200" w:firstLine="480"/>
        <w:rPr>
          <w:rFonts w:ascii="宋体" w:eastAsia="宋体" w:hAnsi="宋体" w:cs="Times New Roman"/>
          <w:sz w:val="24"/>
          <w:szCs w:val="24"/>
        </w:rPr>
        <w:sectPr w:rsidR="00975445">
          <w:pgSz w:w="11906" w:h="16838"/>
          <w:pgMar w:top="1440" w:right="1800" w:bottom="1440" w:left="1800" w:header="851" w:footer="992" w:gutter="0"/>
          <w:cols w:space="425"/>
          <w:docGrid w:type="lines" w:linePitch="312"/>
        </w:sectPr>
      </w:pPr>
      <w:r>
        <w:rPr>
          <w:rFonts w:ascii="宋体" w:eastAsia="宋体" w:hAnsi="宋体" w:cs="Times New Roman" w:hint="eastAsia"/>
          <w:sz w:val="24"/>
          <w:szCs w:val="24"/>
        </w:rPr>
        <w:t>最后要感谢</w:t>
      </w:r>
      <w:r w:rsidR="00E06B39">
        <w:rPr>
          <w:rFonts w:ascii="宋体" w:eastAsia="宋体" w:hAnsi="宋体" w:cs="Times New Roman" w:hint="eastAsia"/>
          <w:sz w:val="24"/>
          <w:szCs w:val="24"/>
        </w:rPr>
        <w:t>一直</w:t>
      </w:r>
      <w:r>
        <w:rPr>
          <w:rFonts w:ascii="宋体" w:eastAsia="宋体" w:hAnsi="宋体" w:cs="Times New Roman" w:hint="eastAsia"/>
          <w:sz w:val="24"/>
          <w:szCs w:val="24"/>
        </w:rPr>
        <w:t>为我付出奉献和关爱的亲人和同学。</w:t>
      </w:r>
    </w:p>
    <w:p w14:paraId="6A6B8BCF" w14:textId="77777777" w:rsidR="00975445" w:rsidRPr="00975445" w:rsidRDefault="00975445" w:rsidP="00DB2F1B">
      <w:pPr>
        <w:pStyle w:val="1"/>
        <w:numPr>
          <w:ilvl w:val="0"/>
          <w:numId w:val="0"/>
        </w:numPr>
      </w:pPr>
      <w:bookmarkStart w:id="54" w:name="_Toc32488112"/>
      <w:r w:rsidRPr="00975445">
        <w:rPr>
          <w:rFonts w:hint="eastAsia"/>
        </w:rPr>
        <w:lastRenderedPageBreak/>
        <w:t>个人简历</w:t>
      </w:r>
      <w:r w:rsidRPr="00975445">
        <w:rPr>
          <w:rFonts w:hint="eastAsia"/>
        </w:rPr>
        <w:t xml:space="preserve"> </w:t>
      </w:r>
      <w:r w:rsidRPr="00975445">
        <w:rPr>
          <w:rFonts w:hint="eastAsia"/>
        </w:rPr>
        <w:t>在读期间发表的学术论文与研究成果</w:t>
      </w:r>
      <w:bookmarkEnd w:id="54"/>
    </w:p>
    <w:p w14:paraId="3ADF7245" w14:textId="77777777" w:rsidR="00975445" w:rsidRPr="00975445" w:rsidRDefault="00975445" w:rsidP="00975445">
      <w:pPr>
        <w:jc w:val="center"/>
        <w:rPr>
          <w:rFonts w:ascii="宋体" w:eastAsia="宋体" w:hAnsi="宋体" w:cs="Times New Roman"/>
          <w:b/>
          <w:sz w:val="28"/>
          <w:szCs w:val="28"/>
        </w:rPr>
      </w:pPr>
    </w:p>
    <w:p w14:paraId="292F9463" w14:textId="77777777" w:rsidR="00975445" w:rsidRPr="00975445" w:rsidRDefault="00DB656C" w:rsidP="00975445">
      <w:pPr>
        <w:rPr>
          <w:rFonts w:ascii="宋体" w:eastAsia="宋体" w:hAnsi="宋体" w:cs="Times New Roman"/>
          <w:b/>
          <w:sz w:val="24"/>
          <w:szCs w:val="24"/>
        </w:rPr>
      </w:pPr>
      <w:r>
        <w:rPr>
          <w:rFonts w:ascii="宋体" w:eastAsia="宋体" w:hAnsi="宋体" w:cs="Times New Roman" w:hint="eastAsia"/>
          <w:b/>
          <w:sz w:val="24"/>
          <w:szCs w:val="24"/>
        </w:rPr>
        <w:t>个人简历：</w:t>
      </w:r>
      <w:r w:rsidR="00975445" w:rsidRPr="00975445">
        <w:rPr>
          <w:rFonts w:ascii="宋体" w:eastAsia="宋体" w:hAnsi="宋体" w:cs="Times New Roman" w:hint="eastAsia"/>
          <w:b/>
          <w:sz w:val="24"/>
          <w:szCs w:val="24"/>
        </w:rPr>
        <w:t xml:space="preserve"> </w:t>
      </w:r>
    </w:p>
    <w:p w14:paraId="215C7335" w14:textId="77777777" w:rsidR="00975445" w:rsidRPr="00975445" w:rsidRDefault="00527B82" w:rsidP="00975445">
      <w:pPr>
        <w:rPr>
          <w:rFonts w:ascii="宋体" w:eastAsia="宋体" w:hAnsi="宋体" w:cs="Times New Roman"/>
          <w:sz w:val="24"/>
          <w:szCs w:val="24"/>
        </w:rPr>
      </w:pPr>
      <w:r>
        <w:rPr>
          <w:rFonts w:ascii="宋体" w:eastAsia="宋体" w:hAnsi="宋体" w:cs="Times New Roman" w:hint="eastAsia"/>
          <w:sz w:val="24"/>
          <w:szCs w:val="24"/>
        </w:rPr>
        <w:t>冯莉</w:t>
      </w:r>
      <w:r w:rsidR="00975445" w:rsidRPr="00975445">
        <w:rPr>
          <w:rFonts w:ascii="宋体" w:eastAsia="宋体" w:hAnsi="宋体" w:cs="Times New Roman" w:hint="eastAsia"/>
          <w:sz w:val="24"/>
          <w:szCs w:val="24"/>
        </w:rPr>
        <w:t>，</w:t>
      </w:r>
      <w:r>
        <w:rPr>
          <w:rFonts w:ascii="宋体" w:eastAsia="宋体" w:hAnsi="宋体" w:cs="Times New Roman" w:hint="eastAsia"/>
          <w:sz w:val="24"/>
          <w:szCs w:val="24"/>
        </w:rPr>
        <w:t>女</w:t>
      </w:r>
      <w:r w:rsidR="00975445" w:rsidRPr="00975445">
        <w:rPr>
          <w:rFonts w:ascii="宋体" w:eastAsia="宋体" w:hAnsi="宋体" w:cs="Times New Roman" w:hint="eastAsia"/>
          <w:sz w:val="24"/>
          <w:szCs w:val="24"/>
        </w:rPr>
        <w:t>，</w:t>
      </w:r>
      <w:r>
        <w:rPr>
          <w:rFonts w:ascii="宋体" w:eastAsia="宋体" w:hAnsi="宋体" w:cs="Times New Roman" w:hint="eastAsia"/>
          <w:sz w:val="24"/>
          <w:szCs w:val="24"/>
        </w:rPr>
        <w:t>1980</w:t>
      </w:r>
      <w:r w:rsidR="00975445" w:rsidRPr="00975445">
        <w:rPr>
          <w:rFonts w:ascii="宋体" w:eastAsia="宋体" w:hAnsi="宋体" w:cs="Times New Roman" w:hint="eastAsia"/>
          <w:sz w:val="24"/>
          <w:szCs w:val="24"/>
        </w:rPr>
        <w:t>年</w:t>
      </w:r>
      <w:r>
        <w:rPr>
          <w:rFonts w:ascii="宋体" w:eastAsia="宋体" w:hAnsi="宋体" w:cs="Times New Roman" w:hint="eastAsia"/>
          <w:sz w:val="24"/>
          <w:szCs w:val="24"/>
        </w:rPr>
        <w:t>5</w:t>
      </w:r>
      <w:r w:rsidR="00975445" w:rsidRPr="00975445">
        <w:rPr>
          <w:rFonts w:ascii="宋体" w:eastAsia="宋体" w:hAnsi="宋体" w:cs="Times New Roman" w:hint="eastAsia"/>
          <w:sz w:val="24"/>
          <w:szCs w:val="24"/>
        </w:rPr>
        <w:t>月</w:t>
      </w:r>
      <w:r>
        <w:rPr>
          <w:rFonts w:ascii="宋体" w:eastAsia="宋体" w:hAnsi="宋体" w:cs="Times New Roman" w:hint="eastAsia"/>
          <w:sz w:val="24"/>
          <w:szCs w:val="24"/>
        </w:rPr>
        <w:t>22</w:t>
      </w:r>
      <w:r w:rsidR="00975445" w:rsidRPr="00975445">
        <w:rPr>
          <w:rFonts w:ascii="宋体" w:eastAsia="宋体" w:hAnsi="宋体" w:cs="Times New Roman" w:hint="eastAsia"/>
          <w:sz w:val="24"/>
          <w:szCs w:val="24"/>
        </w:rPr>
        <w:t>日生。</w:t>
      </w:r>
    </w:p>
    <w:p w14:paraId="72BC788A" w14:textId="77777777" w:rsidR="00975445" w:rsidRDefault="00527B82" w:rsidP="00975445">
      <w:pPr>
        <w:rPr>
          <w:rFonts w:ascii="宋体" w:eastAsia="宋体" w:hAnsi="宋体" w:cs="Times New Roman"/>
          <w:sz w:val="24"/>
          <w:szCs w:val="24"/>
        </w:rPr>
      </w:pPr>
      <w:r>
        <w:rPr>
          <w:rFonts w:ascii="宋体" w:eastAsia="宋体" w:hAnsi="宋体" w:cs="Times New Roman" w:hint="eastAsia"/>
          <w:sz w:val="24"/>
          <w:szCs w:val="24"/>
        </w:rPr>
        <w:t>2006</w:t>
      </w:r>
      <w:r w:rsidR="00975445" w:rsidRPr="00975445">
        <w:rPr>
          <w:rFonts w:ascii="宋体" w:eastAsia="宋体" w:hAnsi="宋体" w:cs="Times New Roman" w:hint="eastAsia"/>
          <w:sz w:val="24"/>
          <w:szCs w:val="24"/>
        </w:rPr>
        <w:t>年</w:t>
      </w:r>
      <w:r>
        <w:rPr>
          <w:rFonts w:ascii="宋体" w:eastAsia="宋体" w:hAnsi="宋体" w:cs="Times New Roman" w:hint="eastAsia"/>
          <w:sz w:val="24"/>
          <w:szCs w:val="24"/>
        </w:rPr>
        <w:t>7</w:t>
      </w:r>
      <w:r w:rsidR="00975445" w:rsidRPr="00975445">
        <w:rPr>
          <w:rFonts w:ascii="宋体" w:eastAsia="宋体" w:hAnsi="宋体" w:cs="Times New Roman" w:hint="eastAsia"/>
          <w:sz w:val="24"/>
          <w:szCs w:val="24"/>
        </w:rPr>
        <w:t>月毕业于</w:t>
      </w:r>
      <w:r>
        <w:rPr>
          <w:rFonts w:ascii="宋体" w:eastAsia="宋体" w:hAnsi="宋体" w:cs="Times New Roman" w:hint="eastAsia"/>
          <w:sz w:val="24"/>
          <w:szCs w:val="24"/>
        </w:rPr>
        <w:t>北京化工</w:t>
      </w:r>
      <w:r w:rsidR="00975445" w:rsidRPr="00975445">
        <w:rPr>
          <w:rFonts w:ascii="宋体" w:eastAsia="宋体" w:hAnsi="宋体" w:cs="Times New Roman" w:hint="eastAsia"/>
          <w:sz w:val="24"/>
          <w:szCs w:val="24"/>
        </w:rPr>
        <w:t>大学，获</w:t>
      </w:r>
      <w:r>
        <w:rPr>
          <w:rFonts w:ascii="宋体" w:eastAsia="宋体" w:hAnsi="宋体" w:cs="Times New Roman" w:hint="eastAsia"/>
          <w:sz w:val="24"/>
          <w:szCs w:val="24"/>
        </w:rPr>
        <w:t>应用化学硕士</w:t>
      </w:r>
      <w:r w:rsidR="00975445" w:rsidRPr="00975445">
        <w:rPr>
          <w:rFonts w:ascii="宋体" w:eastAsia="宋体" w:hAnsi="宋体" w:cs="Times New Roman" w:hint="eastAsia"/>
          <w:sz w:val="24"/>
          <w:szCs w:val="24"/>
        </w:rPr>
        <w:t>学位。</w:t>
      </w:r>
    </w:p>
    <w:p w14:paraId="4369407E" w14:textId="77777777" w:rsidR="00975445" w:rsidRPr="00975445" w:rsidRDefault="00527B82" w:rsidP="00527B82">
      <w:pPr>
        <w:rPr>
          <w:rFonts w:ascii="宋体" w:eastAsia="宋体" w:hAnsi="宋体" w:cs="Times New Roman"/>
          <w:sz w:val="24"/>
          <w:szCs w:val="24"/>
        </w:rPr>
      </w:pPr>
      <w:r>
        <w:rPr>
          <w:rFonts w:ascii="宋体" w:eastAsia="宋体" w:hAnsi="宋体" w:cs="Times New Roman" w:hint="eastAsia"/>
          <w:sz w:val="24"/>
          <w:szCs w:val="24"/>
        </w:rPr>
        <w:t>2016</w:t>
      </w:r>
      <w:r w:rsidR="00975445" w:rsidRPr="00975445">
        <w:rPr>
          <w:rFonts w:ascii="宋体" w:eastAsia="宋体" w:hAnsi="宋体" w:cs="Times New Roman" w:hint="eastAsia"/>
          <w:sz w:val="24"/>
          <w:szCs w:val="24"/>
        </w:rPr>
        <w:t>年</w:t>
      </w:r>
      <w:r>
        <w:rPr>
          <w:rFonts w:ascii="宋体" w:eastAsia="宋体" w:hAnsi="宋体" w:cs="Times New Roman" w:hint="eastAsia"/>
          <w:sz w:val="24"/>
          <w:szCs w:val="24"/>
        </w:rPr>
        <w:t>9</w:t>
      </w:r>
      <w:r w:rsidR="00975445" w:rsidRPr="00975445">
        <w:rPr>
          <w:rFonts w:ascii="宋体" w:eastAsia="宋体" w:hAnsi="宋体" w:cs="Times New Roman" w:hint="eastAsia"/>
          <w:sz w:val="24"/>
          <w:szCs w:val="24"/>
        </w:rPr>
        <w:t>月进入对外经济贸易大学攻读</w:t>
      </w:r>
      <w:r>
        <w:rPr>
          <w:rFonts w:ascii="宋体" w:eastAsia="宋体" w:hAnsi="宋体" w:cs="Times New Roman" w:hint="eastAsia"/>
          <w:sz w:val="24"/>
          <w:szCs w:val="24"/>
        </w:rPr>
        <w:t>金融学</w:t>
      </w:r>
      <w:r w:rsidR="00975445" w:rsidRPr="00975445">
        <w:rPr>
          <w:rFonts w:ascii="宋体" w:eastAsia="宋体" w:hAnsi="宋体" w:cs="Times New Roman" w:hint="eastAsia"/>
          <w:sz w:val="24"/>
          <w:szCs w:val="24"/>
        </w:rPr>
        <w:t>专业硕士</w:t>
      </w:r>
      <w:r w:rsidR="00010E62">
        <w:rPr>
          <w:rFonts w:ascii="宋体" w:eastAsia="宋体" w:hAnsi="宋体" w:cs="Times New Roman" w:hint="eastAsia"/>
          <w:sz w:val="24"/>
          <w:szCs w:val="24"/>
        </w:rPr>
        <w:t>。</w:t>
      </w:r>
    </w:p>
    <w:p w14:paraId="37DBED14" w14:textId="77777777" w:rsidR="00975445" w:rsidRPr="00975445" w:rsidRDefault="00975445" w:rsidP="00975445">
      <w:pPr>
        <w:rPr>
          <w:rFonts w:ascii="宋体" w:eastAsia="宋体" w:hAnsi="宋体" w:cs="Times New Roman"/>
          <w:b/>
          <w:sz w:val="24"/>
          <w:szCs w:val="24"/>
        </w:rPr>
      </w:pPr>
      <w:r w:rsidRPr="00975445">
        <w:rPr>
          <w:rFonts w:ascii="宋体" w:eastAsia="宋体" w:hAnsi="宋体" w:cs="Times New Roman" w:hint="eastAsia"/>
          <w:b/>
          <w:sz w:val="24"/>
          <w:szCs w:val="24"/>
        </w:rPr>
        <w:t>已发表的学术论文与研究成果：</w:t>
      </w:r>
    </w:p>
    <w:p w14:paraId="0B22E0CD" w14:textId="77777777" w:rsidR="00975445" w:rsidRPr="00975445" w:rsidRDefault="00975445" w:rsidP="00DB656C">
      <w:pPr>
        <w:rPr>
          <w:rFonts w:ascii="宋体" w:eastAsia="宋体" w:hAnsi="宋体" w:cs="Times New Roman"/>
          <w:sz w:val="24"/>
          <w:szCs w:val="24"/>
        </w:rPr>
      </w:pPr>
      <w:r w:rsidRPr="00975445">
        <w:rPr>
          <w:rFonts w:ascii="宋体" w:eastAsia="宋体" w:hAnsi="宋体" w:cs="Times New Roman" w:hint="eastAsia"/>
          <w:sz w:val="24"/>
          <w:szCs w:val="24"/>
        </w:rPr>
        <w:t xml:space="preserve">[1] </w:t>
      </w:r>
      <w:r w:rsidR="00527B82">
        <w:rPr>
          <w:rFonts w:ascii="宋体" w:eastAsia="宋体" w:hAnsi="宋体" w:cs="Times New Roman" w:hint="eastAsia"/>
          <w:sz w:val="24"/>
          <w:szCs w:val="24"/>
        </w:rPr>
        <w:t>冯莉</w:t>
      </w:r>
      <w:r w:rsidRPr="00975445">
        <w:rPr>
          <w:rFonts w:ascii="宋体" w:eastAsia="宋体" w:hAnsi="宋体" w:cs="Times New Roman" w:hint="eastAsia"/>
          <w:sz w:val="24"/>
          <w:szCs w:val="24"/>
        </w:rPr>
        <w:t xml:space="preserve">. </w:t>
      </w:r>
      <w:r w:rsidR="00DB656C">
        <w:rPr>
          <w:rFonts w:ascii="宋体" w:eastAsia="宋体" w:hAnsi="宋体" w:cs="Times New Roman" w:hint="eastAsia"/>
          <w:sz w:val="24"/>
          <w:szCs w:val="24"/>
        </w:rPr>
        <w:t>新形势下水务PPP项目融资浅析</w:t>
      </w:r>
      <w:r w:rsidRPr="00975445">
        <w:rPr>
          <w:rFonts w:ascii="宋体" w:eastAsia="宋体" w:hAnsi="宋体" w:cs="Times New Roman" w:hint="eastAsia"/>
          <w:sz w:val="24"/>
          <w:szCs w:val="24"/>
        </w:rPr>
        <w:t xml:space="preserve">. </w:t>
      </w:r>
      <w:r w:rsidR="00DB656C">
        <w:rPr>
          <w:rFonts w:ascii="宋体" w:eastAsia="宋体" w:hAnsi="宋体" w:cs="Times New Roman" w:hint="eastAsia"/>
          <w:sz w:val="24"/>
          <w:szCs w:val="24"/>
        </w:rPr>
        <w:t>中国金融问题探索文集</w:t>
      </w:r>
      <w:r w:rsidRPr="00975445">
        <w:rPr>
          <w:rFonts w:ascii="宋体" w:eastAsia="宋体" w:hAnsi="宋体" w:cs="Times New Roman" w:hint="eastAsia"/>
          <w:sz w:val="24"/>
          <w:szCs w:val="24"/>
        </w:rPr>
        <w:t>，</w:t>
      </w:r>
      <w:r w:rsidR="00DB656C">
        <w:rPr>
          <w:rFonts w:ascii="宋体" w:eastAsia="宋体" w:hAnsi="宋体" w:cs="Times New Roman" w:hint="eastAsia"/>
          <w:sz w:val="24"/>
          <w:szCs w:val="24"/>
        </w:rPr>
        <w:t>2019</w:t>
      </w:r>
      <w:r w:rsidRPr="00975445">
        <w:rPr>
          <w:rFonts w:ascii="宋体" w:eastAsia="宋体" w:hAnsi="宋体" w:cs="Times New Roman" w:hint="eastAsia"/>
          <w:sz w:val="24"/>
          <w:szCs w:val="24"/>
        </w:rPr>
        <w:t>，</w:t>
      </w:r>
    </w:p>
    <w:p w14:paraId="5416C55B" w14:textId="77777777" w:rsidR="00975445" w:rsidRPr="00975445" w:rsidRDefault="00975445" w:rsidP="00975445">
      <w:pPr>
        <w:ind w:firstLineChars="200" w:firstLine="420"/>
        <w:rPr>
          <w:rFonts w:ascii="Times New Roman" w:eastAsia="宋体" w:hAnsi="Times New Roman" w:cs="Times New Roman"/>
          <w:szCs w:val="24"/>
        </w:rPr>
      </w:pPr>
    </w:p>
    <w:p w14:paraId="089E0655" w14:textId="77777777" w:rsidR="005029B0" w:rsidRPr="00A92C55" w:rsidRDefault="005029B0" w:rsidP="005029B0">
      <w:pPr>
        <w:spacing w:line="400" w:lineRule="exact"/>
        <w:ind w:firstLineChars="200" w:firstLine="480"/>
        <w:rPr>
          <w:rFonts w:asciiTheme="minorEastAsia" w:hAnsiTheme="minorEastAsia"/>
          <w:sz w:val="24"/>
          <w:szCs w:val="24"/>
        </w:rPr>
      </w:pPr>
    </w:p>
    <w:sectPr w:rsidR="005029B0" w:rsidRPr="00A92C5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h heeyl" w:date="2020-02-13T21:31:00Z" w:initials="hh">
    <w:p w14:paraId="4B382ADB" w14:textId="30D5F4B1" w:rsidR="00F06894" w:rsidRDefault="00F06894">
      <w:pPr>
        <w:pStyle w:val="ab"/>
      </w:pPr>
      <w:r>
        <w:rPr>
          <w:rStyle w:val="aa"/>
        </w:rPr>
        <w:annotationRef/>
      </w:r>
      <w:r>
        <w:rPr>
          <w:rFonts w:hint="eastAsia"/>
        </w:rPr>
        <w:t>再看看文献，是如何来度量企业绩效的。</w:t>
      </w:r>
      <w:r w:rsidR="004C1770">
        <w:rPr>
          <w:rFonts w:hint="eastAsia"/>
        </w:rPr>
        <w:t>对绩效的度量是如何来分类的</w:t>
      </w:r>
    </w:p>
  </w:comment>
  <w:comment w:id="18" w:author="h heeyl" w:date="2020-02-13T21:35:00Z" w:initials="hh">
    <w:p w14:paraId="16D07CA0" w14:textId="139B97D7" w:rsidR="004C1770" w:rsidRDefault="004C1770">
      <w:pPr>
        <w:pStyle w:val="ab"/>
      </w:pPr>
      <w:r>
        <w:rPr>
          <w:rStyle w:val="aa"/>
        </w:rPr>
        <w:annotationRef/>
      </w:r>
      <w:r>
        <w:rPr>
          <w:rFonts w:hint="eastAsia"/>
        </w:rPr>
        <w:t>没有这种分类方法</w:t>
      </w:r>
    </w:p>
  </w:comment>
  <w:comment w:id="17" w:author="h heeyl" w:date="2020-02-13T21:35:00Z" w:initials="hh">
    <w:p w14:paraId="1B18FD40" w14:textId="5481E8E5" w:rsidR="004C1770" w:rsidRDefault="004C1770">
      <w:pPr>
        <w:pStyle w:val="ab"/>
      </w:pPr>
      <w:r>
        <w:rPr>
          <w:rStyle w:val="aa"/>
        </w:rPr>
        <w:annotationRef/>
      </w:r>
      <w:r>
        <w:rPr>
          <w:rFonts w:hint="eastAsia"/>
        </w:rPr>
        <w:t>概念性内容直接放在理论分析部分</w:t>
      </w:r>
    </w:p>
  </w:comment>
  <w:comment w:id="21" w:author="h heeyl" w:date="2020-02-13T21:39:00Z" w:initials="hh">
    <w:p w14:paraId="531CD09F" w14:textId="5BE576C9" w:rsidR="004C1770" w:rsidRDefault="004C1770">
      <w:pPr>
        <w:pStyle w:val="ab"/>
      </w:pPr>
      <w:r>
        <w:rPr>
          <w:rStyle w:val="aa"/>
        </w:rPr>
        <w:annotationRef/>
      </w:r>
      <w:r>
        <w:rPr>
          <w:rFonts w:hint="eastAsia"/>
        </w:rPr>
        <w:t>这个指标不太好，多采用主营业务收入增长率来度量</w:t>
      </w:r>
    </w:p>
  </w:comment>
  <w:comment w:id="41" w:author="h heeyl" w:date="2020-02-13T21:43:00Z" w:initials="hh">
    <w:p w14:paraId="1CDBC5F6" w14:textId="7B866467" w:rsidR="00825649" w:rsidRDefault="00825649">
      <w:pPr>
        <w:pStyle w:val="ab"/>
      </w:pPr>
      <w:r>
        <w:rPr>
          <w:rStyle w:val="aa"/>
        </w:rPr>
        <w:annotationRef/>
      </w:r>
      <w:r>
        <w:rPr>
          <w:rFonts w:hint="eastAsia"/>
        </w:rPr>
        <w:t>表头在表的上方</w:t>
      </w:r>
    </w:p>
  </w:comment>
  <w:comment w:id="44" w:author="h heeyl" w:date="2020-02-13T21:48:00Z" w:initials="hh">
    <w:p w14:paraId="6DC6C604" w14:textId="4F06C01D" w:rsidR="00825649" w:rsidRDefault="00825649">
      <w:pPr>
        <w:pStyle w:val="ab"/>
      </w:pPr>
      <w:r>
        <w:rPr>
          <w:rStyle w:val="aa"/>
        </w:rPr>
        <w:annotationRef/>
      </w:r>
      <w:r>
        <w:rPr>
          <w:rFonts w:hint="eastAsia"/>
        </w:rPr>
        <w:t>实证分析要紧密结合研究假设来进行</w:t>
      </w:r>
    </w:p>
  </w:comment>
  <w:comment w:id="52" w:author="h heeyl" w:date="2020-02-13T21:49:00Z" w:initials="hh">
    <w:p w14:paraId="68C59297" w14:textId="71C04577" w:rsidR="00825649" w:rsidRDefault="00825649">
      <w:pPr>
        <w:pStyle w:val="ab"/>
      </w:pPr>
      <w:r>
        <w:rPr>
          <w:rStyle w:val="aa"/>
        </w:rPr>
        <w:annotationRef/>
      </w:r>
      <w:r>
        <w:rPr>
          <w:rFonts w:hint="eastAsia"/>
        </w:rPr>
        <w:t>建议和结论要一一对应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876BD" w15:done="0"/>
  <w15:commentEx w15:paraId="678FF957" w15:done="0"/>
  <w15:commentEx w15:paraId="195D5FCA" w15:done="0"/>
  <w15:commentEx w15:paraId="02794A93" w15:done="0"/>
  <w15:commentEx w15:paraId="2E30926A" w15:done="0"/>
  <w15:commentEx w15:paraId="186DB1AB" w15:done="0"/>
  <w15:commentEx w15:paraId="4345B9B3" w15:done="0"/>
  <w15:commentEx w15:paraId="72FDED2E" w15:done="0"/>
  <w15:commentEx w15:paraId="27E1F6E1" w15:done="0"/>
  <w15:commentEx w15:paraId="0B76ECC2" w15:done="0"/>
  <w15:commentEx w15:paraId="5DA7D355" w15:done="0"/>
  <w15:commentEx w15:paraId="54741329" w15:done="0"/>
  <w15:commentEx w15:paraId="2E6D3816" w15:done="0"/>
  <w15:commentEx w15:paraId="6630254B" w15:done="0"/>
  <w15:commentEx w15:paraId="36AB85B9" w15:done="0"/>
  <w15:commentEx w15:paraId="159F426D" w15:done="0"/>
  <w15:commentEx w15:paraId="4F69FB11" w15:done="0"/>
  <w15:commentEx w15:paraId="4B382ADB" w15:done="0"/>
  <w15:commentEx w15:paraId="16D07CA0" w15:done="0"/>
  <w15:commentEx w15:paraId="1B18FD40" w15:done="0"/>
  <w15:commentEx w15:paraId="531CD09F" w15:done="0"/>
  <w15:commentEx w15:paraId="1CDBC5F6" w15:done="0"/>
  <w15:commentEx w15:paraId="6DC6C604" w15:done="0"/>
  <w15:commentEx w15:paraId="68C592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876BD" w16cid:durableId="21F02D12"/>
  <w16cid:commentId w16cid:paraId="678FF957" w16cid:durableId="21F02D65"/>
  <w16cid:commentId w16cid:paraId="195D5FCA" w16cid:durableId="21F02DBD"/>
  <w16cid:commentId w16cid:paraId="02794A93" w16cid:durableId="21F036F5"/>
  <w16cid:commentId w16cid:paraId="2E30926A" w16cid:durableId="21F03194"/>
  <w16cid:commentId w16cid:paraId="186DB1AB" w16cid:durableId="21F03207"/>
  <w16cid:commentId w16cid:paraId="4345B9B3" w16cid:durableId="21F034FC"/>
  <w16cid:commentId w16cid:paraId="72FDED2E" w16cid:durableId="21F03528"/>
  <w16cid:commentId w16cid:paraId="27E1F6E1" w16cid:durableId="21F03567"/>
  <w16cid:commentId w16cid:paraId="0B76ECC2" w16cid:durableId="21F035A0"/>
  <w16cid:commentId w16cid:paraId="5DA7D355" w16cid:durableId="21F035E4"/>
  <w16cid:commentId w16cid:paraId="54741329" w16cid:durableId="21F03C85"/>
  <w16cid:commentId w16cid:paraId="2E6D3816" w16cid:durableId="21F03D75"/>
  <w16cid:commentId w16cid:paraId="6630254B" w16cid:durableId="21F040D2"/>
  <w16cid:commentId w16cid:paraId="36AB85B9" w16cid:durableId="21F03DA7"/>
  <w16cid:commentId w16cid:paraId="159F426D" w16cid:durableId="21F03DDB"/>
  <w16cid:commentId w16cid:paraId="4F69FB11" w16cid:durableId="21F03E17"/>
  <w16cid:commentId w16cid:paraId="4B382ADB" w16cid:durableId="21F03EB1"/>
  <w16cid:commentId w16cid:paraId="16D07CA0" w16cid:durableId="21F03FA4"/>
  <w16cid:commentId w16cid:paraId="1B18FD40" w16cid:durableId="21F03F8A"/>
  <w16cid:commentId w16cid:paraId="531CD09F" w16cid:durableId="21F04082"/>
  <w16cid:commentId w16cid:paraId="1CDBC5F6" w16cid:durableId="21F0417C"/>
  <w16cid:commentId w16cid:paraId="6DC6C604" w16cid:durableId="21F042AA"/>
  <w16cid:commentId w16cid:paraId="68C59297" w16cid:durableId="21F042F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8877E" w14:textId="77777777" w:rsidR="00D74F4F" w:rsidRDefault="00D74F4F">
      <w:r>
        <w:separator/>
      </w:r>
    </w:p>
  </w:endnote>
  <w:endnote w:type="continuationSeparator" w:id="0">
    <w:p w14:paraId="75E3C41E" w14:textId="77777777" w:rsidR="00D74F4F" w:rsidRDefault="00D7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293007"/>
      <w:docPartObj>
        <w:docPartGallery w:val="Page Numbers (Bottom of Page)"/>
        <w:docPartUnique/>
      </w:docPartObj>
    </w:sdtPr>
    <w:sdtEndPr/>
    <w:sdtContent>
      <w:p w14:paraId="589A2BF7" w14:textId="77777777" w:rsidR="00831BB6" w:rsidRDefault="00831BB6">
        <w:pPr>
          <w:pStyle w:val="a4"/>
          <w:jc w:val="center"/>
        </w:pPr>
        <w:r>
          <w:fldChar w:fldCharType="begin"/>
        </w:r>
        <w:r>
          <w:instrText>PAGE   \* MERGEFORMAT</w:instrText>
        </w:r>
        <w:r>
          <w:fldChar w:fldCharType="separate"/>
        </w:r>
        <w:r w:rsidR="00986ACA" w:rsidRPr="00986ACA">
          <w:rPr>
            <w:noProof/>
            <w:lang w:val="zh-CN"/>
          </w:rPr>
          <w:t>10</w:t>
        </w:r>
        <w:r>
          <w:fldChar w:fldCharType="end"/>
        </w:r>
      </w:p>
    </w:sdtContent>
  </w:sdt>
  <w:p w14:paraId="2D957E85" w14:textId="77777777" w:rsidR="00831BB6" w:rsidRDefault="00831BB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FEDDD" w14:textId="77777777" w:rsidR="00D74F4F" w:rsidRDefault="00D74F4F">
      <w:r>
        <w:separator/>
      </w:r>
    </w:p>
  </w:footnote>
  <w:footnote w:type="continuationSeparator" w:id="0">
    <w:p w14:paraId="3894D081" w14:textId="77777777" w:rsidR="00D74F4F" w:rsidRDefault="00D74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7303"/>
    <w:multiLevelType w:val="hybridMultilevel"/>
    <w:tmpl w:val="91EEF9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B0E4F6E"/>
    <w:multiLevelType w:val="multilevel"/>
    <w:tmpl w:val="19CE61F4"/>
    <w:lvl w:ilvl="0">
      <w:start w:val="1"/>
      <w:numFmt w:val="decimal"/>
      <w:pStyle w:val="1"/>
      <w:lvlText w:val="第%1章"/>
      <w:lvlJc w:val="left"/>
      <w:pPr>
        <w:ind w:left="0" w:firstLine="0"/>
      </w:pPr>
      <w:rPr>
        <w:rFonts w:hint="eastAsia"/>
      </w:rPr>
    </w:lvl>
    <w:lvl w:ilvl="1">
      <w:start w:val="1"/>
      <w:numFmt w:val="decimal"/>
      <w:pStyle w:val="2"/>
      <w:lvlText w:val="%1.%2"/>
      <w:lvlJc w:val="left"/>
      <w:pPr>
        <w:ind w:left="284"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219517E9"/>
    <w:multiLevelType w:val="hybridMultilevel"/>
    <w:tmpl w:val="A40E60AA"/>
    <w:lvl w:ilvl="0" w:tplc="D91CAB5E">
      <w:start w:val="1"/>
      <w:numFmt w:val="upperRoman"/>
      <w:lvlText w:val="%1."/>
      <w:lvlJc w:val="left"/>
      <w:pPr>
        <w:ind w:left="704"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3AE66EC"/>
    <w:multiLevelType w:val="hybridMultilevel"/>
    <w:tmpl w:val="6C964E2C"/>
    <w:lvl w:ilvl="0" w:tplc="04090001">
      <w:start w:val="1"/>
      <w:numFmt w:val="bullet"/>
      <w:lvlText w:val=""/>
      <w:lvlJc w:val="left"/>
      <w:pPr>
        <w:ind w:left="1184" w:hanging="420"/>
      </w:pPr>
      <w:rPr>
        <w:rFonts w:ascii="Wingdings" w:hAnsi="Wingdings" w:hint="default"/>
      </w:rPr>
    </w:lvl>
    <w:lvl w:ilvl="1" w:tplc="04090003" w:tentative="1">
      <w:start w:val="1"/>
      <w:numFmt w:val="bullet"/>
      <w:lvlText w:val=""/>
      <w:lvlJc w:val="left"/>
      <w:pPr>
        <w:ind w:left="1604" w:hanging="420"/>
      </w:pPr>
      <w:rPr>
        <w:rFonts w:ascii="Wingdings" w:hAnsi="Wingdings" w:hint="default"/>
      </w:rPr>
    </w:lvl>
    <w:lvl w:ilvl="2" w:tplc="04090005" w:tentative="1">
      <w:start w:val="1"/>
      <w:numFmt w:val="bullet"/>
      <w:lvlText w:val=""/>
      <w:lvlJc w:val="left"/>
      <w:pPr>
        <w:ind w:left="2024" w:hanging="420"/>
      </w:pPr>
      <w:rPr>
        <w:rFonts w:ascii="Wingdings" w:hAnsi="Wingdings" w:hint="default"/>
      </w:rPr>
    </w:lvl>
    <w:lvl w:ilvl="3" w:tplc="04090001" w:tentative="1">
      <w:start w:val="1"/>
      <w:numFmt w:val="bullet"/>
      <w:lvlText w:val=""/>
      <w:lvlJc w:val="left"/>
      <w:pPr>
        <w:ind w:left="2444" w:hanging="420"/>
      </w:pPr>
      <w:rPr>
        <w:rFonts w:ascii="Wingdings" w:hAnsi="Wingdings" w:hint="default"/>
      </w:rPr>
    </w:lvl>
    <w:lvl w:ilvl="4" w:tplc="04090003" w:tentative="1">
      <w:start w:val="1"/>
      <w:numFmt w:val="bullet"/>
      <w:lvlText w:val=""/>
      <w:lvlJc w:val="left"/>
      <w:pPr>
        <w:ind w:left="2864" w:hanging="420"/>
      </w:pPr>
      <w:rPr>
        <w:rFonts w:ascii="Wingdings" w:hAnsi="Wingdings" w:hint="default"/>
      </w:rPr>
    </w:lvl>
    <w:lvl w:ilvl="5" w:tplc="04090005" w:tentative="1">
      <w:start w:val="1"/>
      <w:numFmt w:val="bullet"/>
      <w:lvlText w:val=""/>
      <w:lvlJc w:val="left"/>
      <w:pPr>
        <w:ind w:left="3284" w:hanging="420"/>
      </w:pPr>
      <w:rPr>
        <w:rFonts w:ascii="Wingdings" w:hAnsi="Wingdings" w:hint="default"/>
      </w:rPr>
    </w:lvl>
    <w:lvl w:ilvl="6" w:tplc="04090001" w:tentative="1">
      <w:start w:val="1"/>
      <w:numFmt w:val="bullet"/>
      <w:lvlText w:val=""/>
      <w:lvlJc w:val="left"/>
      <w:pPr>
        <w:ind w:left="3704" w:hanging="420"/>
      </w:pPr>
      <w:rPr>
        <w:rFonts w:ascii="Wingdings" w:hAnsi="Wingdings" w:hint="default"/>
      </w:rPr>
    </w:lvl>
    <w:lvl w:ilvl="7" w:tplc="04090003" w:tentative="1">
      <w:start w:val="1"/>
      <w:numFmt w:val="bullet"/>
      <w:lvlText w:val=""/>
      <w:lvlJc w:val="left"/>
      <w:pPr>
        <w:ind w:left="4124" w:hanging="420"/>
      </w:pPr>
      <w:rPr>
        <w:rFonts w:ascii="Wingdings" w:hAnsi="Wingdings" w:hint="default"/>
      </w:rPr>
    </w:lvl>
    <w:lvl w:ilvl="8" w:tplc="04090005" w:tentative="1">
      <w:start w:val="1"/>
      <w:numFmt w:val="bullet"/>
      <w:lvlText w:val=""/>
      <w:lvlJc w:val="left"/>
      <w:pPr>
        <w:ind w:left="4544" w:hanging="420"/>
      </w:pPr>
      <w:rPr>
        <w:rFonts w:ascii="Wingdings" w:hAnsi="Wingdings" w:hint="default"/>
      </w:rPr>
    </w:lvl>
  </w:abstractNum>
  <w:abstractNum w:abstractNumId="4">
    <w:nsid w:val="4ECE691C"/>
    <w:multiLevelType w:val="hybridMultilevel"/>
    <w:tmpl w:val="6CBCFBCA"/>
    <w:lvl w:ilvl="0" w:tplc="D91CAB5E">
      <w:start w:val="1"/>
      <w:numFmt w:val="upperRoman"/>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4"/>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 heeyl">
    <w15:presenceInfo w15:providerId="Windows Live" w15:userId="d8afeb82cc91e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DF"/>
    <w:rsid w:val="00007D70"/>
    <w:rsid w:val="00010E62"/>
    <w:rsid w:val="000252A7"/>
    <w:rsid w:val="00027E76"/>
    <w:rsid w:val="0004510C"/>
    <w:rsid w:val="00092D80"/>
    <w:rsid w:val="000E2AAD"/>
    <w:rsid w:val="000E7FF8"/>
    <w:rsid w:val="00115F0D"/>
    <w:rsid w:val="00176655"/>
    <w:rsid w:val="00181249"/>
    <w:rsid w:val="00183682"/>
    <w:rsid w:val="001A34ED"/>
    <w:rsid w:val="001C6B5F"/>
    <w:rsid w:val="001F652A"/>
    <w:rsid w:val="00290381"/>
    <w:rsid w:val="002A50E0"/>
    <w:rsid w:val="002D6AE7"/>
    <w:rsid w:val="002E769C"/>
    <w:rsid w:val="00340C8A"/>
    <w:rsid w:val="00346254"/>
    <w:rsid w:val="00353983"/>
    <w:rsid w:val="00380E1B"/>
    <w:rsid w:val="003A50DF"/>
    <w:rsid w:val="003A514D"/>
    <w:rsid w:val="003C00A3"/>
    <w:rsid w:val="00477291"/>
    <w:rsid w:val="004C1770"/>
    <w:rsid w:val="005029B0"/>
    <w:rsid w:val="00527B82"/>
    <w:rsid w:val="005379A9"/>
    <w:rsid w:val="00537C3C"/>
    <w:rsid w:val="005668C0"/>
    <w:rsid w:val="0057759B"/>
    <w:rsid w:val="00595288"/>
    <w:rsid w:val="005A0172"/>
    <w:rsid w:val="005B0D5C"/>
    <w:rsid w:val="005B353A"/>
    <w:rsid w:val="005C01AE"/>
    <w:rsid w:val="005C56DC"/>
    <w:rsid w:val="00606F96"/>
    <w:rsid w:val="00626F6A"/>
    <w:rsid w:val="006A4161"/>
    <w:rsid w:val="006D7944"/>
    <w:rsid w:val="006F5A05"/>
    <w:rsid w:val="006F732A"/>
    <w:rsid w:val="0073380D"/>
    <w:rsid w:val="00742DAB"/>
    <w:rsid w:val="007B7D9E"/>
    <w:rsid w:val="007F7373"/>
    <w:rsid w:val="00825649"/>
    <w:rsid w:val="00825EBE"/>
    <w:rsid w:val="00831BB6"/>
    <w:rsid w:val="00863467"/>
    <w:rsid w:val="008A1441"/>
    <w:rsid w:val="008E65E5"/>
    <w:rsid w:val="008F664B"/>
    <w:rsid w:val="009255D7"/>
    <w:rsid w:val="00927C3B"/>
    <w:rsid w:val="00957E83"/>
    <w:rsid w:val="00970ABE"/>
    <w:rsid w:val="00975445"/>
    <w:rsid w:val="009766C5"/>
    <w:rsid w:val="00986ACA"/>
    <w:rsid w:val="009B7AA2"/>
    <w:rsid w:val="00A04F2F"/>
    <w:rsid w:val="00A11FB9"/>
    <w:rsid w:val="00A711D0"/>
    <w:rsid w:val="00A92C55"/>
    <w:rsid w:val="00AA7A54"/>
    <w:rsid w:val="00AB0A34"/>
    <w:rsid w:val="00AE4852"/>
    <w:rsid w:val="00AF21AF"/>
    <w:rsid w:val="00AF4730"/>
    <w:rsid w:val="00B17417"/>
    <w:rsid w:val="00B313F0"/>
    <w:rsid w:val="00BA72F6"/>
    <w:rsid w:val="00BB2540"/>
    <w:rsid w:val="00BD5424"/>
    <w:rsid w:val="00C01730"/>
    <w:rsid w:val="00C62ACC"/>
    <w:rsid w:val="00C64768"/>
    <w:rsid w:val="00CC4490"/>
    <w:rsid w:val="00CD1132"/>
    <w:rsid w:val="00D140D4"/>
    <w:rsid w:val="00D42BC3"/>
    <w:rsid w:val="00D60BFE"/>
    <w:rsid w:val="00D74F4F"/>
    <w:rsid w:val="00D80090"/>
    <w:rsid w:val="00D8298E"/>
    <w:rsid w:val="00DB2F1B"/>
    <w:rsid w:val="00DB4A8A"/>
    <w:rsid w:val="00DB656C"/>
    <w:rsid w:val="00E06B39"/>
    <w:rsid w:val="00E156FE"/>
    <w:rsid w:val="00E75695"/>
    <w:rsid w:val="00E873E4"/>
    <w:rsid w:val="00EE599A"/>
    <w:rsid w:val="00F06894"/>
    <w:rsid w:val="00F249B0"/>
    <w:rsid w:val="00F30B58"/>
    <w:rsid w:val="00F61CE0"/>
    <w:rsid w:val="00F659CB"/>
    <w:rsid w:val="00FB4B99"/>
    <w:rsid w:val="00FF3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6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288"/>
    <w:pPr>
      <w:widowControl w:val="0"/>
      <w:jc w:val="both"/>
    </w:pPr>
  </w:style>
  <w:style w:type="paragraph" w:styleId="1">
    <w:name w:val="heading 1"/>
    <w:basedOn w:val="a"/>
    <w:next w:val="a"/>
    <w:link w:val="1Char"/>
    <w:uiPriority w:val="9"/>
    <w:qFormat/>
    <w:rsid w:val="003A50DF"/>
    <w:pPr>
      <w:keepNext/>
      <w:keepLines/>
      <w:numPr>
        <w:numId w:val="1"/>
      </w:numPr>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A92C55"/>
    <w:pPr>
      <w:keepNext/>
      <w:keepLines/>
      <w:numPr>
        <w:ilvl w:val="1"/>
        <w:numId w:val="1"/>
      </w:numPr>
      <w:spacing w:before="140" w:after="14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A92C55"/>
    <w:pPr>
      <w:keepNext/>
      <w:keepLines/>
      <w:numPr>
        <w:ilvl w:val="2"/>
        <w:numId w:val="1"/>
      </w:numPr>
      <w:spacing w:before="20" w:after="2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50DF"/>
    <w:rPr>
      <w:rFonts w:eastAsia="黑体"/>
      <w:b/>
      <w:bCs/>
      <w:kern w:val="44"/>
      <w:sz w:val="32"/>
      <w:szCs w:val="44"/>
    </w:rPr>
  </w:style>
  <w:style w:type="character" w:customStyle="1" w:styleId="2Char">
    <w:name w:val="标题 2 Char"/>
    <w:basedOn w:val="a0"/>
    <w:link w:val="2"/>
    <w:uiPriority w:val="9"/>
    <w:rsid w:val="00A92C55"/>
    <w:rPr>
      <w:rFonts w:asciiTheme="majorHAnsi" w:eastAsia="黑体" w:hAnsiTheme="majorHAnsi" w:cstheme="majorBidi"/>
      <w:b/>
      <w:bCs/>
      <w:sz w:val="28"/>
      <w:szCs w:val="32"/>
    </w:rPr>
  </w:style>
  <w:style w:type="paragraph" w:styleId="a3">
    <w:name w:val="Title"/>
    <w:aliases w:val="标题3"/>
    <w:basedOn w:val="a"/>
    <w:next w:val="a"/>
    <w:link w:val="Char"/>
    <w:uiPriority w:val="10"/>
    <w:qFormat/>
    <w:rsid w:val="003A50DF"/>
    <w:pPr>
      <w:spacing w:before="240" w:after="60"/>
      <w:jc w:val="left"/>
      <w:outlineLvl w:val="0"/>
    </w:pPr>
    <w:rPr>
      <w:rFonts w:asciiTheme="majorHAnsi" w:eastAsia="黑体" w:hAnsiTheme="majorHAnsi" w:cstheme="majorBidi"/>
      <w:bCs/>
      <w:sz w:val="24"/>
      <w:szCs w:val="32"/>
    </w:rPr>
  </w:style>
  <w:style w:type="character" w:customStyle="1" w:styleId="Char">
    <w:name w:val="标题 Char"/>
    <w:aliases w:val="标题3 Char"/>
    <w:basedOn w:val="a0"/>
    <w:link w:val="a3"/>
    <w:uiPriority w:val="10"/>
    <w:rsid w:val="003A50DF"/>
    <w:rPr>
      <w:rFonts w:asciiTheme="majorHAnsi" w:eastAsia="黑体" w:hAnsiTheme="majorHAnsi" w:cstheme="majorBidi"/>
      <w:bCs/>
      <w:sz w:val="24"/>
      <w:szCs w:val="32"/>
    </w:rPr>
  </w:style>
  <w:style w:type="character" w:customStyle="1" w:styleId="3Char">
    <w:name w:val="标题 3 Char"/>
    <w:basedOn w:val="a0"/>
    <w:link w:val="3"/>
    <w:uiPriority w:val="9"/>
    <w:rsid w:val="00A92C55"/>
    <w:rPr>
      <w:rFonts w:eastAsia="黑体"/>
      <w:bCs/>
      <w:sz w:val="24"/>
      <w:szCs w:val="32"/>
    </w:rPr>
  </w:style>
  <w:style w:type="paragraph" w:styleId="a4">
    <w:name w:val="footer"/>
    <w:basedOn w:val="a"/>
    <w:link w:val="Char0"/>
    <w:uiPriority w:val="99"/>
    <w:rsid w:val="005C01AE"/>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5C01AE"/>
    <w:rPr>
      <w:rFonts w:ascii="Times New Roman" w:eastAsia="宋体" w:hAnsi="Times New Roman" w:cs="Times New Roman"/>
      <w:sz w:val="18"/>
      <w:szCs w:val="18"/>
    </w:rPr>
  </w:style>
  <w:style w:type="table" w:styleId="10">
    <w:name w:val="Table Classic 1"/>
    <w:basedOn w:val="a1"/>
    <w:rsid w:val="005029B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Balloon Text"/>
    <w:basedOn w:val="a"/>
    <w:link w:val="Char1"/>
    <w:uiPriority w:val="99"/>
    <w:semiHidden/>
    <w:unhideWhenUsed/>
    <w:rsid w:val="005029B0"/>
    <w:rPr>
      <w:sz w:val="18"/>
      <w:szCs w:val="18"/>
    </w:rPr>
  </w:style>
  <w:style w:type="character" w:customStyle="1" w:styleId="Char1">
    <w:name w:val="批注框文本 Char"/>
    <w:basedOn w:val="a0"/>
    <w:link w:val="a5"/>
    <w:uiPriority w:val="99"/>
    <w:semiHidden/>
    <w:rsid w:val="005029B0"/>
    <w:rPr>
      <w:sz w:val="18"/>
      <w:szCs w:val="18"/>
    </w:rPr>
  </w:style>
  <w:style w:type="table" w:styleId="a6">
    <w:name w:val="Table Grid"/>
    <w:basedOn w:val="a1"/>
    <w:uiPriority w:val="39"/>
    <w:rsid w:val="005029B0"/>
    <w:rPr>
      <w:rFonts w:ascii="等线" w:eastAsia="等线" w:hAnsi="等线"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5C56DC"/>
    <w:pPr>
      <w:ind w:firstLineChars="200" w:firstLine="420"/>
    </w:pPr>
  </w:style>
  <w:style w:type="paragraph" w:styleId="a8">
    <w:name w:val="header"/>
    <w:basedOn w:val="a"/>
    <w:link w:val="Char2"/>
    <w:uiPriority w:val="99"/>
    <w:unhideWhenUsed/>
    <w:rsid w:val="00B313F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B313F0"/>
    <w:rPr>
      <w:sz w:val="18"/>
      <w:szCs w:val="18"/>
    </w:rPr>
  </w:style>
  <w:style w:type="paragraph" w:styleId="11">
    <w:name w:val="toc 1"/>
    <w:basedOn w:val="a"/>
    <w:next w:val="a"/>
    <w:autoRedefine/>
    <w:uiPriority w:val="39"/>
    <w:unhideWhenUsed/>
    <w:qFormat/>
    <w:rsid w:val="00D80090"/>
    <w:rPr>
      <w:sz w:val="28"/>
    </w:rPr>
  </w:style>
  <w:style w:type="paragraph" w:styleId="20">
    <w:name w:val="toc 2"/>
    <w:basedOn w:val="a"/>
    <w:next w:val="a"/>
    <w:autoRedefine/>
    <w:uiPriority w:val="39"/>
    <w:unhideWhenUsed/>
    <w:qFormat/>
    <w:rsid w:val="00D80090"/>
    <w:pPr>
      <w:ind w:leftChars="200" w:left="420"/>
    </w:pPr>
    <w:rPr>
      <w:sz w:val="24"/>
    </w:rPr>
  </w:style>
  <w:style w:type="paragraph" w:styleId="30">
    <w:name w:val="toc 3"/>
    <w:basedOn w:val="a"/>
    <w:next w:val="a"/>
    <w:autoRedefine/>
    <w:uiPriority w:val="39"/>
    <w:unhideWhenUsed/>
    <w:qFormat/>
    <w:rsid w:val="00BA72F6"/>
    <w:pPr>
      <w:tabs>
        <w:tab w:val="left" w:pos="1050"/>
        <w:tab w:val="right" w:leader="dot" w:pos="8296"/>
      </w:tabs>
      <w:ind w:leftChars="200" w:left="420"/>
    </w:pPr>
  </w:style>
  <w:style w:type="character" w:styleId="a9">
    <w:name w:val="Hyperlink"/>
    <w:basedOn w:val="a0"/>
    <w:uiPriority w:val="99"/>
    <w:unhideWhenUsed/>
    <w:rsid w:val="00E156FE"/>
    <w:rPr>
      <w:color w:val="0000FF" w:themeColor="hyperlink"/>
      <w:u w:val="single"/>
    </w:rPr>
  </w:style>
  <w:style w:type="paragraph" w:styleId="TOC">
    <w:name w:val="TOC Heading"/>
    <w:basedOn w:val="1"/>
    <w:next w:val="a"/>
    <w:uiPriority w:val="39"/>
    <w:semiHidden/>
    <w:unhideWhenUsed/>
    <w:qFormat/>
    <w:rsid w:val="00DB2F1B"/>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a">
    <w:name w:val="annotation reference"/>
    <w:basedOn w:val="a0"/>
    <w:uiPriority w:val="99"/>
    <w:semiHidden/>
    <w:unhideWhenUsed/>
    <w:rsid w:val="00831BB6"/>
    <w:rPr>
      <w:sz w:val="21"/>
      <w:szCs w:val="21"/>
    </w:rPr>
  </w:style>
  <w:style w:type="paragraph" w:styleId="ab">
    <w:name w:val="annotation text"/>
    <w:basedOn w:val="a"/>
    <w:link w:val="Char3"/>
    <w:uiPriority w:val="99"/>
    <w:semiHidden/>
    <w:unhideWhenUsed/>
    <w:rsid w:val="00831BB6"/>
    <w:pPr>
      <w:jc w:val="left"/>
    </w:pPr>
  </w:style>
  <w:style w:type="character" w:customStyle="1" w:styleId="Char3">
    <w:name w:val="批注文字 Char"/>
    <w:basedOn w:val="a0"/>
    <w:link w:val="ab"/>
    <w:uiPriority w:val="99"/>
    <w:semiHidden/>
    <w:rsid w:val="00831BB6"/>
  </w:style>
  <w:style w:type="paragraph" w:styleId="ac">
    <w:name w:val="annotation subject"/>
    <w:basedOn w:val="ab"/>
    <w:next w:val="ab"/>
    <w:link w:val="Char4"/>
    <w:uiPriority w:val="99"/>
    <w:semiHidden/>
    <w:unhideWhenUsed/>
    <w:rsid w:val="00831BB6"/>
    <w:rPr>
      <w:b/>
      <w:bCs/>
    </w:rPr>
  </w:style>
  <w:style w:type="character" w:customStyle="1" w:styleId="Char4">
    <w:name w:val="批注主题 Char"/>
    <w:basedOn w:val="Char3"/>
    <w:link w:val="ac"/>
    <w:uiPriority w:val="99"/>
    <w:semiHidden/>
    <w:rsid w:val="00831BB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288"/>
    <w:pPr>
      <w:widowControl w:val="0"/>
      <w:jc w:val="both"/>
    </w:pPr>
  </w:style>
  <w:style w:type="paragraph" w:styleId="1">
    <w:name w:val="heading 1"/>
    <w:basedOn w:val="a"/>
    <w:next w:val="a"/>
    <w:link w:val="1Char"/>
    <w:uiPriority w:val="9"/>
    <w:qFormat/>
    <w:rsid w:val="003A50DF"/>
    <w:pPr>
      <w:keepNext/>
      <w:keepLines/>
      <w:numPr>
        <w:numId w:val="1"/>
      </w:numPr>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A92C55"/>
    <w:pPr>
      <w:keepNext/>
      <w:keepLines/>
      <w:numPr>
        <w:ilvl w:val="1"/>
        <w:numId w:val="1"/>
      </w:numPr>
      <w:spacing w:before="140" w:after="14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A92C55"/>
    <w:pPr>
      <w:keepNext/>
      <w:keepLines/>
      <w:numPr>
        <w:ilvl w:val="2"/>
        <w:numId w:val="1"/>
      </w:numPr>
      <w:spacing w:before="20" w:after="2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50DF"/>
    <w:rPr>
      <w:rFonts w:eastAsia="黑体"/>
      <w:b/>
      <w:bCs/>
      <w:kern w:val="44"/>
      <w:sz w:val="32"/>
      <w:szCs w:val="44"/>
    </w:rPr>
  </w:style>
  <w:style w:type="character" w:customStyle="1" w:styleId="2Char">
    <w:name w:val="标题 2 Char"/>
    <w:basedOn w:val="a0"/>
    <w:link w:val="2"/>
    <w:uiPriority w:val="9"/>
    <w:rsid w:val="00A92C55"/>
    <w:rPr>
      <w:rFonts w:asciiTheme="majorHAnsi" w:eastAsia="黑体" w:hAnsiTheme="majorHAnsi" w:cstheme="majorBidi"/>
      <w:b/>
      <w:bCs/>
      <w:sz w:val="28"/>
      <w:szCs w:val="32"/>
    </w:rPr>
  </w:style>
  <w:style w:type="paragraph" w:styleId="a3">
    <w:name w:val="Title"/>
    <w:aliases w:val="标题3"/>
    <w:basedOn w:val="a"/>
    <w:next w:val="a"/>
    <w:link w:val="Char"/>
    <w:uiPriority w:val="10"/>
    <w:qFormat/>
    <w:rsid w:val="003A50DF"/>
    <w:pPr>
      <w:spacing w:before="240" w:after="60"/>
      <w:jc w:val="left"/>
      <w:outlineLvl w:val="0"/>
    </w:pPr>
    <w:rPr>
      <w:rFonts w:asciiTheme="majorHAnsi" w:eastAsia="黑体" w:hAnsiTheme="majorHAnsi" w:cstheme="majorBidi"/>
      <w:bCs/>
      <w:sz w:val="24"/>
      <w:szCs w:val="32"/>
    </w:rPr>
  </w:style>
  <w:style w:type="character" w:customStyle="1" w:styleId="Char">
    <w:name w:val="标题 Char"/>
    <w:aliases w:val="标题3 Char"/>
    <w:basedOn w:val="a0"/>
    <w:link w:val="a3"/>
    <w:uiPriority w:val="10"/>
    <w:rsid w:val="003A50DF"/>
    <w:rPr>
      <w:rFonts w:asciiTheme="majorHAnsi" w:eastAsia="黑体" w:hAnsiTheme="majorHAnsi" w:cstheme="majorBidi"/>
      <w:bCs/>
      <w:sz w:val="24"/>
      <w:szCs w:val="32"/>
    </w:rPr>
  </w:style>
  <w:style w:type="character" w:customStyle="1" w:styleId="3Char">
    <w:name w:val="标题 3 Char"/>
    <w:basedOn w:val="a0"/>
    <w:link w:val="3"/>
    <w:uiPriority w:val="9"/>
    <w:rsid w:val="00A92C55"/>
    <w:rPr>
      <w:rFonts w:eastAsia="黑体"/>
      <w:bCs/>
      <w:sz w:val="24"/>
      <w:szCs w:val="32"/>
    </w:rPr>
  </w:style>
  <w:style w:type="paragraph" w:styleId="a4">
    <w:name w:val="footer"/>
    <w:basedOn w:val="a"/>
    <w:link w:val="Char0"/>
    <w:uiPriority w:val="99"/>
    <w:rsid w:val="005C01AE"/>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5C01AE"/>
    <w:rPr>
      <w:rFonts w:ascii="Times New Roman" w:eastAsia="宋体" w:hAnsi="Times New Roman" w:cs="Times New Roman"/>
      <w:sz w:val="18"/>
      <w:szCs w:val="18"/>
    </w:rPr>
  </w:style>
  <w:style w:type="table" w:styleId="10">
    <w:name w:val="Table Classic 1"/>
    <w:basedOn w:val="a1"/>
    <w:rsid w:val="005029B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Balloon Text"/>
    <w:basedOn w:val="a"/>
    <w:link w:val="Char1"/>
    <w:uiPriority w:val="99"/>
    <w:semiHidden/>
    <w:unhideWhenUsed/>
    <w:rsid w:val="005029B0"/>
    <w:rPr>
      <w:sz w:val="18"/>
      <w:szCs w:val="18"/>
    </w:rPr>
  </w:style>
  <w:style w:type="character" w:customStyle="1" w:styleId="Char1">
    <w:name w:val="批注框文本 Char"/>
    <w:basedOn w:val="a0"/>
    <w:link w:val="a5"/>
    <w:uiPriority w:val="99"/>
    <w:semiHidden/>
    <w:rsid w:val="005029B0"/>
    <w:rPr>
      <w:sz w:val="18"/>
      <w:szCs w:val="18"/>
    </w:rPr>
  </w:style>
  <w:style w:type="table" w:styleId="a6">
    <w:name w:val="Table Grid"/>
    <w:basedOn w:val="a1"/>
    <w:uiPriority w:val="39"/>
    <w:rsid w:val="005029B0"/>
    <w:rPr>
      <w:rFonts w:ascii="等线" w:eastAsia="等线" w:hAnsi="等线"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5C56DC"/>
    <w:pPr>
      <w:ind w:firstLineChars="200" w:firstLine="420"/>
    </w:pPr>
  </w:style>
  <w:style w:type="paragraph" w:styleId="a8">
    <w:name w:val="header"/>
    <w:basedOn w:val="a"/>
    <w:link w:val="Char2"/>
    <w:uiPriority w:val="99"/>
    <w:unhideWhenUsed/>
    <w:rsid w:val="00B313F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B313F0"/>
    <w:rPr>
      <w:sz w:val="18"/>
      <w:szCs w:val="18"/>
    </w:rPr>
  </w:style>
  <w:style w:type="paragraph" w:styleId="11">
    <w:name w:val="toc 1"/>
    <w:basedOn w:val="a"/>
    <w:next w:val="a"/>
    <w:autoRedefine/>
    <w:uiPriority w:val="39"/>
    <w:unhideWhenUsed/>
    <w:qFormat/>
    <w:rsid w:val="00D80090"/>
    <w:rPr>
      <w:sz w:val="28"/>
    </w:rPr>
  </w:style>
  <w:style w:type="paragraph" w:styleId="20">
    <w:name w:val="toc 2"/>
    <w:basedOn w:val="a"/>
    <w:next w:val="a"/>
    <w:autoRedefine/>
    <w:uiPriority w:val="39"/>
    <w:unhideWhenUsed/>
    <w:qFormat/>
    <w:rsid w:val="00D80090"/>
    <w:pPr>
      <w:ind w:leftChars="200" w:left="420"/>
    </w:pPr>
    <w:rPr>
      <w:sz w:val="24"/>
    </w:rPr>
  </w:style>
  <w:style w:type="paragraph" w:styleId="30">
    <w:name w:val="toc 3"/>
    <w:basedOn w:val="a"/>
    <w:next w:val="a"/>
    <w:autoRedefine/>
    <w:uiPriority w:val="39"/>
    <w:unhideWhenUsed/>
    <w:qFormat/>
    <w:rsid w:val="00BA72F6"/>
    <w:pPr>
      <w:tabs>
        <w:tab w:val="left" w:pos="1050"/>
        <w:tab w:val="right" w:leader="dot" w:pos="8296"/>
      </w:tabs>
      <w:ind w:leftChars="200" w:left="420"/>
    </w:pPr>
  </w:style>
  <w:style w:type="character" w:styleId="a9">
    <w:name w:val="Hyperlink"/>
    <w:basedOn w:val="a0"/>
    <w:uiPriority w:val="99"/>
    <w:unhideWhenUsed/>
    <w:rsid w:val="00E156FE"/>
    <w:rPr>
      <w:color w:val="0000FF" w:themeColor="hyperlink"/>
      <w:u w:val="single"/>
    </w:rPr>
  </w:style>
  <w:style w:type="paragraph" w:styleId="TOC">
    <w:name w:val="TOC Heading"/>
    <w:basedOn w:val="1"/>
    <w:next w:val="a"/>
    <w:uiPriority w:val="39"/>
    <w:semiHidden/>
    <w:unhideWhenUsed/>
    <w:qFormat/>
    <w:rsid w:val="00DB2F1B"/>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a">
    <w:name w:val="annotation reference"/>
    <w:basedOn w:val="a0"/>
    <w:uiPriority w:val="99"/>
    <w:semiHidden/>
    <w:unhideWhenUsed/>
    <w:rsid w:val="00831BB6"/>
    <w:rPr>
      <w:sz w:val="21"/>
      <w:szCs w:val="21"/>
    </w:rPr>
  </w:style>
  <w:style w:type="paragraph" w:styleId="ab">
    <w:name w:val="annotation text"/>
    <w:basedOn w:val="a"/>
    <w:link w:val="Char3"/>
    <w:uiPriority w:val="99"/>
    <w:semiHidden/>
    <w:unhideWhenUsed/>
    <w:rsid w:val="00831BB6"/>
    <w:pPr>
      <w:jc w:val="left"/>
    </w:pPr>
  </w:style>
  <w:style w:type="character" w:customStyle="1" w:styleId="Char3">
    <w:name w:val="批注文字 Char"/>
    <w:basedOn w:val="a0"/>
    <w:link w:val="ab"/>
    <w:uiPriority w:val="99"/>
    <w:semiHidden/>
    <w:rsid w:val="00831BB6"/>
  </w:style>
  <w:style w:type="paragraph" w:styleId="ac">
    <w:name w:val="annotation subject"/>
    <w:basedOn w:val="ab"/>
    <w:next w:val="ab"/>
    <w:link w:val="Char4"/>
    <w:uiPriority w:val="99"/>
    <w:semiHidden/>
    <w:unhideWhenUsed/>
    <w:rsid w:val="00831BB6"/>
    <w:rPr>
      <w:b/>
      <w:bCs/>
    </w:rPr>
  </w:style>
  <w:style w:type="character" w:customStyle="1" w:styleId="Char4">
    <w:name w:val="批注主题 Char"/>
    <w:basedOn w:val="Char3"/>
    <w:link w:val="ac"/>
    <w:uiPriority w:val="99"/>
    <w:semiHidden/>
    <w:rsid w:val="00831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24" Type="http://schemas.microsoft.com/office/2011/relationships/commentsExtended" Target="commentsExtended.xml"/><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BDA9D08-D4C8-4B53-877E-3143AEF0D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2265</Words>
  <Characters>12912</Characters>
  <Application>Microsoft Office Word</Application>
  <DocSecurity>0</DocSecurity>
  <Lines>107</Lines>
  <Paragraphs>30</Paragraphs>
  <ScaleCrop>false</ScaleCrop>
  <Company/>
  <LinksUpToDate>false</LinksUpToDate>
  <CharactersWithSpaces>15147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2020-02-14T02:47:00Z</dcterms:created>
  <dcterms:modified xsi:type="dcterms:W3CDTF">2020-02-14T02:47:00Z</dcterms:modified>
</cp:coreProperties>
</file>