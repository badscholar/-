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01CB6" w14:textId="77777777" w:rsidR="0089417D" w:rsidRDefault="00C0458A">
      <w:pPr>
        <w:pStyle w:val="1"/>
        <w:jc w:val="center"/>
      </w:pPr>
      <w:r>
        <w:rPr>
          <w:rFonts w:hint="eastAsia"/>
        </w:rPr>
        <w:t>新媒体时代</w:t>
      </w:r>
      <w:proofErr w:type="gramStart"/>
      <w:r>
        <w:rPr>
          <w:rFonts w:hint="eastAsia"/>
        </w:rPr>
        <w:t>动漫产业</w:t>
      </w:r>
      <w:proofErr w:type="gramEnd"/>
      <w:r>
        <w:rPr>
          <w:rFonts w:hint="eastAsia"/>
        </w:rPr>
        <w:t>发展研究</w:t>
      </w:r>
    </w:p>
    <w:p w14:paraId="6E9A40CA" w14:textId="77777777" w:rsidR="0089417D" w:rsidRDefault="00C0458A">
      <w:pPr>
        <w:jc w:val="center"/>
        <w:rPr>
          <w:rFonts w:ascii="黑体" w:eastAsia="黑体" w:hAnsi="黑体"/>
          <w:sz w:val="30"/>
          <w:szCs w:val="30"/>
        </w:rPr>
      </w:pPr>
      <w:r>
        <w:rPr>
          <w:rFonts w:ascii="黑体" w:eastAsia="黑体" w:hAnsi="黑体" w:hint="eastAsia"/>
          <w:sz w:val="30"/>
          <w:szCs w:val="30"/>
        </w:rPr>
        <w:t>摘要</w:t>
      </w:r>
    </w:p>
    <w:p w14:paraId="2EB47AF2" w14:textId="77777777" w:rsidR="0089417D" w:rsidRDefault="00C0458A">
      <w:pPr>
        <w:ind w:firstLineChars="200" w:firstLine="560"/>
        <w:jc w:val="left"/>
        <w:rPr>
          <w:rFonts w:eastAsiaTheme="minorHAnsi"/>
          <w:sz w:val="28"/>
          <w:szCs w:val="28"/>
        </w:rPr>
      </w:pPr>
      <w:r>
        <w:rPr>
          <w:rFonts w:eastAsiaTheme="minorHAnsi" w:hint="eastAsia"/>
          <w:sz w:val="28"/>
          <w:szCs w:val="28"/>
        </w:rPr>
        <w:t>目前，我国的各行各业在新媒体时代的加持下发生了巨大的变化，各行各业的发展模式和发展趋势在发生着改变，随着短视频平台的深入人心，以“抖音”为行业代表的短视频平台的用户</w:t>
      </w:r>
      <w:proofErr w:type="gramStart"/>
      <w:r>
        <w:rPr>
          <w:rFonts w:eastAsiaTheme="minorHAnsi" w:hint="eastAsia"/>
          <w:sz w:val="28"/>
          <w:szCs w:val="28"/>
        </w:rPr>
        <w:t>日活跃量</w:t>
      </w:r>
      <w:proofErr w:type="gramEnd"/>
      <w:r>
        <w:rPr>
          <w:rFonts w:eastAsiaTheme="minorHAnsi" w:hint="eastAsia"/>
          <w:sz w:val="28"/>
          <w:szCs w:val="28"/>
        </w:rPr>
        <w:t>可以高达7亿人次，这巨大的流量背后是财富的象征，在这流量盛行的时代，</w:t>
      </w:r>
      <w:proofErr w:type="gramStart"/>
      <w:r>
        <w:rPr>
          <w:rFonts w:eastAsiaTheme="minorHAnsi" w:hint="eastAsia"/>
          <w:sz w:val="28"/>
          <w:szCs w:val="28"/>
          <w:shd w:val="clear" w:color="auto" w:fill="FFFFFF"/>
        </w:rPr>
        <w:t>动漫产业</w:t>
      </w:r>
      <w:proofErr w:type="gramEnd"/>
      <w:r>
        <w:rPr>
          <w:rFonts w:eastAsiaTheme="minorHAnsi" w:hint="eastAsia"/>
          <w:sz w:val="28"/>
          <w:szCs w:val="28"/>
          <w:shd w:val="clear" w:color="auto" w:fill="FFFFFF"/>
        </w:rPr>
        <w:t>作为泛娱乐产业的重要一环，如何从这巨大的流量中发展产业，建立符合中国国情的全产业链模式，</w:t>
      </w:r>
      <w:r>
        <w:rPr>
          <w:rFonts w:eastAsiaTheme="minorHAnsi" w:hint="eastAsia"/>
          <w:sz w:val="28"/>
          <w:szCs w:val="28"/>
        </w:rPr>
        <w:t>是本文研究的重点。本文通过对2016-2020年的</w:t>
      </w:r>
      <w:proofErr w:type="gramStart"/>
      <w:r>
        <w:rPr>
          <w:rFonts w:eastAsiaTheme="minorHAnsi" w:hint="eastAsia"/>
          <w:sz w:val="28"/>
          <w:szCs w:val="28"/>
        </w:rPr>
        <w:t>动漫产业</w:t>
      </w:r>
      <w:proofErr w:type="gramEnd"/>
      <w:r>
        <w:rPr>
          <w:rFonts w:eastAsiaTheme="minorHAnsi" w:hint="eastAsia"/>
          <w:sz w:val="28"/>
          <w:szCs w:val="28"/>
        </w:rPr>
        <w:t>的行业数据进行深层次的剖析，建立系统动力学模型深度挖掘影响</w:t>
      </w:r>
      <w:proofErr w:type="gramStart"/>
      <w:r>
        <w:rPr>
          <w:rFonts w:eastAsiaTheme="minorHAnsi" w:hint="eastAsia"/>
          <w:sz w:val="28"/>
          <w:szCs w:val="28"/>
        </w:rPr>
        <w:t>动漫产业</w:t>
      </w:r>
      <w:proofErr w:type="gramEnd"/>
      <w:r>
        <w:rPr>
          <w:rFonts w:eastAsiaTheme="minorHAnsi" w:hint="eastAsia"/>
          <w:sz w:val="28"/>
          <w:szCs w:val="28"/>
        </w:rPr>
        <w:t>发展的主要诱因，以及通过实证分析，考虑在</w:t>
      </w:r>
      <w:proofErr w:type="gramStart"/>
      <w:r>
        <w:rPr>
          <w:rFonts w:eastAsiaTheme="minorHAnsi" w:hint="eastAsia"/>
          <w:sz w:val="28"/>
          <w:szCs w:val="28"/>
        </w:rPr>
        <w:t>当下新</w:t>
      </w:r>
      <w:proofErr w:type="gramEnd"/>
      <w:r>
        <w:rPr>
          <w:rFonts w:eastAsiaTheme="minorHAnsi" w:hint="eastAsia"/>
          <w:sz w:val="28"/>
          <w:szCs w:val="28"/>
        </w:rPr>
        <w:t>媒体时代，这些因素是否在发生改变和改变的深度和广度。基于上述研究，本文对于新媒体时代</w:t>
      </w:r>
      <w:proofErr w:type="gramStart"/>
      <w:r>
        <w:rPr>
          <w:rFonts w:eastAsiaTheme="minorHAnsi" w:hint="eastAsia"/>
          <w:sz w:val="28"/>
          <w:szCs w:val="28"/>
        </w:rPr>
        <w:t>动漫产业</w:t>
      </w:r>
      <w:proofErr w:type="gramEnd"/>
      <w:r>
        <w:rPr>
          <w:rFonts w:eastAsiaTheme="minorHAnsi" w:hint="eastAsia"/>
          <w:sz w:val="28"/>
          <w:szCs w:val="28"/>
        </w:rPr>
        <w:t>的发展方向和模式进行进一步的阐述，为国产</w:t>
      </w:r>
      <w:proofErr w:type="gramStart"/>
      <w:r>
        <w:rPr>
          <w:rFonts w:eastAsiaTheme="minorHAnsi" w:hint="eastAsia"/>
          <w:sz w:val="28"/>
          <w:szCs w:val="28"/>
        </w:rPr>
        <w:t>动漫产业</w:t>
      </w:r>
      <w:proofErr w:type="gramEnd"/>
      <w:r>
        <w:rPr>
          <w:rFonts w:eastAsiaTheme="minorHAnsi" w:hint="eastAsia"/>
          <w:sz w:val="28"/>
          <w:szCs w:val="28"/>
        </w:rPr>
        <w:t>提供宝贵的行业发展建议和如何有效的建立全产业链的思维模式。</w:t>
      </w:r>
    </w:p>
    <w:p w14:paraId="5CDD6F9A" w14:textId="77777777" w:rsidR="0089417D" w:rsidRDefault="0089417D">
      <w:pPr>
        <w:jc w:val="left"/>
        <w:rPr>
          <w:rFonts w:eastAsiaTheme="minorHAnsi"/>
          <w:sz w:val="28"/>
          <w:szCs w:val="28"/>
        </w:rPr>
      </w:pPr>
    </w:p>
    <w:p w14:paraId="360F510B" w14:textId="77777777" w:rsidR="0089417D" w:rsidRDefault="00C0458A">
      <w:pPr>
        <w:jc w:val="left"/>
        <w:rPr>
          <w:rFonts w:eastAsiaTheme="minorHAnsi"/>
          <w:sz w:val="28"/>
          <w:szCs w:val="28"/>
        </w:rPr>
      </w:pPr>
      <w:r>
        <w:rPr>
          <w:rFonts w:eastAsiaTheme="minorHAnsi" w:hint="eastAsia"/>
          <w:sz w:val="28"/>
          <w:szCs w:val="28"/>
        </w:rPr>
        <w:t xml:space="preserve">关键词：新媒体 </w:t>
      </w:r>
      <w:proofErr w:type="gramStart"/>
      <w:r>
        <w:rPr>
          <w:rFonts w:eastAsiaTheme="minorHAnsi" w:hint="eastAsia"/>
          <w:sz w:val="28"/>
          <w:szCs w:val="28"/>
        </w:rPr>
        <w:t>动漫产业</w:t>
      </w:r>
      <w:proofErr w:type="gramEnd"/>
      <w:r>
        <w:rPr>
          <w:rFonts w:eastAsiaTheme="minorHAnsi" w:hint="eastAsia"/>
          <w:sz w:val="28"/>
          <w:szCs w:val="28"/>
        </w:rPr>
        <w:t xml:space="preserve"> 系统动力学 全产业链模式</w:t>
      </w:r>
    </w:p>
    <w:p w14:paraId="04A4F4A2" w14:textId="77777777" w:rsidR="0089417D" w:rsidRDefault="00C0458A">
      <w:pPr>
        <w:pStyle w:val="1"/>
        <w:jc w:val="center"/>
      </w:pPr>
      <w:proofErr w:type="spellStart"/>
      <w:r>
        <w:rPr>
          <w:rFonts w:hint="eastAsia"/>
        </w:rPr>
        <w:t>Abstrast</w:t>
      </w:r>
      <w:proofErr w:type="spellEnd"/>
    </w:p>
    <w:p w14:paraId="474991F7" w14:textId="77777777" w:rsidR="0089417D" w:rsidRDefault="00C0458A">
      <w:pPr>
        <w:ind w:firstLineChars="200" w:firstLine="560"/>
        <w:jc w:val="left"/>
        <w:rPr>
          <w:rFonts w:eastAsiaTheme="minorHAnsi"/>
          <w:sz w:val="28"/>
          <w:szCs w:val="28"/>
        </w:rPr>
      </w:pPr>
      <w:r>
        <w:rPr>
          <w:rFonts w:eastAsiaTheme="minorHAnsi" w:hint="eastAsia"/>
          <w:sz w:val="28"/>
          <w:szCs w:val="28"/>
        </w:rPr>
        <w:t xml:space="preserve">At present, all walks of life in the new media era has undergone great changes, the development mode and development trend is </w:t>
      </w:r>
      <w:r>
        <w:rPr>
          <w:rFonts w:eastAsiaTheme="minorHAnsi" w:hint="eastAsia"/>
          <w:sz w:val="28"/>
          <w:szCs w:val="28"/>
        </w:rPr>
        <w:lastRenderedPageBreak/>
        <w:t xml:space="preserve">changing, </w:t>
      </w:r>
      <w:r>
        <w:rPr>
          <w:rFonts w:eastAsiaTheme="minorHAnsi" w:hint="eastAsia"/>
          <w:sz w:val="28"/>
          <w:szCs w:val="28"/>
          <w:shd w:val="clear" w:color="auto" w:fill="FFFFFF"/>
        </w:rPr>
        <w:t>with the short video platform,</w:t>
      </w:r>
      <w:r>
        <w:rPr>
          <w:rFonts w:eastAsiaTheme="minorHAnsi" w:hint="eastAsia"/>
          <w:sz w:val="28"/>
          <w:szCs w:val="28"/>
        </w:rPr>
        <w:t xml:space="preserve"> with "</w:t>
      </w:r>
      <w:proofErr w:type="spellStart"/>
      <w:r>
        <w:rPr>
          <w:rFonts w:eastAsiaTheme="minorHAnsi" w:hint="eastAsia"/>
          <w:sz w:val="28"/>
          <w:szCs w:val="28"/>
        </w:rPr>
        <w:t>TikTok</w:t>
      </w:r>
      <w:proofErr w:type="spellEnd"/>
      <w:r>
        <w:rPr>
          <w:rFonts w:eastAsiaTheme="minorHAnsi" w:hint="eastAsia"/>
          <w:sz w:val="28"/>
          <w:szCs w:val="28"/>
        </w:rPr>
        <w:t xml:space="preserve">" as the industry representative of short video platform users can be as high as 700 million, behind the huge traffic is the symbol of wealth, in this era of traffic, animation industry from the huge traffic industry, comparable to the United States and Japan, is the focus of this paper </w:t>
      </w:r>
      <w:proofErr w:type="spellStart"/>
      <w:r>
        <w:rPr>
          <w:rFonts w:eastAsiaTheme="minorHAnsi" w:hint="eastAsia"/>
          <w:sz w:val="28"/>
          <w:szCs w:val="28"/>
        </w:rPr>
        <w:t>research.This</w:t>
      </w:r>
      <w:proofErr w:type="spellEnd"/>
      <w:r>
        <w:rPr>
          <w:rFonts w:eastAsiaTheme="minorHAnsi" w:hint="eastAsia"/>
          <w:sz w:val="28"/>
          <w:szCs w:val="28"/>
        </w:rPr>
        <w:t xml:space="preserve"> paper makes a deep analysis of the industry data of the animation industry from 2016-2020, establishes the system dynamic model and the deep mining of the main inducement affecting the development of the animation industry, and through empirical analysis, considers whether the depth and breadth of these factors are changing and changing in the current new media </w:t>
      </w:r>
      <w:proofErr w:type="spellStart"/>
      <w:r>
        <w:rPr>
          <w:rFonts w:eastAsiaTheme="minorHAnsi" w:hint="eastAsia"/>
          <w:sz w:val="28"/>
          <w:szCs w:val="28"/>
        </w:rPr>
        <w:t>era.Based</w:t>
      </w:r>
      <w:proofErr w:type="spellEnd"/>
      <w:r>
        <w:rPr>
          <w:rFonts w:eastAsiaTheme="minorHAnsi" w:hint="eastAsia"/>
          <w:sz w:val="28"/>
          <w:szCs w:val="28"/>
        </w:rPr>
        <w:t xml:space="preserve"> on the above research, this paper further expounds the development direction and mode of the animation industry in the new media era, providing valuable industry development suggestions for the domestic animation industry and the thinking mode of how to effectively establish the whole industrial chain.</w:t>
      </w:r>
    </w:p>
    <w:p w14:paraId="6C718386" w14:textId="77777777" w:rsidR="0089417D" w:rsidRDefault="0089417D">
      <w:pPr>
        <w:ind w:firstLineChars="200" w:firstLine="560"/>
        <w:jc w:val="left"/>
        <w:rPr>
          <w:rFonts w:eastAsiaTheme="minorHAnsi"/>
          <w:sz w:val="28"/>
          <w:szCs w:val="28"/>
        </w:rPr>
      </w:pPr>
    </w:p>
    <w:p w14:paraId="59CFA0DE" w14:textId="77777777" w:rsidR="0089417D" w:rsidRDefault="00C0458A">
      <w:pPr>
        <w:jc w:val="left"/>
        <w:rPr>
          <w:rFonts w:eastAsiaTheme="minorHAnsi"/>
          <w:sz w:val="28"/>
          <w:szCs w:val="28"/>
        </w:rPr>
      </w:pPr>
      <w:r>
        <w:rPr>
          <w:rFonts w:eastAsiaTheme="minorHAnsi" w:hint="eastAsia"/>
          <w:sz w:val="28"/>
          <w:szCs w:val="28"/>
        </w:rPr>
        <w:t>Key words: new media animation industry system dynamics of the whole industry chain model</w:t>
      </w:r>
    </w:p>
    <w:p w14:paraId="0D5B41CA" w14:textId="77777777" w:rsidR="0089417D" w:rsidRDefault="00C0458A">
      <w:pPr>
        <w:pStyle w:val="1"/>
        <w:jc w:val="center"/>
      </w:pPr>
      <w:r>
        <w:rPr>
          <w:rFonts w:hint="eastAsia"/>
        </w:rPr>
        <w:t>目录</w:t>
      </w:r>
    </w:p>
    <w:p w14:paraId="00F78D65" w14:textId="77777777" w:rsidR="0089417D" w:rsidRDefault="00C0458A">
      <w:pPr>
        <w:ind w:firstLineChars="200" w:firstLine="480"/>
        <w:rPr>
          <w:rFonts w:ascii="黑体" w:eastAsia="黑体" w:hAnsi="黑体" w:cs="Times New Roman"/>
          <w:bCs/>
          <w:sz w:val="24"/>
          <w:szCs w:val="24"/>
        </w:rPr>
      </w:pPr>
      <w:r>
        <w:rPr>
          <w:rFonts w:ascii="黑体" w:eastAsia="黑体" w:hAnsi="黑体" w:cs="Times New Roman" w:hint="eastAsia"/>
          <w:bCs/>
          <w:sz w:val="24"/>
          <w:szCs w:val="24"/>
        </w:rPr>
        <w:t>绪论</w:t>
      </w:r>
    </w:p>
    <w:p w14:paraId="33F81935"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lastRenderedPageBreak/>
        <w:t>第一章 绪论</w:t>
      </w:r>
    </w:p>
    <w:p w14:paraId="4FEBE4F7"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1.1 研究背景</w:t>
      </w:r>
    </w:p>
    <w:p w14:paraId="27BBAD7D" w14:textId="77777777" w:rsidR="0089417D" w:rsidRDefault="00C0458A">
      <w:pPr>
        <w:spacing w:line="360" w:lineRule="auto"/>
        <w:ind w:firstLineChars="200" w:firstLine="480"/>
        <w:rPr>
          <w:rFonts w:ascii="宋体" w:eastAsia="宋体" w:hAnsi="宋体" w:cs="Times New Roman"/>
          <w:bCs/>
          <w:sz w:val="24"/>
          <w:szCs w:val="24"/>
        </w:rPr>
      </w:pPr>
      <w:bookmarkStart w:id="0" w:name="_Hlk82188887"/>
      <w:r>
        <w:rPr>
          <w:rFonts w:ascii="宋体" w:eastAsia="宋体" w:hAnsi="宋体" w:cs="Times New Roman" w:hint="eastAsia"/>
          <w:bCs/>
          <w:sz w:val="24"/>
          <w:szCs w:val="24"/>
        </w:rPr>
        <w:t>1.2 研究目的与意义</w:t>
      </w:r>
    </w:p>
    <w:p w14:paraId="65FB56CB"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1.3 文献综述</w:t>
      </w:r>
    </w:p>
    <w:p w14:paraId="763DA766"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1.3.1 国内文献综述</w:t>
      </w:r>
    </w:p>
    <w:p w14:paraId="364BE559"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1.3.2 国外文献综述</w:t>
      </w:r>
    </w:p>
    <w:p w14:paraId="18AA5363"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1.3.3 文献述评</w:t>
      </w:r>
    </w:p>
    <w:p w14:paraId="594DBE73"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1.4 研究方法和研究思路</w:t>
      </w:r>
    </w:p>
    <w:p w14:paraId="1690388B"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1.4.1 研究方法</w:t>
      </w:r>
    </w:p>
    <w:p w14:paraId="35D5DC27"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1.4.2 研究思路与内容</w:t>
      </w:r>
    </w:p>
    <w:p w14:paraId="686B8BB9"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1.5 创新点</w:t>
      </w:r>
    </w:p>
    <w:p w14:paraId="00DC23F5"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第二章 相关内涵界定及理论基础</w:t>
      </w:r>
    </w:p>
    <w:p w14:paraId="185C2920"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2.1</w:t>
      </w:r>
      <w:proofErr w:type="gramStart"/>
      <w:r>
        <w:rPr>
          <w:rFonts w:ascii="宋体" w:eastAsia="宋体" w:hAnsi="宋体" w:cs="Times New Roman" w:hint="eastAsia"/>
          <w:bCs/>
          <w:sz w:val="24"/>
          <w:szCs w:val="24"/>
        </w:rPr>
        <w:t>动漫产业</w:t>
      </w:r>
      <w:proofErr w:type="gramEnd"/>
      <w:r>
        <w:rPr>
          <w:rFonts w:ascii="宋体" w:eastAsia="宋体" w:hAnsi="宋体" w:cs="Times New Roman" w:hint="eastAsia"/>
          <w:bCs/>
          <w:sz w:val="24"/>
          <w:szCs w:val="24"/>
        </w:rPr>
        <w:t>概述</w:t>
      </w:r>
    </w:p>
    <w:p w14:paraId="22A2702B"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 xml:space="preserve">2.1.1 </w:t>
      </w:r>
      <w:proofErr w:type="gramStart"/>
      <w:r>
        <w:rPr>
          <w:rFonts w:ascii="宋体" w:eastAsia="宋体" w:hAnsi="宋体" w:cs="Times New Roman" w:hint="eastAsia"/>
          <w:bCs/>
          <w:sz w:val="24"/>
          <w:szCs w:val="24"/>
        </w:rPr>
        <w:t>动漫的</w:t>
      </w:r>
      <w:proofErr w:type="gramEnd"/>
      <w:r>
        <w:rPr>
          <w:rFonts w:ascii="宋体" w:eastAsia="宋体" w:hAnsi="宋体" w:cs="Times New Roman" w:hint="eastAsia"/>
          <w:bCs/>
          <w:sz w:val="24"/>
          <w:szCs w:val="24"/>
        </w:rPr>
        <w:t>定义</w:t>
      </w:r>
    </w:p>
    <w:p w14:paraId="4CB5E1CC"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 xml:space="preserve">2.1.2 </w:t>
      </w:r>
      <w:proofErr w:type="gramStart"/>
      <w:r>
        <w:rPr>
          <w:rFonts w:ascii="宋体" w:eastAsia="宋体" w:hAnsi="宋体" w:cs="Times New Roman" w:hint="eastAsia"/>
          <w:bCs/>
          <w:sz w:val="24"/>
          <w:szCs w:val="24"/>
        </w:rPr>
        <w:t>动漫产业</w:t>
      </w:r>
      <w:proofErr w:type="gramEnd"/>
      <w:r>
        <w:rPr>
          <w:rFonts w:ascii="宋体" w:eastAsia="宋体" w:hAnsi="宋体" w:cs="Times New Roman" w:hint="eastAsia"/>
          <w:bCs/>
          <w:sz w:val="24"/>
          <w:szCs w:val="24"/>
        </w:rPr>
        <w:t>的内涵界定</w:t>
      </w:r>
    </w:p>
    <w:p w14:paraId="78A42BD4"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 xml:space="preserve">2.1.3 </w:t>
      </w:r>
      <w:proofErr w:type="gramStart"/>
      <w:r>
        <w:rPr>
          <w:rFonts w:ascii="宋体" w:eastAsia="宋体" w:hAnsi="宋体" w:cs="Times New Roman" w:hint="eastAsia"/>
          <w:bCs/>
          <w:sz w:val="24"/>
          <w:szCs w:val="24"/>
        </w:rPr>
        <w:t>动漫产业</w:t>
      </w:r>
      <w:proofErr w:type="gramEnd"/>
      <w:r>
        <w:rPr>
          <w:rFonts w:ascii="宋体" w:eastAsia="宋体" w:hAnsi="宋体" w:cs="Times New Roman" w:hint="eastAsia"/>
          <w:bCs/>
          <w:sz w:val="24"/>
          <w:szCs w:val="24"/>
        </w:rPr>
        <w:t>的特点</w:t>
      </w:r>
    </w:p>
    <w:p w14:paraId="4D326EEF"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2.2新媒体时代概述</w:t>
      </w:r>
    </w:p>
    <w:p w14:paraId="22D697AD"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2.2.1 新媒体时代的内涵界定</w:t>
      </w:r>
    </w:p>
    <w:p w14:paraId="1D857AF4"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2.2.2 新媒体时代的特点</w:t>
      </w:r>
    </w:p>
    <w:p w14:paraId="24CA9179"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2.3 相关理论概述</w:t>
      </w:r>
    </w:p>
    <w:p w14:paraId="0A3B9698"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2.3.1 产业发展理论</w:t>
      </w:r>
    </w:p>
    <w:p w14:paraId="2B0CEB36"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2.3.2 产业链理论</w:t>
      </w:r>
    </w:p>
    <w:p w14:paraId="29A82D9E"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 xml:space="preserve">2.3.3 </w:t>
      </w:r>
      <w:proofErr w:type="gramStart"/>
      <w:r>
        <w:rPr>
          <w:rFonts w:ascii="宋体" w:eastAsia="宋体" w:hAnsi="宋体" w:cs="Times New Roman" w:hint="eastAsia"/>
          <w:bCs/>
          <w:sz w:val="24"/>
          <w:szCs w:val="24"/>
        </w:rPr>
        <w:t>动漫衍生</w:t>
      </w:r>
      <w:proofErr w:type="gramEnd"/>
      <w:r>
        <w:rPr>
          <w:rFonts w:ascii="宋体" w:eastAsia="宋体" w:hAnsi="宋体" w:cs="Times New Roman" w:hint="eastAsia"/>
          <w:bCs/>
          <w:sz w:val="24"/>
          <w:szCs w:val="24"/>
        </w:rPr>
        <w:t>产业理论</w:t>
      </w:r>
    </w:p>
    <w:p w14:paraId="33EAC650"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2.3.4 新媒体时代理论</w:t>
      </w:r>
    </w:p>
    <w:p w14:paraId="50C6C294"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第三章 我国</w:t>
      </w:r>
      <w:proofErr w:type="gramStart"/>
      <w:r>
        <w:rPr>
          <w:rFonts w:ascii="宋体" w:eastAsia="宋体" w:hAnsi="宋体" w:cs="Times New Roman" w:hint="eastAsia"/>
          <w:bCs/>
          <w:sz w:val="24"/>
          <w:szCs w:val="24"/>
        </w:rPr>
        <w:t>动漫产业</w:t>
      </w:r>
      <w:proofErr w:type="gramEnd"/>
      <w:r>
        <w:rPr>
          <w:rFonts w:ascii="宋体" w:eastAsia="宋体" w:hAnsi="宋体" w:cs="Times New Roman" w:hint="eastAsia"/>
          <w:bCs/>
          <w:sz w:val="24"/>
          <w:szCs w:val="24"/>
        </w:rPr>
        <w:t>的发展现状分析</w:t>
      </w:r>
    </w:p>
    <w:p w14:paraId="74238799"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3.1国内</w:t>
      </w:r>
      <w:proofErr w:type="gramStart"/>
      <w:r>
        <w:rPr>
          <w:rFonts w:ascii="宋体" w:eastAsia="宋体" w:hAnsi="宋体" w:cs="Times New Roman" w:hint="eastAsia"/>
          <w:bCs/>
          <w:sz w:val="24"/>
          <w:szCs w:val="24"/>
        </w:rPr>
        <w:t>动漫产业</w:t>
      </w:r>
      <w:proofErr w:type="gramEnd"/>
      <w:r>
        <w:rPr>
          <w:rFonts w:ascii="宋体" w:eastAsia="宋体" w:hAnsi="宋体" w:cs="Times New Roman" w:hint="eastAsia"/>
          <w:bCs/>
          <w:sz w:val="24"/>
          <w:szCs w:val="24"/>
        </w:rPr>
        <w:t>的现状分析</w:t>
      </w:r>
    </w:p>
    <w:p w14:paraId="1215DEA3"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3.2新媒体时代</w:t>
      </w:r>
      <w:proofErr w:type="gramStart"/>
      <w:r>
        <w:rPr>
          <w:rFonts w:ascii="宋体" w:eastAsia="宋体" w:hAnsi="宋体" w:cs="Times New Roman" w:hint="eastAsia"/>
          <w:bCs/>
          <w:sz w:val="24"/>
          <w:szCs w:val="24"/>
        </w:rPr>
        <w:t>动漫产业</w:t>
      </w:r>
      <w:proofErr w:type="gramEnd"/>
      <w:r>
        <w:rPr>
          <w:rFonts w:ascii="宋体" w:eastAsia="宋体" w:hAnsi="宋体" w:cs="Times New Roman" w:hint="eastAsia"/>
          <w:bCs/>
          <w:sz w:val="24"/>
          <w:szCs w:val="24"/>
        </w:rPr>
        <w:t>的变化</w:t>
      </w:r>
    </w:p>
    <w:p w14:paraId="6C0AD5F9"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3.3新媒体时代</w:t>
      </w:r>
      <w:proofErr w:type="gramStart"/>
      <w:r>
        <w:rPr>
          <w:rFonts w:ascii="宋体" w:eastAsia="宋体" w:hAnsi="宋体" w:cs="Times New Roman" w:hint="eastAsia"/>
          <w:bCs/>
          <w:sz w:val="24"/>
          <w:szCs w:val="24"/>
        </w:rPr>
        <w:t>动漫产业</w:t>
      </w:r>
      <w:proofErr w:type="gramEnd"/>
      <w:r>
        <w:rPr>
          <w:rFonts w:ascii="宋体" w:eastAsia="宋体" w:hAnsi="宋体" w:cs="Times New Roman" w:hint="eastAsia"/>
          <w:bCs/>
          <w:sz w:val="24"/>
          <w:szCs w:val="24"/>
        </w:rPr>
        <w:t>面临的挑战</w:t>
      </w:r>
    </w:p>
    <w:p w14:paraId="76BFAB96"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3.3.1</w:t>
      </w:r>
      <w:proofErr w:type="gramStart"/>
      <w:r>
        <w:rPr>
          <w:rFonts w:ascii="宋体" w:eastAsia="宋体" w:hAnsi="宋体" w:cs="Times New Roman" w:hint="eastAsia"/>
          <w:bCs/>
          <w:sz w:val="24"/>
          <w:szCs w:val="24"/>
        </w:rPr>
        <w:t>动漫作品</w:t>
      </w:r>
      <w:proofErr w:type="gramEnd"/>
      <w:r>
        <w:rPr>
          <w:rFonts w:ascii="宋体" w:eastAsia="宋体" w:hAnsi="宋体" w:cs="Times New Roman" w:hint="eastAsia"/>
          <w:bCs/>
          <w:sz w:val="24"/>
          <w:szCs w:val="24"/>
        </w:rPr>
        <w:t>的创新性不足</w:t>
      </w:r>
    </w:p>
    <w:p w14:paraId="32269CB1"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lastRenderedPageBreak/>
        <w:t>3.3.2</w:t>
      </w:r>
      <w:proofErr w:type="gramStart"/>
      <w:r>
        <w:rPr>
          <w:rFonts w:ascii="宋体" w:eastAsia="宋体" w:hAnsi="宋体" w:cs="Times New Roman" w:hint="eastAsia"/>
          <w:bCs/>
          <w:sz w:val="24"/>
          <w:szCs w:val="24"/>
        </w:rPr>
        <w:t>动漫产业</w:t>
      </w:r>
      <w:proofErr w:type="gramEnd"/>
      <w:r>
        <w:rPr>
          <w:rFonts w:ascii="宋体" w:eastAsia="宋体" w:hAnsi="宋体" w:cs="Times New Roman" w:hint="eastAsia"/>
          <w:bCs/>
          <w:sz w:val="24"/>
          <w:szCs w:val="24"/>
        </w:rPr>
        <w:t>链亟需完善</w:t>
      </w:r>
    </w:p>
    <w:p w14:paraId="0E560E3E"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3.3.3法律法规的完善性不足</w:t>
      </w:r>
    </w:p>
    <w:p w14:paraId="166D0F22"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3.4新媒体时代</w:t>
      </w:r>
      <w:proofErr w:type="gramStart"/>
      <w:r>
        <w:rPr>
          <w:rFonts w:ascii="宋体" w:eastAsia="宋体" w:hAnsi="宋体" w:cs="Times New Roman" w:hint="eastAsia"/>
          <w:bCs/>
          <w:sz w:val="24"/>
          <w:szCs w:val="24"/>
        </w:rPr>
        <w:t>动漫产业</w:t>
      </w:r>
      <w:proofErr w:type="gramEnd"/>
      <w:r>
        <w:rPr>
          <w:rFonts w:ascii="宋体" w:eastAsia="宋体" w:hAnsi="宋体" w:cs="Times New Roman" w:hint="eastAsia"/>
          <w:bCs/>
          <w:sz w:val="24"/>
          <w:szCs w:val="24"/>
        </w:rPr>
        <w:t>面临的机遇</w:t>
      </w:r>
    </w:p>
    <w:p w14:paraId="70EA3E13"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3.4.1以消费者需求为导向</w:t>
      </w:r>
      <w:proofErr w:type="gramStart"/>
      <w:r>
        <w:rPr>
          <w:rFonts w:ascii="宋体" w:eastAsia="宋体" w:hAnsi="宋体" w:cs="Times New Roman" w:hint="eastAsia"/>
          <w:bCs/>
          <w:sz w:val="24"/>
          <w:szCs w:val="24"/>
        </w:rPr>
        <w:t>的动漫市场</w:t>
      </w:r>
      <w:proofErr w:type="gramEnd"/>
    </w:p>
    <w:p w14:paraId="655C5DFB"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3.4.2</w:t>
      </w:r>
      <w:proofErr w:type="gramStart"/>
      <w:r>
        <w:rPr>
          <w:rFonts w:ascii="宋体" w:eastAsia="宋体" w:hAnsi="宋体" w:cs="Times New Roman" w:hint="eastAsia"/>
          <w:bCs/>
          <w:sz w:val="24"/>
          <w:szCs w:val="24"/>
        </w:rPr>
        <w:t>动漫产业</w:t>
      </w:r>
      <w:proofErr w:type="gramEnd"/>
      <w:r>
        <w:rPr>
          <w:rFonts w:ascii="宋体" w:eastAsia="宋体" w:hAnsi="宋体" w:cs="Times New Roman" w:hint="eastAsia"/>
          <w:bCs/>
          <w:sz w:val="24"/>
          <w:szCs w:val="24"/>
        </w:rPr>
        <w:t>供给侧改革</w:t>
      </w:r>
    </w:p>
    <w:p w14:paraId="238E426C" w14:textId="77777777" w:rsidR="0089417D" w:rsidRDefault="00C0458A">
      <w:pPr>
        <w:numPr>
          <w:ilvl w:val="0"/>
          <w:numId w:val="1"/>
        </w:num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 xml:space="preserve"> 新媒体时代</w:t>
      </w:r>
      <w:proofErr w:type="gramStart"/>
      <w:r>
        <w:rPr>
          <w:rFonts w:ascii="宋体" w:eastAsia="宋体" w:hAnsi="宋体" w:cs="Times New Roman" w:hint="eastAsia"/>
          <w:bCs/>
          <w:sz w:val="24"/>
          <w:szCs w:val="24"/>
        </w:rPr>
        <w:t>动漫产业</w:t>
      </w:r>
      <w:proofErr w:type="gramEnd"/>
      <w:r>
        <w:rPr>
          <w:rFonts w:ascii="宋体" w:eastAsia="宋体" w:hAnsi="宋体" w:cs="Times New Roman" w:hint="eastAsia"/>
          <w:bCs/>
          <w:sz w:val="24"/>
          <w:szCs w:val="24"/>
        </w:rPr>
        <w:t>发展的相关分析</w:t>
      </w:r>
    </w:p>
    <w:p w14:paraId="2396F3B7"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 xml:space="preserve">4.1 </w:t>
      </w:r>
      <w:proofErr w:type="gramStart"/>
      <w:r>
        <w:rPr>
          <w:rFonts w:ascii="宋体" w:eastAsia="宋体" w:hAnsi="宋体" w:cs="Times New Roman" w:hint="eastAsia"/>
          <w:bCs/>
          <w:sz w:val="24"/>
          <w:szCs w:val="24"/>
        </w:rPr>
        <w:t>动漫产业</w:t>
      </w:r>
      <w:proofErr w:type="gramEnd"/>
      <w:r>
        <w:rPr>
          <w:rFonts w:ascii="宋体" w:eastAsia="宋体" w:hAnsi="宋体" w:cs="Times New Roman" w:hint="eastAsia"/>
          <w:bCs/>
          <w:sz w:val="24"/>
          <w:szCs w:val="24"/>
        </w:rPr>
        <w:t>发展影响因素分析</w:t>
      </w:r>
    </w:p>
    <w:p w14:paraId="71107C15"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4.1.1样本设计</w:t>
      </w:r>
    </w:p>
    <w:p w14:paraId="20753235"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4.1.2描述性统计分析</w:t>
      </w:r>
    </w:p>
    <w:p w14:paraId="4B13E967"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4.1.3小结</w:t>
      </w:r>
    </w:p>
    <w:p w14:paraId="55EDFF90"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4.2 国产</w:t>
      </w:r>
      <w:proofErr w:type="gramStart"/>
      <w:r>
        <w:rPr>
          <w:rFonts w:ascii="宋体" w:eastAsia="宋体" w:hAnsi="宋体" w:cs="Times New Roman" w:hint="eastAsia"/>
          <w:bCs/>
          <w:sz w:val="24"/>
          <w:szCs w:val="24"/>
        </w:rPr>
        <w:t>动漫电影</w:t>
      </w:r>
      <w:proofErr w:type="gramEnd"/>
      <w:r>
        <w:rPr>
          <w:rFonts w:ascii="宋体" w:eastAsia="宋体" w:hAnsi="宋体" w:cs="Times New Roman" w:hint="eastAsia"/>
          <w:bCs/>
          <w:sz w:val="24"/>
          <w:szCs w:val="24"/>
        </w:rPr>
        <w:t>票房影响因素分析</w:t>
      </w:r>
    </w:p>
    <w:p w14:paraId="26722DC7"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4.2.1理论分析</w:t>
      </w:r>
    </w:p>
    <w:p w14:paraId="0552E571"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4.2.2变量的选取与模型设计</w:t>
      </w:r>
    </w:p>
    <w:p w14:paraId="5838D1BA"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4.2.3 描述性统计分析</w:t>
      </w:r>
    </w:p>
    <w:p w14:paraId="16D2B6D2"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4.2.4 结论</w:t>
      </w:r>
    </w:p>
    <w:p w14:paraId="2CBC5F7F"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第五章 新媒体时代</w:t>
      </w:r>
      <w:proofErr w:type="gramStart"/>
      <w:r>
        <w:rPr>
          <w:rFonts w:ascii="宋体" w:eastAsia="宋体" w:hAnsi="宋体" w:cs="Times New Roman" w:hint="eastAsia"/>
          <w:bCs/>
          <w:sz w:val="24"/>
          <w:szCs w:val="24"/>
        </w:rPr>
        <w:t>动漫产业</w:t>
      </w:r>
      <w:proofErr w:type="gramEnd"/>
      <w:r>
        <w:rPr>
          <w:rFonts w:ascii="宋体" w:eastAsia="宋体" w:hAnsi="宋体" w:cs="Times New Roman" w:hint="eastAsia"/>
          <w:bCs/>
          <w:sz w:val="24"/>
          <w:szCs w:val="24"/>
        </w:rPr>
        <w:t>的发展建议</w:t>
      </w:r>
    </w:p>
    <w:p w14:paraId="51A8505F"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5.1 推进内容创新</w:t>
      </w:r>
    </w:p>
    <w:p w14:paraId="4120200F"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5.1.1</w:t>
      </w:r>
      <w:proofErr w:type="gramStart"/>
      <w:r>
        <w:rPr>
          <w:rFonts w:ascii="宋体" w:eastAsia="宋体" w:hAnsi="宋体" w:cs="Times New Roman" w:hint="eastAsia"/>
          <w:bCs/>
          <w:sz w:val="24"/>
          <w:szCs w:val="24"/>
        </w:rPr>
        <w:t>动漫原创</w:t>
      </w:r>
      <w:proofErr w:type="gramEnd"/>
      <w:r>
        <w:rPr>
          <w:rFonts w:ascii="宋体" w:eastAsia="宋体" w:hAnsi="宋体" w:cs="Times New Roman" w:hint="eastAsia"/>
          <w:bCs/>
          <w:sz w:val="24"/>
          <w:szCs w:val="24"/>
        </w:rPr>
        <w:t>作品创新</w:t>
      </w:r>
    </w:p>
    <w:p w14:paraId="087AA73C"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5.1.2</w:t>
      </w:r>
      <w:proofErr w:type="gramStart"/>
      <w:r>
        <w:rPr>
          <w:rFonts w:ascii="宋体" w:eastAsia="宋体" w:hAnsi="宋体" w:cs="Times New Roman" w:hint="eastAsia"/>
          <w:bCs/>
          <w:sz w:val="24"/>
          <w:szCs w:val="24"/>
        </w:rPr>
        <w:t>孵化动漫市场创新型</w:t>
      </w:r>
      <w:proofErr w:type="gramEnd"/>
      <w:r>
        <w:rPr>
          <w:rFonts w:ascii="宋体" w:eastAsia="宋体" w:hAnsi="宋体" w:cs="Times New Roman" w:hint="eastAsia"/>
          <w:bCs/>
          <w:sz w:val="24"/>
          <w:szCs w:val="24"/>
        </w:rPr>
        <w:t>人才</w:t>
      </w:r>
    </w:p>
    <w:p w14:paraId="646E5CB8"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 xml:space="preserve">5.1.3 </w:t>
      </w:r>
      <w:proofErr w:type="gramStart"/>
      <w:r>
        <w:rPr>
          <w:rFonts w:ascii="宋体" w:eastAsia="宋体" w:hAnsi="宋体" w:cs="Times New Roman" w:hint="eastAsia"/>
          <w:bCs/>
          <w:sz w:val="24"/>
          <w:szCs w:val="24"/>
        </w:rPr>
        <w:t>完善动漫产业</w:t>
      </w:r>
      <w:proofErr w:type="gramEnd"/>
      <w:r>
        <w:rPr>
          <w:rFonts w:ascii="宋体" w:eastAsia="宋体" w:hAnsi="宋体" w:cs="Times New Roman" w:hint="eastAsia"/>
          <w:bCs/>
          <w:sz w:val="24"/>
          <w:szCs w:val="24"/>
        </w:rPr>
        <w:t>相关政策</w:t>
      </w:r>
    </w:p>
    <w:p w14:paraId="78E7FA53"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 xml:space="preserve">5.2 </w:t>
      </w:r>
      <w:proofErr w:type="gramStart"/>
      <w:r>
        <w:rPr>
          <w:rFonts w:ascii="宋体" w:eastAsia="宋体" w:hAnsi="宋体" w:cs="Times New Roman" w:hint="eastAsia"/>
          <w:bCs/>
          <w:sz w:val="24"/>
          <w:szCs w:val="24"/>
        </w:rPr>
        <w:t>完善动漫产业</w:t>
      </w:r>
      <w:proofErr w:type="gramEnd"/>
      <w:r>
        <w:rPr>
          <w:rFonts w:ascii="宋体" w:eastAsia="宋体" w:hAnsi="宋体" w:cs="Times New Roman" w:hint="eastAsia"/>
          <w:bCs/>
          <w:sz w:val="24"/>
          <w:szCs w:val="24"/>
        </w:rPr>
        <w:t>链的相关建议</w:t>
      </w:r>
    </w:p>
    <w:p w14:paraId="767B292D"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5.2.1打造</w:t>
      </w:r>
      <w:proofErr w:type="gramStart"/>
      <w:r>
        <w:rPr>
          <w:rFonts w:ascii="宋体" w:eastAsia="宋体" w:hAnsi="宋体" w:cs="Times New Roman" w:hint="eastAsia"/>
          <w:bCs/>
          <w:sz w:val="24"/>
          <w:szCs w:val="24"/>
        </w:rPr>
        <w:t>动漫全</w:t>
      </w:r>
      <w:proofErr w:type="gramEnd"/>
      <w:r>
        <w:rPr>
          <w:rFonts w:ascii="宋体" w:eastAsia="宋体" w:hAnsi="宋体" w:cs="Times New Roman" w:hint="eastAsia"/>
          <w:bCs/>
          <w:sz w:val="24"/>
          <w:szCs w:val="24"/>
        </w:rPr>
        <w:t>产业链</w:t>
      </w:r>
    </w:p>
    <w:p w14:paraId="6DE79A42"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5.2.2 以IP引领</w:t>
      </w:r>
      <w:proofErr w:type="gramStart"/>
      <w:r>
        <w:rPr>
          <w:rFonts w:ascii="宋体" w:eastAsia="宋体" w:hAnsi="宋体" w:cs="Times New Roman" w:hint="eastAsia"/>
          <w:bCs/>
          <w:sz w:val="24"/>
          <w:szCs w:val="24"/>
        </w:rPr>
        <w:t>动漫产业</w:t>
      </w:r>
      <w:proofErr w:type="gramEnd"/>
      <w:r>
        <w:rPr>
          <w:rFonts w:ascii="宋体" w:eastAsia="宋体" w:hAnsi="宋体" w:cs="Times New Roman" w:hint="eastAsia"/>
          <w:bCs/>
          <w:sz w:val="24"/>
          <w:szCs w:val="24"/>
        </w:rPr>
        <w:t>与“泛娱乐”产业互动融合</w:t>
      </w:r>
    </w:p>
    <w:p w14:paraId="6915BA01"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5.3 创新型粉丝模式</w:t>
      </w:r>
    </w:p>
    <w:p w14:paraId="018DA517"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5.3.1 短视频平台“孵化”</w:t>
      </w:r>
    </w:p>
    <w:p w14:paraId="320305F9"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5.3.2 线上线下互动营销</w:t>
      </w:r>
    </w:p>
    <w:p w14:paraId="3908F827"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 xml:space="preserve">5.4 </w:t>
      </w:r>
      <w:proofErr w:type="gramStart"/>
      <w:r>
        <w:rPr>
          <w:rFonts w:ascii="宋体" w:eastAsia="宋体" w:hAnsi="宋体" w:cs="Times New Roman" w:hint="eastAsia"/>
          <w:bCs/>
          <w:sz w:val="24"/>
          <w:szCs w:val="24"/>
        </w:rPr>
        <w:t>动漫</w:t>
      </w:r>
      <w:proofErr w:type="gramEnd"/>
      <w:r>
        <w:rPr>
          <w:rFonts w:ascii="宋体" w:eastAsia="宋体" w:hAnsi="宋体" w:cs="Times New Roman" w:hint="eastAsia"/>
          <w:bCs/>
          <w:sz w:val="24"/>
          <w:szCs w:val="24"/>
        </w:rPr>
        <w:t>IP发展建议</w:t>
      </w:r>
    </w:p>
    <w:p w14:paraId="2824B537"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5.4.1构造全年龄段的IP矩阵</w:t>
      </w:r>
    </w:p>
    <w:p w14:paraId="2348D440"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5.4.2衍生产品开发，构建主题乐园</w:t>
      </w:r>
    </w:p>
    <w:p w14:paraId="3C0369DA"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lastRenderedPageBreak/>
        <w:t>5.4.3搭建传播途径和营销渠道</w:t>
      </w:r>
    </w:p>
    <w:p w14:paraId="6A00986D"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第六章 结论与展望</w:t>
      </w:r>
    </w:p>
    <w:bookmarkEnd w:id="0"/>
    <w:p w14:paraId="33E46B56" w14:textId="77777777" w:rsidR="0089417D" w:rsidRDefault="00C0458A">
      <w:pPr>
        <w:spacing w:line="36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 xml:space="preserve"> </w:t>
      </w:r>
    </w:p>
    <w:p w14:paraId="5CF67EA2" w14:textId="77777777" w:rsidR="0089417D" w:rsidRDefault="0089417D"/>
    <w:p w14:paraId="7764F61F" w14:textId="77777777" w:rsidR="0089417D" w:rsidRDefault="00C0458A">
      <w:pPr>
        <w:pStyle w:val="1"/>
        <w:jc w:val="center"/>
      </w:pPr>
      <w:r>
        <w:rPr>
          <w:rFonts w:hint="eastAsia"/>
        </w:rPr>
        <w:t>绪论</w:t>
      </w:r>
    </w:p>
    <w:p w14:paraId="77430B54" w14:textId="77777777" w:rsidR="0089417D" w:rsidRDefault="00C0458A">
      <w:pPr>
        <w:rPr>
          <w:rFonts w:ascii="黑体" w:eastAsia="黑体" w:hAnsi="黑体"/>
          <w:sz w:val="32"/>
          <w:szCs w:val="32"/>
        </w:rPr>
      </w:pPr>
      <w:r>
        <w:rPr>
          <w:rFonts w:ascii="黑体" w:eastAsia="黑体" w:hAnsi="黑体" w:hint="eastAsia"/>
          <w:sz w:val="32"/>
          <w:szCs w:val="32"/>
        </w:rPr>
        <w:t>1.1研究背景</w:t>
      </w:r>
    </w:p>
    <w:p w14:paraId="62169052" w14:textId="77777777" w:rsidR="0089417D" w:rsidRDefault="00C0458A">
      <w:pPr>
        <w:ind w:firstLineChars="200" w:firstLine="560"/>
        <w:rPr>
          <w:rFonts w:ascii="宋体" w:eastAsia="宋体" w:hAnsi="宋体" w:cs="Times New Roman"/>
          <w:color w:val="2B2B2B"/>
          <w:sz w:val="28"/>
          <w:szCs w:val="28"/>
          <w:shd w:val="clear" w:color="auto" w:fill="FFDFDF"/>
        </w:rPr>
      </w:pPr>
      <w:r>
        <w:rPr>
          <w:rFonts w:ascii="宋体" w:eastAsia="宋体" w:hAnsi="宋体" w:cs="Times New Roman" w:hint="eastAsia"/>
          <w:color w:val="2B2B2B"/>
          <w:sz w:val="28"/>
          <w:szCs w:val="28"/>
          <w:shd w:val="clear" w:color="auto" w:fill="FFFFFF"/>
        </w:rPr>
        <w:t>中国是历史文化悠久的人才强国。自从改革开放以来，在党和人民的带领下，中国逐步走进世界的中心地带。十九大以后，中国正式进入社会主义新时代，单纯追求物质生活层面已经满足不了人们的需求，人民需要的是精神层面和物质层面的统一。尤其到了新媒体时代，抖音、快手等自媒体的兴起推动了泛娱乐产业的发展，巨大的流量产生了庞大的粉丝经济，发展</w:t>
      </w:r>
      <w:proofErr w:type="gramStart"/>
      <w:r>
        <w:rPr>
          <w:rFonts w:ascii="宋体" w:eastAsia="宋体" w:hAnsi="宋体" w:cs="Times New Roman" w:hint="eastAsia"/>
          <w:color w:val="2B2B2B"/>
          <w:sz w:val="28"/>
          <w:szCs w:val="28"/>
          <w:shd w:val="clear" w:color="auto" w:fill="FFFFFF"/>
        </w:rPr>
        <w:t>动漫产业</w:t>
      </w:r>
      <w:proofErr w:type="gramEnd"/>
      <w:r>
        <w:rPr>
          <w:rFonts w:ascii="宋体" w:eastAsia="宋体" w:hAnsi="宋体" w:cs="Times New Roman" w:hint="eastAsia"/>
          <w:color w:val="2B2B2B"/>
          <w:sz w:val="28"/>
          <w:szCs w:val="28"/>
          <w:shd w:val="clear" w:color="auto" w:fill="FFFFFF"/>
        </w:rPr>
        <w:t>变得尤为重要，占据</w:t>
      </w:r>
      <w:proofErr w:type="gramStart"/>
      <w:r>
        <w:rPr>
          <w:rFonts w:ascii="宋体" w:eastAsia="宋体" w:hAnsi="宋体" w:cs="Times New Roman" w:hint="eastAsia"/>
          <w:color w:val="2B2B2B"/>
          <w:sz w:val="28"/>
          <w:szCs w:val="28"/>
          <w:shd w:val="clear" w:color="auto" w:fill="FFFFFF"/>
        </w:rPr>
        <w:t>动漫市场</w:t>
      </w:r>
      <w:proofErr w:type="gramEnd"/>
      <w:r>
        <w:rPr>
          <w:rFonts w:ascii="宋体" w:eastAsia="宋体" w:hAnsi="宋体" w:cs="Times New Roman" w:hint="eastAsia"/>
          <w:color w:val="2B2B2B"/>
          <w:sz w:val="28"/>
          <w:szCs w:val="28"/>
          <w:shd w:val="clear" w:color="auto" w:fill="FFFFFF"/>
        </w:rPr>
        <w:t>份额，打破世界上</w:t>
      </w:r>
      <w:proofErr w:type="gramStart"/>
      <w:r>
        <w:rPr>
          <w:rFonts w:ascii="宋体" w:eastAsia="宋体" w:hAnsi="宋体" w:cs="Times New Roman" w:hint="eastAsia"/>
          <w:color w:val="2B2B2B"/>
          <w:sz w:val="28"/>
          <w:szCs w:val="28"/>
          <w:shd w:val="clear" w:color="auto" w:fill="FFFFFF"/>
        </w:rPr>
        <w:t>动漫市场</w:t>
      </w:r>
      <w:proofErr w:type="gramEnd"/>
      <w:r>
        <w:rPr>
          <w:rFonts w:ascii="宋体" w:eastAsia="宋体" w:hAnsi="宋体" w:cs="Times New Roman" w:hint="eastAsia"/>
          <w:color w:val="2B2B2B"/>
          <w:sz w:val="28"/>
          <w:szCs w:val="28"/>
          <w:shd w:val="clear" w:color="auto" w:fill="FFFFFF"/>
        </w:rPr>
        <w:t>“二分天下”的局面刻不容缓。目前，</w:t>
      </w:r>
      <w:proofErr w:type="gramStart"/>
      <w:r>
        <w:rPr>
          <w:rFonts w:ascii="宋体" w:eastAsia="宋体" w:hAnsi="宋体" w:cs="Times New Roman" w:hint="eastAsia"/>
          <w:color w:val="2B2B2B"/>
          <w:sz w:val="28"/>
          <w:szCs w:val="28"/>
          <w:shd w:val="clear" w:color="auto" w:fill="FFFFFF"/>
        </w:rPr>
        <w:t>动漫大</w:t>
      </w:r>
      <w:proofErr w:type="gramEnd"/>
      <w:r>
        <w:rPr>
          <w:rFonts w:ascii="宋体" w:eastAsia="宋体" w:hAnsi="宋体" w:cs="Times New Roman" w:hint="eastAsia"/>
          <w:color w:val="2B2B2B"/>
          <w:sz w:val="28"/>
          <w:szCs w:val="28"/>
          <w:shd w:val="clear" w:color="auto" w:fill="FFFFFF"/>
        </w:rPr>
        <w:t>电影的市场被美国占据了多半的江山，日本占据了动画和漫画的大多数领地。然而，中国虽然人口众多，幅员辽阔，但是</w:t>
      </w:r>
      <w:proofErr w:type="gramStart"/>
      <w:r>
        <w:rPr>
          <w:rFonts w:ascii="宋体" w:eastAsia="宋体" w:hAnsi="宋体" w:cs="Times New Roman" w:hint="eastAsia"/>
          <w:color w:val="2B2B2B"/>
          <w:sz w:val="28"/>
          <w:szCs w:val="28"/>
          <w:shd w:val="clear" w:color="auto" w:fill="FFFFFF"/>
        </w:rPr>
        <w:t>动漫市场</w:t>
      </w:r>
      <w:proofErr w:type="gramEnd"/>
      <w:r>
        <w:rPr>
          <w:rFonts w:ascii="宋体" w:eastAsia="宋体" w:hAnsi="宋体" w:cs="Times New Roman" w:hint="eastAsia"/>
          <w:color w:val="2B2B2B"/>
          <w:sz w:val="28"/>
          <w:szCs w:val="28"/>
          <w:shd w:val="clear" w:color="auto" w:fill="FFFFFF"/>
        </w:rPr>
        <w:t>业主要被美、日</w:t>
      </w:r>
      <w:proofErr w:type="gramStart"/>
      <w:r>
        <w:rPr>
          <w:rFonts w:ascii="宋体" w:eastAsia="宋体" w:hAnsi="宋体" w:cs="Times New Roman" w:hint="eastAsia"/>
          <w:color w:val="2B2B2B"/>
          <w:sz w:val="28"/>
          <w:szCs w:val="28"/>
          <w:shd w:val="clear" w:color="auto" w:fill="FFFFFF"/>
        </w:rPr>
        <w:t>的动漫占据</w:t>
      </w:r>
      <w:proofErr w:type="gramEnd"/>
      <w:r>
        <w:rPr>
          <w:rFonts w:ascii="宋体" w:eastAsia="宋体" w:hAnsi="宋体" w:cs="Times New Roman" w:hint="eastAsia"/>
          <w:color w:val="2B2B2B"/>
          <w:sz w:val="28"/>
          <w:szCs w:val="28"/>
          <w:shd w:val="clear" w:color="auto" w:fill="FFFFFF"/>
        </w:rPr>
        <w:t>，主要原因是</w:t>
      </w:r>
      <w:proofErr w:type="gramStart"/>
      <w:r>
        <w:rPr>
          <w:rFonts w:ascii="宋体" w:eastAsia="宋体" w:hAnsi="宋体" w:cs="Times New Roman" w:hint="eastAsia"/>
          <w:color w:val="2B2B2B"/>
          <w:sz w:val="28"/>
          <w:szCs w:val="28"/>
          <w:shd w:val="clear" w:color="auto" w:fill="FFFFFF"/>
        </w:rPr>
        <w:t>国产动漫在</w:t>
      </w:r>
      <w:proofErr w:type="gramEnd"/>
      <w:r>
        <w:rPr>
          <w:rFonts w:ascii="宋体" w:eastAsia="宋体" w:hAnsi="宋体" w:cs="Times New Roman" w:hint="eastAsia"/>
          <w:color w:val="2B2B2B"/>
          <w:sz w:val="28"/>
          <w:szCs w:val="28"/>
          <w:shd w:val="clear" w:color="auto" w:fill="FFFFFF"/>
        </w:rPr>
        <w:t>国内的认可度依旧较低，国产</w:t>
      </w:r>
      <w:proofErr w:type="gramStart"/>
      <w:r>
        <w:rPr>
          <w:rFonts w:ascii="宋体" w:eastAsia="宋体" w:hAnsi="宋体" w:cs="Times New Roman" w:hint="eastAsia"/>
          <w:color w:val="2B2B2B"/>
          <w:sz w:val="28"/>
          <w:szCs w:val="28"/>
          <w:shd w:val="clear" w:color="auto" w:fill="FFFFFF"/>
        </w:rPr>
        <w:t>动漫缺乏</w:t>
      </w:r>
      <w:proofErr w:type="gramEnd"/>
      <w:r>
        <w:rPr>
          <w:rFonts w:ascii="宋体" w:eastAsia="宋体" w:hAnsi="宋体" w:cs="Times New Roman" w:hint="eastAsia"/>
          <w:color w:val="2B2B2B"/>
          <w:sz w:val="28"/>
          <w:szCs w:val="28"/>
          <w:shd w:val="clear" w:color="auto" w:fill="FFFFFF"/>
        </w:rPr>
        <w:t>根本性创新，致使中国</w:t>
      </w:r>
      <w:proofErr w:type="gramStart"/>
      <w:r>
        <w:rPr>
          <w:rFonts w:ascii="宋体" w:eastAsia="宋体" w:hAnsi="宋体" w:cs="Times New Roman" w:hint="eastAsia"/>
          <w:color w:val="2B2B2B"/>
          <w:sz w:val="28"/>
          <w:szCs w:val="28"/>
          <w:shd w:val="clear" w:color="auto" w:fill="FFFFFF"/>
        </w:rPr>
        <w:t>动漫市场</w:t>
      </w:r>
      <w:proofErr w:type="gramEnd"/>
      <w:r>
        <w:rPr>
          <w:rFonts w:ascii="宋体" w:eastAsia="宋体" w:hAnsi="宋体" w:cs="Times New Roman" w:hint="eastAsia"/>
          <w:color w:val="2B2B2B"/>
          <w:sz w:val="28"/>
          <w:szCs w:val="28"/>
          <w:shd w:val="clear" w:color="auto" w:fill="FFFFFF"/>
        </w:rPr>
        <w:t>的消费群体转向美日</w:t>
      </w:r>
      <w:proofErr w:type="gramStart"/>
      <w:r>
        <w:rPr>
          <w:rFonts w:ascii="宋体" w:eastAsia="宋体" w:hAnsi="宋体" w:cs="Times New Roman" w:hint="eastAsia"/>
          <w:color w:val="2B2B2B"/>
          <w:sz w:val="28"/>
          <w:szCs w:val="28"/>
          <w:shd w:val="clear" w:color="auto" w:fill="FFFFFF"/>
        </w:rPr>
        <w:t>等动漫大国</w:t>
      </w:r>
      <w:proofErr w:type="gramEnd"/>
      <w:r>
        <w:rPr>
          <w:rFonts w:ascii="宋体" w:eastAsia="宋体" w:hAnsi="宋体" w:cs="Times New Roman" w:hint="eastAsia"/>
          <w:color w:val="2B2B2B"/>
          <w:sz w:val="28"/>
          <w:szCs w:val="28"/>
          <w:shd w:val="clear" w:color="auto" w:fill="FFFFFF"/>
        </w:rPr>
        <w:t>。</w:t>
      </w:r>
      <w:proofErr w:type="gramStart"/>
      <w:r>
        <w:rPr>
          <w:rFonts w:ascii="宋体" w:eastAsia="宋体" w:hAnsi="宋体" w:cs="Times New Roman" w:hint="eastAsia"/>
          <w:color w:val="2B2B2B"/>
          <w:sz w:val="28"/>
          <w:szCs w:val="28"/>
          <w:shd w:val="clear" w:color="auto" w:fill="FFFFFF"/>
        </w:rPr>
        <w:t>动漫市场</w:t>
      </w:r>
      <w:proofErr w:type="gramEnd"/>
      <w:r>
        <w:rPr>
          <w:rFonts w:ascii="宋体" w:eastAsia="宋体" w:hAnsi="宋体" w:cs="Times New Roman" w:hint="eastAsia"/>
          <w:color w:val="2B2B2B"/>
          <w:sz w:val="28"/>
          <w:szCs w:val="28"/>
          <w:shd w:val="clear" w:color="auto" w:fill="FFFFFF"/>
        </w:rPr>
        <w:t>产值占文娱产业总值的比例有待提高，</w:t>
      </w:r>
      <w:proofErr w:type="gramStart"/>
      <w:r>
        <w:rPr>
          <w:rFonts w:ascii="宋体" w:eastAsia="宋体" w:hAnsi="宋体" w:cs="Times New Roman" w:hint="eastAsia"/>
          <w:color w:val="2B2B2B"/>
          <w:sz w:val="28"/>
          <w:szCs w:val="28"/>
          <w:shd w:val="clear" w:color="auto" w:fill="FFFFFF"/>
        </w:rPr>
        <w:t>动漫市场</w:t>
      </w:r>
      <w:proofErr w:type="gramEnd"/>
      <w:r>
        <w:rPr>
          <w:rFonts w:ascii="宋体" w:eastAsia="宋体" w:hAnsi="宋体" w:cs="Times New Roman" w:hint="eastAsia"/>
          <w:color w:val="2B2B2B"/>
          <w:sz w:val="28"/>
          <w:szCs w:val="28"/>
          <w:shd w:val="clear" w:color="auto" w:fill="FFFFFF"/>
        </w:rPr>
        <w:t>发展相对落后，动画和漫画作品缺乏创新，以低幼向作品为主，无法形成</w:t>
      </w:r>
      <w:proofErr w:type="gramStart"/>
      <w:r>
        <w:rPr>
          <w:rFonts w:ascii="宋体" w:eastAsia="宋体" w:hAnsi="宋体" w:cs="Times New Roman" w:hint="eastAsia"/>
          <w:color w:val="2B2B2B"/>
          <w:sz w:val="28"/>
          <w:szCs w:val="28"/>
          <w:shd w:val="clear" w:color="auto" w:fill="FFFFFF"/>
        </w:rPr>
        <w:t>全年龄</w:t>
      </w:r>
      <w:proofErr w:type="gramEnd"/>
      <w:r>
        <w:rPr>
          <w:rFonts w:ascii="宋体" w:eastAsia="宋体" w:hAnsi="宋体" w:cs="Times New Roman" w:hint="eastAsia"/>
          <w:color w:val="2B2B2B"/>
          <w:sz w:val="28"/>
          <w:szCs w:val="28"/>
          <w:shd w:val="clear" w:color="auto" w:fill="FFFFFF"/>
        </w:rPr>
        <w:t>覆盖的局面。中国的</w:t>
      </w:r>
      <w:proofErr w:type="gramStart"/>
      <w:r>
        <w:rPr>
          <w:rFonts w:ascii="宋体" w:eastAsia="宋体" w:hAnsi="宋体" w:cs="Times New Roman" w:hint="eastAsia"/>
          <w:color w:val="2B2B2B"/>
          <w:sz w:val="28"/>
          <w:szCs w:val="28"/>
          <w:shd w:val="clear" w:color="auto" w:fill="FFFFFF"/>
        </w:rPr>
        <w:t>动漫产业</w:t>
      </w:r>
      <w:proofErr w:type="gramEnd"/>
      <w:r>
        <w:rPr>
          <w:rFonts w:ascii="宋体" w:eastAsia="宋体" w:hAnsi="宋体" w:cs="Times New Roman" w:hint="eastAsia"/>
          <w:color w:val="2B2B2B"/>
          <w:sz w:val="28"/>
          <w:szCs w:val="28"/>
          <w:shd w:val="clear" w:color="auto" w:fill="FFFFFF"/>
        </w:rPr>
        <w:t>和电影行业同等重要，</w:t>
      </w:r>
      <w:proofErr w:type="gramStart"/>
      <w:r>
        <w:rPr>
          <w:rFonts w:ascii="宋体" w:eastAsia="宋体" w:hAnsi="宋体" w:cs="Times New Roman" w:hint="eastAsia"/>
          <w:color w:val="2B2B2B"/>
          <w:sz w:val="28"/>
          <w:szCs w:val="28"/>
          <w:shd w:val="clear" w:color="auto" w:fill="FFFFFF"/>
        </w:rPr>
        <w:t>以动漫改编</w:t>
      </w:r>
      <w:proofErr w:type="gramEnd"/>
      <w:r>
        <w:rPr>
          <w:rFonts w:ascii="宋体" w:eastAsia="宋体" w:hAnsi="宋体" w:cs="Times New Roman" w:hint="eastAsia"/>
          <w:color w:val="2B2B2B"/>
          <w:sz w:val="28"/>
          <w:szCs w:val="28"/>
          <w:shd w:val="clear" w:color="auto" w:fill="FFFFFF"/>
        </w:rPr>
        <w:t>真人电影，或是电影改编</w:t>
      </w:r>
      <w:proofErr w:type="gramStart"/>
      <w:r>
        <w:rPr>
          <w:rFonts w:ascii="宋体" w:eastAsia="宋体" w:hAnsi="宋体" w:cs="Times New Roman" w:hint="eastAsia"/>
          <w:color w:val="2B2B2B"/>
          <w:sz w:val="28"/>
          <w:szCs w:val="28"/>
          <w:shd w:val="clear" w:color="auto" w:fill="FFFFFF"/>
        </w:rPr>
        <w:t>动漫作品</w:t>
      </w:r>
      <w:proofErr w:type="gramEnd"/>
      <w:r>
        <w:rPr>
          <w:rFonts w:ascii="宋体" w:eastAsia="宋体" w:hAnsi="宋体" w:cs="Times New Roman" w:hint="eastAsia"/>
          <w:color w:val="2B2B2B"/>
          <w:sz w:val="28"/>
          <w:szCs w:val="28"/>
          <w:shd w:val="clear" w:color="auto" w:fill="FFFFFF"/>
        </w:rPr>
        <w:t>都印证了两个产业的相关性，只有二者协同发展、相互促进才能起到事半功倍的效果。营造</w:t>
      </w:r>
      <w:r>
        <w:rPr>
          <w:rFonts w:ascii="宋体" w:eastAsia="宋体" w:hAnsi="宋体" w:cs="Times New Roman" w:hint="eastAsia"/>
          <w:color w:val="2B2B2B"/>
          <w:sz w:val="28"/>
          <w:szCs w:val="28"/>
          <w:shd w:val="clear" w:color="auto" w:fill="FFFFFF"/>
        </w:rPr>
        <w:lastRenderedPageBreak/>
        <w:t>一个良好的</w:t>
      </w:r>
      <w:proofErr w:type="gramStart"/>
      <w:r>
        <w:rPr>
          <w:rFonts w:ascii="宋体" w:eastAsia="宋体" w:hAnsi="宋体" w:cs="Times New Roman" w:hint="eastAsia"/>
          <w:color w:val="2B2B2B"/>
          <w:sz w:val="28"/>
          <w:szCs w:val="28"/>
          <w:shd w:val="clear" w:color="auto" w:fill="FFFFFF"/>
        </w:rPr>
        <w:t>动漫市场</w:t>
      </w:r>
      <w:proofErr w:type="gramEnd"/>
      <w:r>
        <w:rPr>
          <w:rFonts w:ascii="宋体" w:eastAsia="宋体" w:hAnsi="宋体" w:cs="Times New Roman" w:hint="eastAsia"/>
          <w:color w:val="2B2B2B"/>
          <w:sz w:val="28"/>
          <w:szCs w:val="28"/>
          <w:shd w:val="clear" w:color="auto" w:fill="FFFFFF"/>
        </w:rPr>
        <w:t>对于泛娱乐产业的发展很重要，中国悠久的历史文化应不仅通过影视作品让世界了解，</w:t>
      </w:r>
      <w:proofErr w:type="gramStart"/>
      <w:r>
        <w:rPr>
          <w:rFonts w:ascii="宋体" w:eastAsia="宋体" w:hAnsi="宋体" w:cs="Times New Roman" w:hint="eastAsia"/>
          <w:color w:val="2B2B2B"/>
          <w:sz w:val="28"/>
          <w:szCs w:val="28"/>
          <w:shd w:val="clear" w:color="auto" w:fill="FFFFFF"/>
        </w:rPr>
        <w:t>动漫也</w:t>
      </w:r>
      <w:proofErr w:type="gramEnd"/>
      <w:r>
        <w:rPr>
          <w:rFonts w:ascii="宋体" w:eastAsia="宋体" w:hAnsi="宋体" w:cs="Times New Roman" w:hint="eastAsia"/>
          <w:color w:val="2B2B2B"/>
          <w:sz w:val="28"/>
          <w:szCs w:val="28"/>
          <w:shd w:val="clear" w:color="auto" w:fill="FFFFFF"/>
        </w:rPr>
        <w:t>可以发挥同等重要的作用。在二十世纪的八九十年代，《大闹天宫》、《小蝌蚪找妈妈》等耳熟能详的作品，给无数的80、90后留下了很深的印象，当初的日本也是到中国来求取“真经”，才有了后来的成就。由此可见，立足新媒体时代，发展国内的</w:t>
      </w:r>
      <w:proofErr w:type="gramStart"/>
      <w:r>
        <w:rPr>
          <w:rFonts w:ascii="宋体" w:eastAsia="宋体" w:hAnsi="宋体" w:cs="Times New Roman" w:hint="eastAsia"/>
          <w:color w:val="2B2B2B"/>
          <w:sz w:val="28"/>
          <w:szCs w:val="28"/>
          <w:shd w:val="clear" w:color="auto" w:fill="FFFFFF"/>
        </w:rPr>
        <w:t>动漫市场</w:t>
      </w:r>
      <w:proofErr w:type="gramEnd"/>
      <w:r>
        <w:rPr>
          <w:rFonts w:ascii="宋体" w:eastAsia="宋体" w:hAnsi="宋体" w:cs="Times New Roman" w:hint="eastAsia"/>
          <w:color w:val="2B2B2B"/>
          <w:sz w:val="28"/>
          <w:szCs w:val="28"/>
          <w:shd w:val="clear" w:color="auto" w:fill="FFFFFF"/>
        </w:rPr>
        <w:t>是当下构建泛娱乐产业模块的要事。</w:t>
      </w:r>
    </w:p>
    <w:p w14:paraId="16AB8EE8" w14:textId="77777777" w:rsidR="0089417D" w:rsidRDefault="00C0458A">
      <w:pPr>
        <w:spacing w:line="360" w:lineRule="auto"/>
        <w:rPr>
          <w:rFonts w:ascii="黑体" w:eastAsia="黑体" w:hAnsi="黑体" w:cs="Times New Roman"/>
          <w:bCs/>
          <w:sz w:val="32"/>
          <w:szCs w:val="32"/>
        </w:rPr>
      </w:pPr>
      <w:r>
        <w:rPr>
          <w:rFonts w:ascii="黑体" w:eastAsia="黑体" w:hAnsi="黑体" w:cs="Times New Roman" w:hint="eastAsia"/>
          <w:bCs/>
          <w:sz w:val="32"/>
          <w:szCs w:val="32"/>
        </w:rPr>
        <w:t>1.2 研究目的与意义</w:t>
      </w:r>
    </w:p>
    <w:p w14:paraId="4E960A16" w14:textId="77777777" w:rsidR="0089417D" w:rsidRDefault="00C0458A">
      <w:pPr>
        <w:pStyle w:val="2"/>
        <w:ind w:firstLineChars="200" w:firstLine="560"/>
        <w:rPr>
          <w:rFonts w:ascii="Arial" w:eastAsia="黑体" w:hAnsi="Arial" w:cs="Arial"/>
          <w:bCs w:val="0"/>
        </w:rPr>
      </w:pPr>
      <w:r>
        <w:rPr>
          <w:rFonts w:hint="eastAsia"/>
          <w:sz w:val="28"/>
          <w:szCs w:val="28"/>
        </w:rPr>
        <w:t xml:space="preserve"> </w:t>
      </w:r>
      <w:r>
        <w:rPr>
          <w:sz w:val="28"/>
          <w:szCs w:val="28"/>
        </w:rPr>
        <w:t xml:space="preserve">  </w:t>
      </w:r>
      <w:r>
        <w:rPr>
          <w:rFonts w:ascii="黑体" w:eastAsia="黑体" w:hAnsi="黑体" w:cs="黑体" w:hint="eastAsia"/>
        </w:rPr>
        <w:t>研究目的</w:t>
      </w:r>
      <w:r>
        <w:rPr>
          <w:rFonts w:ascii="黑体" w:eastAsia="黑体" w:hAnsi="黑体" w:cs="Arial" w:hint="eastAsia"/>
          <w:bCs w:val="0"/>
        </w:rPr>
        <w:t>：</w:t>
      </w:r>
    </w:p>
    <w:p w14:paraId="6D0DC37C" w14:textId="77777777" w:rsidR="0089417D" w:rsidRDefault="00C0458A">
      <w:pPr>
        <w:ind w:firstLineChars="200" w:firstLine="560"/>
        <w:rPr>
          <w:rFonts w:ascii="宋体" w:eastAsia="宋体" w:hAnsi="宋体" w:cs="Times New Roman"/>
          <w:sz w:val="28"/>
          <w:szCs w:val="28"/>
        </w:rPr>
      </w:pPr>
      <w:r>
        <w:rPr>
          <w:rFonts w:ascii="宋体" w:eastAsia="宋体" w:hAnsi="宋体" w:cs="Times New Roman" w:hint="eastAsia"/>
          <w:sz w:val="28"/>
          <w:szCs w:val="28"/>
        </w:rPr>
        <w:t>第一，</w:t>
      </w:r>
      <w:r>
        <w:rPr>
          <w:rFonts w:ascii="宋体" w:eastAsia="宋体" w:hAnsi="宋体" w:cs="Times New Roman" w:hint="eastAsia"/>
          <w:sz w:val="28"/>
          <w:szCs w:val="28"/>
          <w:shd w:val="clear" w:color="auto" w:fill="FFFFFF"/>
        </w:rPr>
        <w:t>发展</w:t>
      </w:r>
      <w:proofErr w:type="gramStart"/>
      <w:r>
        <w:rPr>
          <w:rFonts w:ascii="宋体" w:eastAsia="宋体" w:hAnsi="宋体" w:cs="Times New Roman" w:hint="eastAsia"/>
          <w:sz w:val="28"/>
          <w:szCs w:val="28"/>
          <w:shd w:val="clear" w:color="auto" w:fill="FFFFFF"/>
        </w:rPr>
        <w:t>动漫产业</w:t>
      </w:r>
      <w:proofErr w:type="gramEnd"/>
      <w:r>
        <w:rPr>
          <w:rFonts w:ascii="宋体" w:eastAsia="宋体" w:hAnsi="宋体" w:cs="Times New Roman" w:hint="eastAsia"/>
          <w:sz w:val="28"/>
          <w:szCs w:val="28"/>
          <w:shd w:val="clear" w:color="auto" w:fill="FFFFFF"/>
        </w:rPr>
        <w:t>是构建泛娱乐产业模块的要事，</w:t>
      </w:r>
      <w:r>
        <w:rPr>
          <w:rFonts w:ascii="宋体" w:eastAsia="宋体" w:hAnsi="宋体" w:cs="Times New Roman" w:hint="eastAsia"/>
          <w:sz w:val="28"/>
          <w:szCs w:val="28"/>
        </w:rPr>
        <w:t>我国学术界开始对其发展特点和规律等进行细致的理论研究，基于此，本文旨在通过分析产业现象、解释运作规律，来提升人们对</w:t>
      </w:r>
      <w:proofErr w:type="gramStart"/>
      <w:r>
        <w:rPr>
          <w:rFonts w:ascii="宋体" w:eastAsia="宋体" w:hAnsi="宋体" w:cs="Times New Roman" w:hint="eastAsia"/>
          <w:sz w:val="28"/>
          <w:szCs w:val="28"/>
        </w:rPr>
        <w:t>动漫产业</w:t>
      </w:r>
      <w:proofErr w:type="gramEnd"/>
      <w:r>
        <w:rPr>
          <w:rFonts w:ascii="宋体" w:eastAsia="宋体" w:hAnsi="宋体" w:cs="Times New Roman" w:hint="eastAsia"/>
          <w:sz w:val="28"/>
          <w:szCs w:val="28"/>
        </w:rPr>
        <w:t>的科学认识和驾驭能力，并尽量解答“怎么做”等疑问。</w:t>
      </w:r>
    </w:p>
    <w:p w14:paraId="44114F8D" w14:textId="77777777" w:rsidR="0089417D" w:rsidRDefault="00C0458A">
      <w:pPr>
        <w:ind w:firstLineChars="200" w:firstLine="560"/>
        <w:rPr>
          <w:rFonts w:ascii="宋体" w:eastAsia="宋体" w:hAnsi="宋体" w:cs="Times New Roman"/>
          <w:sz w:val="28"/>
          <w:szCs w:val="28"/>
        </w:rPr>
      </w:pPr>
      <w:r>
        <w:rPr>
          <w:rFonts w:ascii="宋体" w:eastAsia="宋体" w:hAnsi="宋体" w:cs="Times New Roman" w:hint="eastAsia"/>
          <w:sz w:val="28"/>
          <w:szCs w:val="28"/>
        </w:rPr>
        <w:t>第二，这方面的研究最初主要解决“是什么”等问题，</w:t>
      </w:r>
      <w:r>
        <w:rPr>
          <w:rFonts w:ascii="宋体" w:eastAsia="宋体" w:hAnsi="宋体" w:cs="Times New Roman" w:hint="eastAsia"/>
          <w:sz w:val="28"/>
          <w:szCs w:val="28"/>
          <w:shd w:val="clear" w:color="auto" w:fill="FFFFFF"/>
        </w:rPr>
        <w:t>近几年</w:t>
      </w:r>
      <w:proofErr w:type="gramStart"/>
      <w:r>
        <w:rPr>
          <w:rFonts w:ascii="宋体" w:eastAsia="宋体" w:hAnsi="宋体" w:cs="Times New Roman" w:hint="eastAsia"/>
          <w:sz w:val="28"/>
          <w:szCs w:val="28"/>
          <w:shd w:val="clear" w:color="auto" w:fill="FFFFFF"/>
        </w:rPr>
        <w:t>动漫产业</w:t>
      </w:r>
      <w:proofErr w:type="gramEnd"/>
      <w:r>
        <w:rPr>
          <w:rFonts w:ascii="宋体" w:eastAsia="宋体" w:hAnsi="宋体" w:cs="Times New Roman" w:hint="eastAsia"/>
          <w:sz w:val="28"/>
          <w:szCs w:val="28"/>
          <w:shd w:val="clear" w:color="auto" w:fill="FFFFFF"/>
        </w:rPr>
        <w:t>在新媒体的推动下蓬勃发展，国产</w:t>
      </w:r>
      <w:proofErr w:type="gramStart"/>
      <w:r>
        <w:rPr>
          <w:rFonts w:ascii="宋体" w:eastAsia="宋体" w:hAnsi="宋体" w:cs="Times New Roman" w:hint="eastAsia"/>
          <w:sz w:val="28"/>
          <w:szCs w:val="28"/>
          <w:shd w:val="clear" w:color="auto" w:fill="FFFFFF"/>
        </w:rPr>
        <w:t>动漫市场</w:t>
      </w:r>
      <w:proofErr w:type="gramEnd"/>
      <w:r>
        <w:rPr>
          <w:rFonts w:ascii="宋体" w:eastAsia="宋体" w:hAnsi="宋体" w:cs="Times New Roman" w:hint="eastAsia"/>
          <w:sz w:val="28"/>
          <w:szCs w:val="28"/>
          <w:shd w:val="clear" w:color="auto" w:fill="FFFFFF"/>
        </w:rPr>
        <w:t>处于机遇和困难并存的时代，但是关于</w:t>
      </w:r>
      <w:proofErr w:type="gramStart"/>
      <w:r>
        <w:rPr>
          <w:rFonts w:ascii="宋体" w:eastAsia="宋体" w:hAnsi="宋体" w:cs="Times New Roman" w:hint="eastAsia"/>
          <w:sz w:val="28"/>
          <w:szCs w:val="28"/>
          <w:shd w:val="clear" w:color="auto" w:fill="FFFFFF"/>
        </w:rPr>
        <w:t>动漫产业</w:t>
      </w:r>
      <w:proofErr w:type="gramEnd"/>
      <w:r>
        <w:rPr>
          <w:rFonts w:ascii="宋体" w:eastAsia="宋体" w:hAnsi="宋体" w:cs="Times New Roman" w:hint="eastAsia"/>
          <w:sz w:val="28"/>
          <w:szCs w:val="28"/>
          <w:shd w:val="clear" w:color="auto" w:fill="FFFFFF"/>
        </w:rPr>
        <w:t>的相关研究相对匮乏。因此在短视频等自媒体工具的兴起下，本文从一个全新的角度去研究</w:t>
      </w:r>
      <w:proofErr w:type="gramStart"/>
      <w:r>
        <w:rPr>
          <w:rFonts w:ascii="宋体" w:eastAsia="宋体" w:hAnsi="宋体" w:cs="Times New Roman" w:hint="eastAsia"/>
          <w:sz w:val="28"/>
          <w:szCs w:val="28"/>
          <w:shd w:val="clear" w:color="auto" w:fill="FFFFFF"/>
        </w:rPr>
        <w:t>动漫产业</w:t>
      </w:r>
      <w:proofErr w:type="gramEnd"/>
      <w:r>
        <w:rPr>
          <w:rFonts w:ascii="宋体" w:eastAsia="宋体" w:hAnsi="宋体" w:cs="Times New Roman" w:hint="eastAsia"/>
          <w:sz w:val="28"/>
          <w:szCs w:val="28"/>
          <w:shd w:val="clear" w:color="auto" w:fill="FFFFFF"/>
        </w:rPr>
        <w:t>的发展，社会的发展赋了我们研究的方向，我们即需要顺应社会的发展模式，同时也要适应我国经济升级转型的要求，这样才能推动</w:t>
      </w:r>
      <w:proofErr w:type="gramStart"/>
      <w:r>
        <w:rPr>
          <w:rFonts w:ascii="宋体" w:eastAsia="宋体" w:hAnsi="宋体" w:cs="Times New Roman" w:hint="eastAsia"/>
          <w:sz w:val="28"/>
          <w:szCs w:val="28"/>
          <w:shd w:val="clear" w:color="auto" w:fill="FFFFFF"/>
        </w:rPr>
        <w:t>动漫产业</w:t>
      </w:r>
      <w:proofErr w:type="gramEnd"/>
      <w:r>
        <w:rPr>
          <w:rFonts w:ascii="宋体" w:eastAsia="宋体" w:hAnsi="宋体" w:cs="Times New Roman" w:hint="eastAsia"/>
          <w:sz w:val="28"/>
          <w:szCs w:val="28"/>
          <w:shd w:val="clear" w:color="auto" w:fill="FFFFFF"/>
        </w:rPr>
        <w:t>发展理论的进程。</w:t>
      </w:r>
    </w:p>
    <w:p w14:paraId="6725B674" w14:textId="77777777" w:rsidR="0089417D" w:rsidRDefault="00C0458A">
      <w:pPr>
        <w:ind w:firstLineChars="200" w:firstLine="640"/>
        <w:rPr>
          <w:rFonts w:ascii="黑体" w:eastAsia="黑体" w:hAnsi="黑体" w:cs="黑体"/>
          <w:sz w:val="32"/>
          <w:szCs w:val="32"/>
        </w:rPr>
      </w:pPr>
      <w:r>
        <w:rPr>
          <w:rFonts w:ascii="黑体" w:eastAsia="黑体" w:hAnsi="黑体" w:cs="黑体" w:hint="eastAsia"/>
          <w:sz w:val="32"/>
          <w:szCs w:val="32"/>
        </w:rPr>
        <w:t>理论意义：</w:t>
      </w:r>
    </w:p>
    <w:p w14:paraId="2CD55F00" w14:textId="77777777" w:rsidR="0089417D" w:rsidRDefault="0089417D">
      <w:pPr>
        <w:ind w:firstLineChars="200" w:firstLine="640"/>
        <w:rPr>
          <w:rFonts w:ascii="黑体" w:eastAsia="黑体" w:hAnsi="黑体" w:cs="黑体"/>
          <w:sz w:val="32"/>
          <w:szCs w:val="32"/>
        </w:rPr>
      </w:pPr>
    </w:p>
    <w:p w14:paraId="10AA5B32" w14:textId="77777777" w:rsidR="0089417D" w:rsidRDefault="00C0458A">
      <w:pPr>
        <w:ind w:firstLine="560"/>
        <w:rPr>
          <w:rFonts w:ascii="宋体" w:eastAsia="宋体" w:hAnsi="宋体" w:cs="Times New Roman"/>
          <w:sz w:val="28"/>
          <w:szCs w:val="28"/>
        </w:rPr>
      </w:pPr>
      <w:r>
        <w:rPr>
          <w:rFonts w:ascii="宋体" w:eastAsia="宋体" w:hAnsi="宋体" w:cs="Times New Roman" w:hint="eastAsia"/>
          <w:sz w:val="28"/>
          <w:szCs w:val="28"/>
        </w:rPr>
        <w:lastRenderedPageBreak/>
        <w:t>立足新媒体时代，</w:t>
      </w:r>
      <w:proofErr w:type="gramStart"/>
      <w:r>
        <w:rPr>
          <w:rFonts w:ascii="宋体" w:eastAsia="宋体" w:hAnsi="宋体" w:cs="Times New Roman" w:hint="eastAsia"/>
          <w:sz w:val="28"/>
          <w:szCs w:val="28"/>
        </w:rPr>
        <w:t>动漫产业</w:t>
      </w:r>
      <w:proofErr w:type="gramEnd"/>
      <w:r>
        <w:rPr>
          <w:rFonts w:ascii="宋体" w:eastAsia="宋体" w:hAnsi="宋体" w:cs="Times New Roman" w:hint="eastAsia"/>
          <w:sz w:val="28"/>
          <w:szCs w:val="28"/>
        </w:rPr>
        <w:t>的相关理论研究发生了本质的改变，结合“抖音”等短视频平台，产业链的相关理论不在局限于完整性和延展性，本文</w:t>
      </w:r>
      <w:proofErr w:type="gramStart"/>
      <w:r>
        <w:rPr>
          <w:rFonts w:ascii="宋体" w:eastAsia="宋体" w:hAnsi="宋体" w:cs="Times New Roman" w:hint="eastAsia"/>
          <w:sz w:val="28"/>
          <w:szCs w:val="28"/>
        </w:rPr>
        <w:t>以动漫</w:t>
      </w:r>
      <w:proofErr w:type="gramEnd"/>
      <w:r>
        <w:rPr>
          <w:rFonts w:ascii="宋体" w:eastAsia="宋体" w:hAnsi="宋体" w:cs="Times New Roman" w:hint="eastAsia"/>
          <w:sz w:val="28"/>
          <w:szCs w:val="28"/>
        </w:rPr>
        <w:t>IP为支点，研究如何通过利用短视频平台进行IP的授权和细化，打造</w:t>
      </w:r>
      <w:proofErr w:type="gramStart"/>
      <w:r>
        <w:rPr>
          <w:rFonts w:ascii="宋体" w:eastAsia="宋体" w:hAnsi="宋体" w:cs="Times New Roman" w:hint="eastAsia"/>
          <w:sz w:val="28"/>
          <w:szCs w:val="28"/>
        </w:rPr>
        <w:t>以动漫</w:t>
      </w:r>
      <w:proofErr w:type="gramEnd"/>
      <w:r>
        <w:rPr>
          <w:rFonts w:ascii="宋体" w:eastAsia="宋体" w:hAnsi="宋体" w:cs="Times New Roman" w:hint="eastAsia"/>
          <w:sz w:val="28"/>
          <w:szCs w:val="28"/>
        </w:rPr>
        <w:t>IP为支点的</w:t>
      </w:r>
      <w:proofErr w:type="gramStart"/>
      <w:r>
        <w:rPr>
          <w:rFonts w:ascii="宋体" w:eastAsia="宋体" w:hAnsi="宋体" w:cs="Times New Roman" w:hint="eastAsia"/>
          <w:sz w:val="28"/>
          <w:szCs w:val="28"/>
        </w:rPr>
        <w:t>动漫全</w:t>
      </w:r>
      <w:proofErr w:type="gramEnd"/>
      <w:r>
        <w:rPr>
          <w:rFonts w:ascii="宋体" w:eastAsia="宋体" w:hAnsi="宋体" w:cs="Times New Roman" w:hint="eastAsia"/>
          <w:sz w:val="28"/>
          <w:szCs w:val="28"/>
        </w:rPr>
        <w:t>产业链模式。</w:t>
      </w:r>
    </w:p>
    <w:p w14:paraId="7279389F" w14:textId="77777777" w:rsidR="0089417D" w:rsidRDefault="00C0458A">
      <w:pPr>
        <w:ind w:firstLine="560"/>
        <w:rPr>
          <w:rFonts w:ascii="宋体" w:eastAsia="宋体" w:hAnsi="宋体" w:cs="Times New Roman"/>
          <w:sz w:val="28"/>
          <w:szCs w:val="28"/>
        </w:rPr>
      </w:pPr>
      <w:r>
        <w:rPr>
          <w:rFonts w:ascii="宋体" w:eastAsia="宋体" w:hAnsi="宋体" w:cs="Times New Roman" w:hint="eastAsia"/>
          <w:sz w:val="28"/>
          <w:szCs w:val="28"/>
        </w:rPr>
        <w:t>新媒体时代的最大特征之一是流量变现的可操作性，据不完全统计，</w:t>
      </w:r>
      <w:proofErr w:type="gramStart"/>
      <w:r>
        <w:rPr>
          <w:rFonts w:ascii="宋体" w:eastAsia="宋体" w:hAnsi="宋体" w:cs="Times New Roman" w:hint="eastAsia"/>
          <w:sz w:val="28"/>
          <w:szCs w:val="28"/>
        </w:rPr>
        <w:t>抖音的</w:t>
      </w:r>
      <w:proofErr w:type="gramEnd"/>
      <w:r>
        <w:rPr>
          <w:rFonts w:ascii="宋体" w:eastAsia="宋体" w:hAnsi="宋体" w:cs="Times New Roman" w:hint="eastAsia"/>
          <w:sz w:val="28"/>
          <w:szCs w:val="28"/>
        </w:rPr>
        <w:t>人均</w:t>
      </w:r>
      <w:proofErr w:type="gramStart"/>
      <w:r>
        <w:rPr>
          <w:rFonts w:ascii="宋体" w:eastAsia="宋体" w:hAnsi="宋体" w:cs="Times New Roman" w:hint="eastAsia"/>
          <w:sz w:val="28"/>
          <w:szCs w:val="28"/>
        </w:rPr>
        <w:t>日活跃量</w:t>
      </w:r>
      <w:proofErr w:type="gramEnd"/>
      <w:r>
        <w:rPr>
          <w:rFonts w:ascii="宋体" w:eastAsia="宋体" w:hAnsi="宋体" w:cs="Times New Roman" w:hint="eastAsia"/>
          <w:sz w:val="28"/>
          <w:szCs w:val="28"/>
        </w:rPr>
        <w:t>为7亿人次。以往关于</w:t>
      </w:r>
      <w:proofErr w:type="gramStart"/>
      <w:r>
        <w:rPr>
          <w:rFonts w:ascii="宋体" w:eastAsia="宋体" w:hAnsi="宋体" w:cs="Times New Roman" w:hint="eastAsia"/>
          <w:sz w:val="28"/>
          <w:szCs w:val="28"/>
        </w:rPr>
        <w:t>动漫作品</w:t>
      </w:r>
      <w:proofErr w:type="gramEnd"/>
      <w:r>
        <w:rPr>
          <w:rFonts w:ascii="宋体" w:eastAsia="宋体" w:hAnsi="宋体" w:cs="Times New Roman" w:hint="eastAsia"/>
          <w:sz w:val="28"/>
          <w:szCs w:val="28"/>
        </w:rPr>
        <w:t>传播途径的理论研究仅仅从线下漫展、报纸和线上视频平台、</w:t>
      </w:r>
      <w:proofErr w:type="gramStart"/>
      <w:r>
        <w:rPr>
          <w:rFonts w:ascii="宋体" w:eastAsia="宋体" w:hAnsi="宋体" w:cs="Times New Roman" w:hint="eastAsia"/>
          <w:sz w:val="28"/>
          <w:szCs w:val="28"/>
        </w:rPr>
        <w:t>百度贴吧的</w:t>
      </w:r>
      <w:proofErr w:type="gramEnd"/>
      <w:r>
        <w:rPr>
          <w:rFonts w:ascii="宋体" w:eastAsia="宋体" w:hAnsi="宋体" w:cs="Times New Roman" w:hint="eastAsia"/>
          <w:sz w:val="28"/>
          <w:szCs w:val="28"/>
        </w:rPr>
        <w:t>角度出发，本文会在此基础上加入短视频平台这个关键变量，加深有关</w:t>
      </w:r>
      <w:proofErr w:type="gramStart"/>
      <w:r>
        <w:rPr>
          <w:rFonts w:ascii="宋体" w:eastAsia="宋体" w:hAnsi="宋体" w:cs="Times New Roman" w:hint="eastAsia"/>
          <w:sz w:val="28"/>
          <w:szCs w:val="28"/>
        </w:rPr>
        <w:t>动漫传播</w:t>
      </w:r>
      <w:proofErr w:type="gramEnd"/>
      <w:r>
        <w:rPr>
          <w:rFonts w:ascii="宋体" w:eastAsia="宋体" w:hAnsi="宋体" w:cs="Times New Roman" w:hint="eastAsia"/>
          <w:sz w:val="28"/>
          <w:szCs w:val="28"/>
        </w:rPr>
        <w:t>途径的理论研究。</w:t>
      </w:r>
    </w:p>
    <w:p w14:paraId="2F7E1317" w14:textId="77777777" w:rsidR="0089417D" w:rsidRDefault="00C0458A">
      <w:pPr>
        <w:ind w:firstLine="560"/>
        <w:rPr>
          <w:rFonts w:ascii="宋体" w:eastAsia="宋体" w:hAnsi="宋体" w:cs="Times New Roman"/>
          <w:sz w:val="28"/>
          <w:szCs w:val="28"/>
        </w:rPr>
      </w:pPr>
      <w:commentRangeStart w:id="1"/>
      <w:del w:id="2" w:author="杨 忆" w:date="2021-10-27T19:29:00Z">
        <w:r w:rsidDel="00767256">
          <w:rPr>
            <w:rFonts w:ascii="宋体" w:eastAsia="宋体" w:hAnsi="宋体" w:cs="Times New Roman" w:hint="eastAsia"/>
            <w:sz w:val="28"/>
            <w:szCs w:val="28"/>
          </w:rPr>
          <w:delText>关</w:delText>
        </w:r>
      </w:del>
      <w:r>
        <w:rPr>
          <w:rFonts w:ascii="宋体" w:eastAsia="宋体" w:hAnsi="宋体" w:cs="Times New Roman" w:hint="eastAsia"/>
          <w:sz w:val="28"/>
          <w:szCs w:val="28"/>
        </w:rPr>
        <w:t>关于</w:t>
      </w:r>
      <w:commentRangeEnd w:id="1"/>
      <w:r w:rsidR="00767256">
        <w:rPr>
          <w:rStyle w:val="a6"/>
        </w:rPr>
        <w:commentReference w:id="1"/>
      </w:r>
      <w:proofErr w:type="gramStart"/>
      <w:r>
        <w:rPr>
          <w:rFonts w:ascii="宋体" w:eastAsia="宋体" w:hAnsi="宋体" w:cs="Times New Roman" w:hint="eastAsia"/>
          <w:sz w:val="28"/>
          <w:szCs w:val="28"/>
        </w:rPr>
        <w:t>动漫作品</w:t>
      </w:r>
      <w:proofErr w:type="gramEnd"/>
      <w:r>
        <w:rPr>
          <w:rFonts w:ascii="宋体" w:eastAsia="宋体" w:hAnsi="宋体" w:cs="Times New Roman" w:hint="eastAsia"/>
          <w:sz w:val="28"/>
          <w:szCs w:val="28"/>
        </w:rPr>
        <w:t>的研究，创新性是个关键指标，本文基于学界关于</w:t>
      </w:r>
      <w:proofErr w:type="gramStart"/>
      <w:r>
        <w:rPr>
          <w:rFonts w:ascii="宋体" w:eastAsia="宋体" w:hAnsi="宋体" w:cs="Times New Roman" w:hint="eastAsia"/>
          <w:sz w:val="28"/>
          <w:szCs w:val="28"/>
        </w:rPr>
        <w:t>动漫作品</w:t>
      </w:r>
      <w:proofErr w:type="gramEnd"/>
      <w:r>
        <w:rPr>
          <w:rFonts w:ascii="宋体" w:eastAsia="宋体" w:hAnsi="宋体" w:cs="Times New Roman" w:hint="eastAsia"/>
          <w:sz w:val="28"/>
          <w:szCs w:val="28"/>
        </w:rPr>
        <w:t>的创新性研究，进一步加入</w:t>
      </w:r>
      <w:proofErr w:type="gramStart"/>
      <w:r>
        <w:rPr>
          <w:rFonts w:ascii="宋体" w:eastAsia="宋体" w:hAnsi="宋体" w:cs="Times New Roman" w:hint="eastAsia"/>
          <w:sz w:val="28"/>
          <w:szCs w:val="28"/>
        </w:rPr>
        <w:t>动漫人才和动漫企业</w:t>
      </w:r>
      <w:proofErr w:type="gramEnd"/>
      <w:r>
        <w:rPr>
          <w:rFonts w:ascii="宋体" w:eastAsia="宋体" w:hAnsi="宋体" w:cs="Times New Roman" w:hint="eastAsia"/>
          <w:sz w:val="28"/>
          <w:szCs w:val="28"/>
        </w:rPr>
        <w:t>的创新性研究，关于二者的研究，理论上构成了</w:t>
      </w:r>
      <w:proofErr w:type="gramStart"/>
      <w:r>
        <w:rPr>
          <w:rFonts w:ascii="宋体" w:eastAsia="宋体" w:hAnsi="宋体" w:cs="Times New Roman" w:hint="eastAsia"/>
          <w:sz w:val="28"/>
          <w:szCs w:val="28"/>
        </w:rPr>
        <w:t>动漫作品</w:t>
      </w:r>
      <w:proofErr w:type="gramEnd"/>
      <w:r>
        <w:rPr>
          <w:rFonts w:ascii="宋体" w:eastAsia="宋体" w:hAnsi="宋体" w:cs="Times New Roman" w:hint="eastAsia"/>
          <w:sz w:val="28"/>
          <w:szCs w:val="28"/>
        </w:rPr>
        <w:t>创新性研究的基础。</w:t>
      </w:r>
    </w:p>
    <w:p w14:paraId="12AF1F6B" w14:textId="77777777" w:rsidR="0089417D" w:rsidRDefault="00C0458A">
      <w:pPr>
        <w:ind w:firstLine="560"/>
        <w:rPr>
          <w:rFonts w:ascii="宋体" w:eastAsia="宋体" w:hAnsi="宋体" w:cs="Times New Roman"/>
          <w:sz w:val="28"/>
          <w:szCs w:val="28"/>
        </w:rPr>
      </w:pPr>
      <w:commentRangeStart w:id="3"/>
      <w:proofErr w:type="gramStart"/>
      <w:r>
        <w:rPr>
          <w:rFonts w:ascii="宋体" w:eastAsia="宋体" w:hAnsi="宋体" w:cs="Times New Roman" w:hint="eastAsia"/>
          <w:sz w:val="28"/>
          <w:szCs w:val="28"/>
        </w:rPr>
        <w:t>关于动漫衍生</w:t>
      </w:r>
      <w:proofErr w:type="gramEnd"/>
      <w:r>
        <w:rPr>
          <w:rFonts w:ascii="宋体" w:eastAsia="宋体" w:hAnsi="宋体" w:cs="Times New Roman" w:hint="eastAsia"/>
          <w:sz w:val="28"/>
          <w:szCs w:val="28"/>
        </w:rPr>
        <w:t>产业的研究，过去的研究局限于</w:t>
      </w:r>
      <w:proofErr w:type="gramStart"/>
      <w:r>
        <w:rPr>
          <w:rFonts w:ascii="宋体" w:eastAsia="宋体" w:hAnsi="宋体" w:cs="Times New Roman" w:hint="eastAsia"/>
          <w:sz w:val="28"/>
          <w:szCs w:val="28"/>
        </w:rPr>
        <w:t>动漫主题</w:t>
      </w:r>
      <w:proofErr w:type="gramEnd"/>
      <w:r>
        <w:rPr>
          <w:rFonts w:ascii="宋体" w:eastAsia="宋体" w:hAnsi="宋体" w:cs="Times New Roman" w:hint="eastAsia"/>
          <w:sz w:val="28"/>
          <w:szCs w:val="28"/>
        </w:rPr>
        <w:t>乐园、周边产品和日常用品，本文从新媒体的角度出发，把握消费者的行为偏好，在此基础上研究剧本杀和</w:t>
      </w:r>
      <w:proofErr w:type="gramStart"/>
      <w:r>
        <w:rPr>
          <w:rFonts w:ascii="宋体" w:eastAsia="宋体" w:hAnsi="宋体" w:cs="Times New Roman" w:hint="eastAsia"/>
          <w:sz w:val="28"/>
          <w:szCs w:val="28"/>
        </w:rPr>
        <w:t>动漫主题</w:t>
      </w:r>
      <w:proofErr w:type="gramEnd"/>
      <w:r>
        <w:rPr>
          <w:rFonts w:ascii="宋体" w:eastAsia="宋体" w:hAnsi="宋体" w:cs="Times New Roman" w:hint="eastAsia"/>
          <w:sz w:val="28"/>
          <w:szCs w:val="28"/>
        </w:rPr>
        <w:t>的密室逃脱的可行性。</w:t>
      </w:r>
      <w:commentRangeEnd w:id="3"/>
      <w:r w:rsidR="008D4633">
        <w:rPr>
          <w:rStyle w:val="a6"/>
        </w:rPr>
        <w:commentReference w:id="3"/>
      </w:r>
    </w:p>
    <w:p w14:paraId="6354F8FA" w14:textId="77777777" w:rsidR="0089417D" w:rsidRDefault="00C0458A">
      <w:pPr>
        <w:ind w:firstLineChars="200" w:firstLine="560"/>
        <w:rPr>
          <w:rFonts w:ascii="黑体" w:eastAsia="黑体" w:hAnsi="黑体" w:cs="Arial"/>
          <w:b/>
          <w:sz w:val="32"/>
          <w:szCs w:val="32"/>
        </w:rPr>
      </w:pPr>
      <w:commentRangeStart w:id="4"/>
      <w:r>
        <w:rPr>
          <w:rFonts w:ascii="Times New Roman" w:eastAsia="宋体" w:hAnsi="Times New Roman" w:cs="Times New Roman"/>
          <w:sz w:val="28"/>
          <w:szCs w:val="28"/>
        </w:rPr>
        <w:t xml:space="preserve"> </w:t>
      </w:r>
      <w:r>
        <w:rPr>
          <w:rFonts w:ascii="黑体" w:eastAsia="黑体" w:hAnsi="黑体" w:cs="Arial" w:hint="eastAsia"/>
          <w:b/>
          <w:sz w:val="32"/>
          <w:szCs w:val="32"/>
        </w:rPr>
        <w:t>实际意义</w:t>
      </w:r>
      <w:commentRangeEnd w:id="4"/>
      <w:r w:rsidR="00885B31">
        <w:rPr>
          <w:rStyle w:val="a6"/>
        </w:rPr>
        <w:commentReference w:id="4"/>
      </w:r>
      <w:r>
        <w:rPr>
          <w:rFonts w:ascii="黑体" w:eastAsia="黑体" w:hAnsi="黑体" w:cs="Arial" w:hint="eastAsia"/>
          <w:b/>
          <w:sz w:val="32"/>
          <w:szCs w:val="32"/>
        </w:rPr>
        <w:t>：</w:t>
      </w:r>
    </w:p>
    <w:p w14:paraId="4DE075FF" w14:textId="124E3286" w:rsidR="0089417D" w:rsidRDefault="00C0458A">
      <w:pPr>
        <w:ind w:firstLineChars="200" w:firstLine="560"/>
        <w:rPr>
          <w:rFonts w:ascii="宋体" w:eastAsia="宋体" w:hAnsi="宋体" w:cs="Times New Roman"/>
          <w:sz w:val="28"/>
          <w:szCs w:val="28"/>
        </w:rPr>
      </w:pPr>
      <w:r>
        <w:rPr>
          <w:rFonts w:ascii="宋体" w:eastAsia="宋体" w:hAnsi="宋体" w:cs="Times New Roman" w:hint="eastAsia"/>
          <w:sz w:val="28"/>
          <w:szCs w:val="28"/>
        </w:rPr>
        <w:t>本文立足于新媒体时代</w:t>
      </w:r>
      <w:del w:id="5" w:author="杨 忆" w:date="2021-10-27T19:32:00Z">
        <w:r w:rsidDel="006F2758">
          <w:rPr>
            <w:rFonts w:ascii="宋体" w:eastAsia="宋体" w:hAnsi="宋体" w:cs="Times New Roman" w:hint="eastAsia"/>
            <w:sz w:val="28"/>
            <w:szCs w:val="28"/>
          </w:rPr>
          <w:delText>，</w:delText>
        </w:r>
      </w:del>
      <w:ins w:id="6" w:author="杨 忆" w:date="2021-10-27T19:32:00Z">
        <w:r w:rsidR="006F2758">
          <w:rPr>
            <w:rFonts w:ascii="宋体" w:eastAsia="宋体" w:hAnsi="宋体" w:cs="Times New Roman" w:hint="eastAsia"/>
            <w:sz w:val="28"/>
            <w:szCs w:val="28"/>
          </w:rPr>
          <w:t>对</w:t>
        </w:r>
        <w:proofErr w:type="gramStart"/>
        <w:r w:rsidR="006F2758">
          <w:rPr>
            <w:rFonts w:ascii="宋体" w:eastAsia="宋体" w:hAnsi="宋体" w:cs="Times New Roman" w:hint="eastAsia"/>
            <w:sz w:val="28"/>
            <w:szCs w:val="28"/>
          </w:rPr>
          <w:t>动漫产业</w:t>
        </w:r>
      </w:ins>
      <w:proofErr w:type="gramEnd"/>
      <w:ins w:id="7" w:author="杨 忆" w:date="2021-10-27T19:33:00Z">
        <w:r w:rsidR="006F2758">
          <w:rPr>
            <w:rFonts w:ascii="宋体" w:eastAsia="宋体" w:hAnsi="宋体" w:cs="Times New Roman" w:hint="eastAsia"/>
            <w:sz w:val="28"/>
            <w:szCs w:val="28"/>
          </w:rPr>
          <w:t>的</w:t>
        </w:r>
      </w:ins>
      <w:ins w:id="8" w:author="杨 忆" w:date="2021-10-27T19:32:00Z">
        <w:r w:rsidR="006F2758">
          <w:rPr>
            <w:rFonts w:ascii="宋体" w:eastAsia="宋体" w:hAnsi="宋体" w:cs="Times New Roman" w:hint="eastAsia"/>
            <w:sz w:val="28"/>
            <w:szCs w:val="28"/>
          </w:rPr>
          <w:t>发展进行研究，</w:t>
        </w:r>
      </w:ins>
      <w:ins w:id="9" w:author="杨 忆" w:date="2021-10-27T19:33:00Z">
        <w:r w:rsidR="006F2758">
          <w:rPr>
            <w:rFonts w:ascii="宋体" w:eastAsia="宋体" w:hAnsi="宋体" w:cs="Times New Roman" w:hint="eastAsia"/>
            <w:sz w:val="28"/>
            <w:szCs w:val="28"/>
          </w:rPr>
          <w:t>有一定的实际意义：</w:t>
        </w:r>
      </w:ins>
      <w:r>
        <w:rPr>
          <w:rFonts w:ascii="宋体" w:eastAsia="宋体" w:hAnsi="宋体" w:cs="Times New Roman" w:hint="eastAsia"/>
          <w:sz w:val="28"/>
          <w:szCs w:val="28"/>
        </w:rPr>
        <w:t>一是，在</w:t>
      </w:r>
      <w:del w:id="10" w:author="杨 忆" w:date="2021-10-27T19:33:00Z">
        <w:r w:rsidDel="006F2758">
          <w:rPr>
            <w:rFonts w:ascii="宋体" w:eastAsia="宋体" w:hAnsi="宋体" w:cs="Times New Roman" w:hint="eastAsia"/>
            <w:sz w:val="28"/>
            <w:szCs w:val="28"/>
          </w:rPr>
          <w:delText>前人</w:delText>
        </w:r>
      </w:del>
      <w:ins w:id="11" w:author="杨 忆" w:date="2021-10-27T19:33:00Z">
        <w:r w:rsidR="006F2758">
          <w:rPr>
            <w:rFonts w:ascii="宋体" w:eastAsia="宋体" w:hAnsi="宋体" w:cs="Times New Roman" w:hint="eastAsia"/>
            <w:sz w:val="28"/>
            <w:szCs w:val="28"/>
          </w:rPr>
          <w:t>已有文献研究</w:t>
        </w:r>
      </w:ins>
      <w:r>
        <w:rPr>
          <w:rFonts w:ascii="宋体" w:eastAsia="宋体" w:hAnsi="宋体" w:cs="Times New Roman" w:hint="eastAsia"/>
          <w:sz w:val="28"/>
          <w:szCs w:val="28"/>
        </w:rPr>
        <w:t>的基础上提出</w:t>
      </w:r>
      <w:del w:id="12" w:author="杨 忆" w:date="2021-10-27T19:33:00Z">
        <w:r w:rsidDel="006F2758">
          <w:rPr>
            <w:rFonts w:ascii="宋体" w:eastAsia="宋体" w:hAnsi="宋体" w:cs="Times New Roman" w:hint="eastAsia"/>
            <w:sz w:val="28"/>
            <w:szCs w:val="28"/>
          </w:rPr>
          <w:delText>自己的一些独特</w:delText>
        </w:r>
      </w:del>
      <w:ins w:id="13" w:author="杨 忆" w:date="2021-10-27T19:33:00Z">
        <w:r w:rsidR="006F2758">
          <w:rPr>
            <w:rFonts w:ascii="宋体" w:eastAsia="宋体" w:hAnsi="宋体" w:cs="Times New Roman" w:hint="eastAsia"/>
            <w:sz w:val="28"/>
            <w:szCs w:val="28"/>
          </w:rPr>
          <w:t>本文特有的</w:t>
        </w:r>
      </w:ins>
      <w:r>
        <w:rPr>
          <w:rFonts w:ascii="宋体" w:eastAsia="宋体" w:hAnsi="宋体" w:cs="Times New Roman" w:hint="eastAsia"/>
          <w:sz w:val="28"/>
          <w:szCs w:val="28"/>
        </w:rPr>
        <w:t>观点，为</w:t>
      </w:r>
      <w:ins w:id="14" w:author="杨 忆" w:date="2021-10-27T19:34:00Z">
        <w:r w:rsidR="006F2758">
          <w:rPr>
            <w:rFonts w:ascii="宋体" w:eastAsia="宋体" w:hAnsi="宋体" w:cs="Times New Roman" w:hint="eastAsia"/>
            <w:sz w:val="28"/>
            <w:szCs w:val="28"/>
          </w:rPr>
          <w:t>推进</w:t>
        </w:r>
      </w:ins>
      <w:proofErr w:type="gramStart"/>
      <w:r>
        <w:rPr>
          <w:rFonts w:ascii="宋体" w:eastAsia="宋体" w:hAnsi="宋体" w:cs="Times New Roman" w:hint="eastAsia"/>
          <w:sz w:val="28"/>
          <w:szCs w:val="28"/>
        </w:rPr>
        <w:t>动漫产业</w:t>
      </w:r>
      <w:proofErr w:type="gramEnd"/>
      <w:r>
        <w:rPr>
          <w:rFonts w:ascii="宋体" w:eastAsia="宋体" w:hAnsi="宋体" w:cs="Times New Roman" w:hint="eastAsia"/>
          <w:sz w:val="28"/>
          <w:szCs w:val="28"/>
        </w:rPr>
        <w:t>的发展</w:t>
      </w:r>
      <w:del w:id="15" w:author="杨 忆" w:date="2021-10-27T19:33:00Z">
        <w:r w:rsidDel="006F2758">
          <w:rPr>
            <w:rFonts w:ascii="宋体" w:eastAsia="宋体" w:hAnsi="宋体" w:cs="Times New Roman" w:hint="eastAsia"/>
            <w:sz w:val="28"/>
            <w:szCs w:val="28"/>
          </w:rPr>
          <w:delText>理论添砖加瓦，为</w:delText>
        </w:r>
      </w:del>
      <w:ins w:id="16" w:author="杨 忆" w:date="2021-10-27T19:33:00Z">
        <w:r w:rsidR="006F2758">
          <w:rPr>
            <w:rFonts w:ascii="宋体" w:eastAsia="宋体" w:hAnsi="宋体" w:cs="Times New Roman" w:hint="eastAsia"/>
            <w:sz w:val="28"/>
            <w:szCs w:val="28"/>
          </w:rPr>
          <w:t>及</w:t>
        </w:r>
      </w:ins>
      <w:r>
        <w:rPr>
          <w:rFonts w:ascii="宋体" w:eastAsia="宋体" w:hAnsi="宋体" w:cs="Times New Roman" w:hint="eastAsia"/>
          <w:sz w:val="28"/>
          <w:szCs w:val="28"/>
        </w:rPr>
        <w:t>中国</w:t>
      </w:r>
      <w:proofErr w:type="gramStart"/>
      <w:r>
        <w:rPr>
          <w:rFonts w:ascii="宋体" w:eastAsia="宋体" w:hAnsi="宋体" w:cs="Times New Roman" w:hint="eastAsia"/>
          <w:sz w:val="28"/>
          <w:szCs w:val="28"/>
        </w:rPr>
        <w:t>动漫市场</w:t>
      </w:r>
      <w:proofErr w:type="gramEnd"/>
      <w:r>
        <w:rPr>
          <w:rFonts w:ascii="宋体" w:eastAsia="宋体" w:hAnsi="宋体" w:cs="Times New Roman" w:hint="eastAsia"/>
          <w:sz w:val="28"/>
          <w:szCs w:val="28"/>
        </w:rPr>
        <w:t>的发展贡献</w:t>
      </w:r>
      <w:del w:id="17" w:author="杨 忆" w:date="2021-10-27T19:34:00Z">
        <w:r w:rsidDel="006F2758">
          <w:rPr>
            <w:rFonts w:ascii="宋体" w:eastAsia="宋体" w:hAnsi="宋体" w:cs="Times New Roman" w:hint="eastAsia"/>
            <w:sz w:val="28"/>
            <w:szCs w:val="28"/>
          </w:rPr>
          <w:delText>自己的</w:delText>
        </w:r>
      </w:del>
      <w:r>
        <w:rPr>
          <w:rFonts w:ascii="宋体" w:eastAsia="宋体" w:hAnsi="宋体" w:cs="Times New Roman" w:hint="eastAsia"/>
          <w:sz w:val="28"/>
          <w:szCs w:val="28"/>
        </w:rPr>
        <w:t>一份力量；二是，</w:t>
      </w:r>
      <w:ins w:id="18" w:author="杨 忆" w:date="2021-10-27T19:34:00Z">
        <w:r w:rsidR="00D0139F">
          <w:rPr>
            <w:rFonts w:ascii="宋体" w:eastAsia="宋体" w:hAnsi="宋体" w:cs="Times New Roman" w:hint="eastAsia"/>
            <w:sz w:val="28"/>
            <w:szCs w:val="28"/>
          </w:rPr>
          <w:t>在</w:t>
        </w:r>
      </w:ins>
      <w:r>
        <w:rPr>
          <w:rFonts w:ascii="宋体" w:eastAsia="宋体" w:hAnsi="宋体" w:cs="Times New Roman" w:hint="eastAsia"/>
          <w:sz w:val="28"/>
          <w:szCs w:val="28"/>
        </w:rPr>
        <w:t>进一步</w:t>
      </w:r>
      <w:ins w:id="19" w:author="杨 忆" w:date="2021-10-27T19:34:00Z">
        <w:r w:rsidR="00D0139F">
          <w:rPr>
            <w:rFonts w:ascii="宋体" w:eastAsia="宋体" w:hAnsi="宋体" w:cs="Times New Roman" w:hint="eastAsia"/>
            <w:sz w:val="28"/>
            <w:szCs w:val="28"/>
          </w:rPr>
          <w:t>深入</w:t>
        </w:r>
      </w:ins>
      <w:del w:id="20" w:author="杨 忆" w:date="2021-10-27T19:34:00Z">
        <w:r w:rsidDel="00D0139F">
          <w:rPr>
            <w:rFonts w:ascii="宋体" w:eastAsia="宋体" w:hAnsi="宋体" w:cs="Times New Roman" w:hint="eastAsia"/>
            <w:sz w:val="28"/>
            <w:szCs w:val="28"/>
          </w:rPr>
          <w:delText>深化</w:delText>
        </w:r>
      </w:del>
      <w:r>
        <w:rPr>
          <w:rFonts w:ascii="宋体" w:eastAsia="宋体" w:hAnsi="宋体" w:cs="Times New Roman" w:hint="eastAsia"/>
          <w:sz w:val="28"/>
          <w:szCs w:val="28"/>
        </w:rPr>
        <w:t>研究新媒体</w:t>
      </w:r>
      <w:ins w:id="21" w:author="杨 忆" w:date="2021-10-27T19:34:00Z">
        <w:r w:rsidR="00D0139F">
          <w:rPr>
            <w:rFonts w:ascii="宋体" w:eastAsia="宋体" w:hAnsi="宋体" w:cs="Times New Roman" w:hint="eastAsia"/>
            <w:sz w:val="28"/>
            <w:szCs w:val="28"/>
          </w:rPr>
          <w:t>时代</w:t>
        </w:r>
      </w:ins>
      <w:del w:id="22" w:author="杨 忆" w:date="2021-10-27T19:34:00Z">
        <w:r w:rsidDel="00D0139F">
          <w:rPr>
            <w:rFonts w:ascii="宋体" w:eastAsia="宋体" w:hAnsi="宋体" w:cs="Times New Roman" w:hint="eastAsia"/>
            <w:sz w:val="28"/>
            <w:szCs w:val="28"/>
          </w:rPr>
          <w:delText>基础上</w:delText>
        </w:r>
      </w:del>
      <w:r>
        <w:rPr>
          <w:rFonts w:ascii="宋体" w:eastAsia="宋体" w:hAnsi="宋体" w:cs="Times New Roman" w:hint="eastAsia"/>
          <w:sz w:val="28"/>
          <w:szCs w:val="28"/>
        </w:rPr>
        <w:t>的相关政策措施，</w:t>
      </w:r>
      <w:r>
        <w:rPr>
          <w:rFonts w:ascii="宋体" w:eastAsia="宋体" w:hAnsi="宋体" w:cs="Times New Roman" w:hint="eastAsia"/>
          <w:sz w:val="28"/>
          <w:szCs w:val="28"/>
          <w:shd w:val="clear" w:color="auto" w:fill="FFFFFF"/>
        </w:rPr>
        <w:t>把握新媒体时代</w:t>
      </w:r>
      <w:proofErr w:type="gramStart"/>
      <w:r>
        <w:rPr>
          <w:rFonts w:ascii="宋体" w:eastAsia="宋体" w:hAnsi="宋体" w:cs="Times New Roman" w:hint="eastAsia"/>
          <w:sz w:val="28"/>
          <w:szCs w:val="28"/>
          <w:shd w:val="clear" w:color="auto" w:fill="FFFFFF"/>
        </w:rPr>
        <w:t>动漫作品</w:t>
      </w:r>
      <w:proofErr w:type="gramEnd"/>
      <w:r>
        <w:rPr>
          <w:rFonts w:ascii="宋体" w:eastAsia="宋体" w:hAnsi="宋体" w:cs="Times New Roman" w:hint="eastAsia"/>
          <w:sz w:val="28"/>
          <w:szCs w:val="28"/>
          <w:shd w:val="clear" w:color="auto" w:fill="FFFFFF"/>
        </w:rPr>
        <w:t>传播路径的选择</w:t>
      </w:r>
      <w:ins w:id="23" w:author="杨 忆" w:date="2021-10-27T19:34:00Z">
        <w:r w:rsidR="00D0139F">
          <w:rPr>
            <w:rFonts w:ascii="宋体" w:eastAsia="宋体" w:hAnsi="宋体" w:cs="Times New Roman" w:hint="eastAsia"/>
            <w:sz w:val="28"/>
            <w:szCs w:val="28"/>
            <w:shd w:val="clear" w:color="auto" w:fill="FFFFFF"/>
          </w:rPr>
          <w:t>，为相关行业</w:t>
        </w:r>
      </w:ins>
      <w:ins w:id="24" w:author="杨 忆" w:date="2021-10-27T19:35:00Z">
        <w:r w:rsidR="00D0139F">
          <w:rPr>
            <w:rFonts w:ascii="宋体" w:eastAsia="宋体" w:hAnsi="宋体" w:cs="Times New Roman" w:hint="eastAsia"/>
            <w:sz w:val="28"/>
            <w:szCs w:val="28"/>
            <w:shd w:val="clear" w:color="auto" w:fill="FFFFFF"/>
          </w:rPr>
          <w:t>进一步发展提供一定的借鉴</w:t>
        </w:r>
      </w:ins>
      <w:del w:id="25" w:author="杨 忆" w:date="2021-10-27T19:35:00Z">
        <w:r w:rsidDel="00D0139F">
          <w:rPr>
            <w:rFonts w:ascii="宋体" w:eastAsia="宋体" w:hAnsi="宋体" w:cs="Times New Roman" w:hint="eastAsia"/>
            <w:sz w:val="28"/>
            <w:szCs w:val="28"/>
            <w:shd w:val="clear" w:color="auto" w:fill="FFFFFF"/>
          </w:rPr>
          <w:delText>。</w:delText>
        </w:r>
      </w:del>
      <w:ins w:id="26" w:author="杨 忆" w:date="2021-10-27T19:35:00Z">
        <w:r w:rsidR="00D0139F">
          <w:rPr>
            <w:rFonts w:ascii="宋体" w:eastAsia="宋体" w:hAnsi="宋体" w:cs="Times New Roman" w:hint="eastAsia"/>
            <w:sz w:val="28"/>
            <w:szCs w:val="28"/>
            <w:shd w:val="clear" w:color="auto" w:fill="FFFFFF"/>
          </w:rPr>
          <w:t>；</w:t>
        </w:r>
      </w:ins>
      <w:r>
        <w:rPr>
          <w:rFonts w:ascii="宋体" w:eastAsia="宋体" w:hAnsi="宋体" w:cs="Times New Roman" w:hint="eastAsia"/>
          <w:sz w:val="28"/>
          <w:szCs w:val="28"/>
        </w:rPr>
        <w:t>三是，</w:t>
      </w:r>
      <w:del w:id="27" w:author="杨 忆" w:date="2021-10-27T19:35:00Z">
        <w:r w:rsidDel="00D0139F">
          <w:rPr>
            <w:rFonts w:ascii="宋体" w:eastAsia="宋体" w:hAnsi="宋体" w:cs="Times New Roman" w:hint="eastAsia"/>
            <w:sz w:val="28"/>
            <w:szCs w:val="28"/>
          </w:rPr>
          <w:delText>适当</w:delText>
        </w:r>
      </w:del>
      <w:ins w:id="28" w:author="杨 忆" w:date="2021-10-27T19:35:00Z">
        <w:r w:rsidR="00D0139F">
          <w:rPr>
            <w:rFonts w:ascii="宋体" w:eastAsia="宋体" w:hAnsi="宋体" w:cs="Times New Roman" w:hint="eastAsia"/>
            <w:sz w:val="28"/>
            <w:szCs w:val="28"/>
          </w:rPr>
          <w:t>为</w:t>
        </w:r>
      </w:ins>
      <w:del w:id="29" w:author="杨 忆" w:date="2021-10-27T19:35:00Z">
        <w:r w:rsidDel="00D0139F">
          <w:rPr>
            <w:rFonts w:ascii="宋体" w:eastAsia="宋体" w:hAnsi="宋体" w:cs="Times New Roman" w:hint="eastAsia"/>
            <w:sz w:val="28"/>
            <w:szCs w:val="28"/>
          </w:rPr>
          <w:delText>推</w:delText>
        </w:r>
        <w:r w:rsidDel="00D0139F">
          <w:rPr>
            <w:rFonts w:ascii="宋体" w:eastAsia="宋体" w:hAnsi="宋体" w:cs="Times New Roman" w:hint="eastAsia"/>
            <w:sz w:val="28"/>
            <w:szCs w:val="28"/>
          </w:rPr>
          <w:lastRenderedPageBreak/>
          <w:delText>进</w:delText>
        </w:r>
      </w:del>
      <w:proofErr w:type="gramStart"/>
      <w:r>
        <w:rPr>
          <w:rFonts w:ascii="宋体" w:eastAsia="宋体" w:hAnsi="宋体" w:cs="Times New Roman" w:hint="eastAsia"/>
          <w:sz w:val="28"/>
          <w:szCs w:val="28"/>
        </w:rPr>
        <w:t>动漫衍生</w:t>
      </w:r>
      <w:proofErr w:type="gramEnd"/>
      <w:r>
        <w:rPr>
          <w:rFonts w:ascii="宋体" w:eastAsia="宋体" w:hAnsi="宋体" w:cs="Times New Roman" w:hint="eastAsia"/>
          <w:sz w:val="28"/>
          <w:szCs w:val="28"/>
        </w:rPr>
        <w:t>产业关于产业发展和产业价值的相关研究</w:t>
      </w:r>
      <w:ins w:id="30" w:author="杨 忆" w:date="2021-10-27T19:35:00Z">
        <w:r w:rsidR="00D0139F">
          <w:rPr>
            <w:rFonts w:ascii="宋体" w:eastAsia="宋体" w:hAnsi="宋体" w:cs="Times New Roman" w:hint="eastAsia"/>
            <w:sz w:val="28"/>
            <w:szCs w:val="28"/>
          </w:rPr>
          <w:t>提供进一步的研究基础</w:t>
        </w:r>
      </w:ins>
      <w:r>
        <w:rPr>
          <w:rFonts w:ascii="宋体" w:eastAsia="宋体" w:hAnsi="宋体" w:cs="Times New Roman" w:hint="eastAsia"/>
          <w:sz w:val="28"/>
          <w:szCs w:val="28"/>
        </w:rPr>
        <w:t>。</w:t>
      </w:r>
    </w:p>
    <w:p w14:paraId="371B960C" w14:textId="77777777" w:rsidR="0089417D" w:rsidRDefault="00C0458A">
      <w:pPr>
        <w:pStyle w:val="1"/>
        <w:rPr>
          <w:rFonts w:ascii="黑体" w:eastAsia="黑体" w:hAnsi="黑体"/>
          <w:sz w:val="32"/>
          <w:szCs w:val="32"/>
        </w:rPr>
      </w:pPr>
      <w:r>
        <w:rPr>
          <w:rFonts w:ascii="黑体" w:eastAsia="黑体" w:hAnsi="黑体" w:hint="eastAsia"/>
          <w:sz w:val="32"/>
          <w:szCs w:val="32"/>
        </w:rPr>
        <w:t>1.3 文献综述</w:t>
      </w:r>
    </w:p>
    <w:p w14:paraId="38581F1B" w14:textId="77777777" w:rsidR="0089417D" w:rsidRDefault="0089417D"/>
    <w:p w14:paraId="27AE12FF" w14:textId="77777777" w:rsidR="0089417D" w:rsidRDefault="00C0458A">
      <w:pPr>
        <w:ind w:firstLineChars="200" w:firstLine="560"/>
        <w:rPr>
          <w:rFonts w:ascii="宋体" w:eastAsia="宋体" w:hAnsi="宋体" w:cs="Times New Roman"/>
          <w:color w:val="2B2B2B"/>
          <w:sz w:val="28"/>
          <w:szCs w:val="28"/>
          <w:shd w:val="clear" w:color="auto" w:fill="FFFFFF"/>
        </w:rPr>
      </w:pPr>
      <w:r>
        <w:rPr>
          <w:rFonts w:ascii="宋体" w:eastAsia="宋体" w:hAnsi="宋体" w:cs="Times New Roman" w:hint="eastAsia"/>
          <w:color w:val="2B2B2B"/>
          <w:sz w:val="28"/>
          <w:szCs w:val="28"/>
          <w:shd w:val="clear" w:color="auto" w:fill="FFFFFF"/>
        </w:rPr>
        <w:t>1.3.1 国内文献综述</w:t>
      </w:r>
    </w:p>
    <w:p w14:paraId="5C1B7F5A" w14:textId="77777777" w:rsidR="0089417D" w:rsidRDefault="00C0458A">
      <w:pPr>
        <w:ind w:firstLineChars="200" w:firstLine="560"/>
        <w:rPr>
          <w:rFonts w:ascii="宋体" w:eastAsia="宋体" w:hAnsi="宋体" w:cs="宋体"/>
          <w:color w:val="2B2B2B"/>
          <w:sz w:val="28"/>
          <w:szCs w:val="28"/>
          <w:shd w:val="clear" w:color="auto" w:fill="FFFFFF"/>
        </w:rPr>
      </w:pPr>
      <w:r>
        <w:rPr>
          <w:rFonts w:ascii="宋体" w:eastAsia="宋体" w:hAnsi="宋体" w:cs="宋体" w:hint="eastAsia"/>
          <w:color w:val="2B2B2B"/>
          <w:sz w:val="28"/>
          <w:szCs w:val="28"/>
          <w:shd w:val="clear" w:color="auto" w:fill="FFFFFF"/>
        </w:rPr>
        <w:t>关于</w:t>
      </w:r>
      <w:proofErr w:type="gramStart"/>
      <w:r>
        <w:rPr>
          <w:rFonts w:ascii="宋体" w:eastAsia="宋体" w:hAnsi="宋体" w:cs="宋体" w:hint="eastAsia"/>
          <w:color w:val="2B2B2B"/>
          <w:sz w:val="28"/>
          <w:szCs w:val="28"/>
          <w:shd w:val="clear" w:color="auto" w:fill="FFFFFF"/>
        </w:rPr>
        <w:t>动漫产业</w:t>
      </w:r>
      <w:proofErr w:type="gramEnd"/>
      <w:r>
        <w:rPr>
          <w:rFonts w:ascii="宋体" w:eastAsia="宋体" w:hAnsi="宋体" w:cs="宋体" w:hint="eastAsia"/>
          <w:color w:val="2B2B2B"/>
          <w:sz w:val="28"/>
          <w:szCs w:val="28"/>
          <w:shd w:val="clear" w:color="auto" w:fill="FFFFFF"/>
        </w:rPr>
        <w:t>的发展研究，国内研究主要有以下几方面</w:t>
      </w:r>
      <w:r>
        <w:rPr>
          <w:rFonts w:ascii="宋体" w:eastAsia="宋体" w:hAnsi="宋体" w:cs="宋体"/>
          <w:color w:val="2B2B2B"/>
          <w:sz w:val="28"/>
          <w:szCs w:val="28"/>
          <w:shd w:val="clear" w:color="auto" w:fill="FFFFFF"/>
        </w:rPr>
        <w:t>:</w:t>
      </w:r>
    </w:p>
    <w:p w14:paraId="25F17ACF" w14:textId="77777777" w:rsidR="0089417D" w:rsidRDefault="00C0458A">
      <w:pPr>
        <w:ind w:firstLineChars="200" w:firstLine="560"/>
        <w:rPr>
          <w:rFonts w:ascii="宋体" w:eastAsia="宋体" w:hAnsi="宋体" w:cs="宋体"/>
          <w:color w:val="2B2B2B"/>
          <w:sz w:val="28"/>
          <w:szCs w:val="28"/>
          <w:shd w:val="clear" w:color="auto" w:fill="FFFFFF"/>
        </w:rPr>
      </w:pPr>
      <w:r>
        <w:rPr>
          <w:rFonts w:ascii="宋体" w:eastAsia="宋体" w:hAnsi="宋体" w:cs="宋体" w:hint="eastAsia"/>
          <w:color w:val="2B2B2B"/>
          <w:sz w:val="28"/>
          <w:szCs w:val="28"/>
          <w:shd w:val="clear" w:color="auto" w:fill="FFFFFF"/>
        </w:rPr>
        <w:t>首先，国内学者对</w:t>
      </w:r>
      <w:proofErr w:type="gramStart"/>
      <w:r>
        <w:rPr>
          <w:rFonts w:ascii="宋体" w:eastAsia="宋体" w:hAnsi="宋体" w:cs="宋体" w:hint="eastAsia"/>
          <w:color w:val="2B2B2B"/>
          <w:sz w:val="28"/>
          <w:szCs w:val="28"/>
          <w:shd w:val="clear" w:color="auto" w:fill="FFFFFF"/>
        </w:rPr>
        <w:t>动漫产业</w:t>
      </w:r>
      <w:proofErr w:type="gramEnd"/>
      <w:r>
        <w:rPr>
          <w:rFonts w:ascii="宋体" w:eastAsia="宋体" w:hAnsi="宋体" w:cs="宋体" w:hint="eastAsia"/>
          <w:color w:val="2B2B2B"/>
          <w:sz w:val="28"/>
          <w:szCs w:val="28"/>
          <w:shd w:val="clear" w:color="auto" w:fill="FFFFFF"/>
        </w:rPr>
        <w:t>发展相关政策的研究，主要围绕政府在动</w:t>
      </w:r>
      <w:proofErr w:type="gramStart"/>
      <w:r>
        <w:rPr>
          <w:rFonts w:ascii="宋体" w:eastAsia="宋体" w:hAnsi="宋体" w:cs="宋体" w:hint="eastAsia"/>
          <w:color w:val="2B2B2B"/>
          <w:sz w:val="28"/>
          <w:szCs w:val="28"/>
          <w:shd w:val="clear" w:color="auto" w:fill="FFFFFF"/>
        </w:rPr>
        <w:t>漫市场</w:t>
      </w:r>
      <w:proofErr w:type="gramEnd"/>
      <w:r>
        <w:rPr>
          <w:rFonts w:ascii="宋体" w:eastAsia="宋体" w:hAnsi="宋体" w:cs="宋体" w:hint="eastAsia"/>
          <w:color w:val="2B2B2B"/>
          <w:sz w:val="28"/>
          <w:szCs w:val="28"/>
          <w:shd w:val="clear" w:color="auto" w:fill="FFFFFF"/>
        </w:rPr>
        <w:t>扮演的角色定位、政府的宏观政策对</w:t>
      </w:r>
      <w:proofErr w:type="gramStart"/>
      <w:r>
        <w:rPr>
          <w:rFonts w:ascii="宋体" w:eastAsia="宋体" w:hAnsi="宋体" w:cs="宋体" w:hint="eastAsia"/>
          <w:color w:val="2B2B2B"/>
          <w:sz w:val="28"/>
          <w:szCs w:val="28"/>
          <w:shd w:val="clear" w:color="auto" w:fill="FFFFFF"/>
        </w:rPr>
        <w:t>动漫产业</w:t>
      </w:r>
      <w:proofErr w:type="gramEnd"/>
      <w:r>
        <w:rPr>
          <w:rFonts w:ascii="宋体" w:eastAsia="宋体" w:hAnsi="宋体" w:cs="宋体" w:hint="eastAsia"/>
          <w:color w:val="2B2B2B"/>
          <w:sz w:val="28"/>
          <w:szCs w:val="28"/>
          <w:shd w:val="clear" w:color="auto" w:fill="FFFFFF"/>
        </w:rPr>
        <w:t>的影响和政府应加强对</w:t>
      </w:r>
      <w:proofErr w:type="gramStart"/>
      <w:r>
        <w:rPr>
          <w:rFonts w:ascii="宋体" w:eastAsia="宋体" w:hAnsi="宋体" w:cs="宋体" w:hint="eastAsia"/>
          <w:color w:val="2B2B2B"/>
          <w:sz w:val="28"/>
          <w:szCs w:val="28"/>
          <w:shd w:val="clear" w:color="auto" w:fill="FFFFFF"/>
        </w:rPr>
        <w:t>动漫产业</w:t>
      </w:r>
      <w:proofErr w:type="gramEnd"/>
      <w:r>
        <w:rPr>
          <w:rFonts w:ascii="宋体" w:eastAsia="宋体" w:hAnsi="宋体" w:cs="宋体" w:hint="eastAsia"/>
          <w:color w:val="2B2B2B"/>
          <w:sz w:val="28"/>
          <w:szCs w:val="28"/>
          <w:shd w:val="clear" w:color="auto" w:fill="FFFFFF"/>
        </w:rPr>
        <w:t>的资金投入及政策扶持。在重视程度上，学者楼文高、姜丽（2016）</w:t>
      </w:r>
      <w:r>
        <w:rPr>
          <w:rFonts w:ascii="宋体" w:eastAsia="宋体" w:hAnsi="华文楷体" w:cs="Times New Roman" w:hint="eastAsia"/>
          <w:sz w:val="28"/>
          <w:szCs w:val="28"/>
          <w:vertAlign w:val="superscript"/>
        </w:rPr>
        <w:t>［29］</w:t>
      </w:r>
      <w:r>
        <w:rPr>
          <w:rFonts w:ascii="宋体" w:eastAsia="宋体" w:hAnsi="宋体" w:cs="宋体" w:hint="eastAsia"/>
          <w:color w:val="2B2B2B"/>
          <w:sz w:val="28"/>
          <w:szCs w:val="28"/>
          <w:shd w:val="clear" w:color="auto" w:fill="FFFFFF"/>
        </w:rPr>
        <w:t>等认为，国家必须从关乎整个国家经济、文化安全的重大战略高度，来扶持和引导</w:t>
      </w:r>
      <w:proofErr w:type="gramStart"/>
      <w:r>
        <w:rPr>
          <w:rFonts w:ascii="宋体" w:eastAsia="宋体" w:hAnsi="宋体" w:cs="宋体" w:hint="eastAsia"/>
          <w:color w:val="2B2B2B"/>
          <w:sz w:val="28"/>
          <w:szCs w:val="28"/>
          <w:shd w:val="clear" w:color="auto" w:fill="FFFFFF"/>
        </w:rPr>
        <w:t>动漫产业</w:t>
      </w:r>
      <w:proofErr w:type="gramEnd"/>
      <w:r>
        <w:rPr>
          <w:rFonts w:ascii="宋体" w:eastAsia="宋体" w:hAnsi="宋体" w:cs="宋体" w:hint="eastAsia"/>
          <w:color w:val="2B2B2B"/>
          <w:sz w:val="28"/>
          <w:szCs w:val="28"/>
          <w:shd w:val="clear" w:color="auto" w:fill="FFFFFF"/>
        </w:rPr>
        <w:t>发展，这一观点被学界大多数研究者认同，也是其后从各角度研究政府对</w:t>
      </w:r>
      <w:proofErr w:type="gramStart"/>
      <w:r>
        <w:rPr>
          <w:rFonts w:ascii="宋体" w:eastAsia="宋体" w:hAnsi="宋体" w:cs="宋体" w:hint="eastAsia"/>
          <w:color w:val="2B2B2B"/>
          <w:sz w:val="28"/>
          <w:szCs w:val="28"/>
          <w:shd w:val="clear" w:color="auto" w:fill="FFFFFF"/>
        </w:rPr>
        <w:t>动漫产业</w:t>
      </w:r>
      <w:proofErr w:type="gramEnd"/>
      <w:r>
        <w:rPr>
          <w:rFonts w:ascii="宋体" w:eastAsia="宋体" w:hAnsi="宋体" w:cs="宋体" w:hint="eastAsia"/>
          <w:color w:val="2B2B2B"/>
          <w:sz w:val="28"/>
          <w:szCs w:val="28"/>
          <w:shd w:val="clear" w:color="auto" w:fill="FFFFFF"/>
        </w:rPr>
        <w:t>的发展政策的一个基本出发点和立足点。在动</w:t>
      </w:r>
      <w:proofErr w:type="gramStart"/>
      <w:r>
        <w:rPr>
          <w:rFonts w:ascii="宋体" w:eastAsia="宋体" w:hAnsi="宋体" w:cs="宋体" w:hint="eastAsia"/>
          <w:color w:val="2B2B2B"/>
          <w:sz w:val="28"/>
          <w:szCs w:val="28"/>
          <w:shd w:val="clear" w:color="auto" w:fill="FFFFFF"/>
        </w:rPr>
        <w:t>漫产业</w:t>
      </w:r>
      <w:proofErr w:type="gramEnd"/>
      <w:r>
        <w:rPr>
          <w:rFonts w:ascii="宋体" w:eastAsia="宋体" w:hAnsi="宋体" w:cs="宋体" w:hint="eastAsia"/>
          <w:color w:val="2B2B2B"/>
          <w:sz w:val="28"/>
          <w:szCs w:val="28"/>
          <w:shd w:val="clear" w:color="auto" w:fill="FFFFFF"/>
        </w:rPr>
        <w:t>发展的过程中政府充当了市场上“有形的手”，学者楼文高（2017）认为，政府在动</w:t>
      </w:r>
      <w:proofErr w:type="gramStart"/>
      <w:r>
        <w:rPr>
          <w:rFonts w:ascii="宋体" w:eastAsia="宋体" w:hAnsi="宋体" w:cs="宋体" w:hint="eastAsia"/>
          <w:color w:val="2B2B2B"/>
          <w:sz w:val="28"/>
          <w:szCs w:val="28"/>
          <w:shd w:val="clear" w:color="auto" w:fill="FFFFFF"/>
        </w:rPr>
        <w:t>漫产业</w:t>
      </w:r>
      <w:proofErr w:type="gramEnd"/>
      <w:r>
        <w:rPr>
          <w:rFonts w:ascii="宋体" w:eastAsia="宋体" w:hAnsi="宋体" w:cs="宋体" w:hint="eastAsia"/>
          <w:color w:val="2B2B2B"/>
          <w:sz w:val="28"/>
          <w:szCs w:val="28"/>
          <w:shd w:val="clear" w:color="auto" w:fill="FFFFFF"/>
        </w:rPr>
        <w:t>发展中扮演的角色，应与政府在其他产业发展中正在转换的角色相同，不是“运动员”，而是“裁判员”，政企分开之后，政府在任何一个行业发展中，应该处于“上帝视角”，不应参与其中，</w:t>
      </w:r>
      <w:proofErr w:type="gramStart"/>
      <w:r>
        <w:rPr>
          <w:rFonts w:ascii="宋体" w:eastAsia="宋体" w:hAnsi="宋体" w:cs="宋体" w:hint="eastAsia"/>
          <w:color w:val="2B2B2B"/>
          <w:sz w:val="28"/>
          <w:szCs w:val="28"/>
          <w:shd w:val="clear" w:color="auto" w:fill="FFFFFF"/>
        </w:rPr>
        <w:t>动漫产业</w:t>
      </w:r>
      <w:proofErr w:type="gramEnd"/>
      <w:r>
        <w:rPr>
          <w:rFonts w:ascii="宋体" w:eastAsia="宋体" w:hAnsi="宋体" w:cs="宋体" w:hint="eastAsia"/>
          <w:color w:val="2B2B2B"/>
          <w:sz w:val="28"/>
          <w:szCs w:val="28"/>
          <w:shd w:val="clear" w:color="auto" w:fill="FFFFFF"/>
        </w:rPr>
        <w:t>也一样，这也是学界对政府职能与</w:t>
      </w:r>
      <w:proofErr w:type="gramStart"/>
      <w:r>
        <w:rPr>
          <w:rFonts w:ascii="宋体" w:eastAsia="宋体" w:hAnsi="宋体" w:cs="宋体" w:hint="eastAsia"/>
          <w:color w:val="2B2B2B"/>
          <w:sz w:val="28"/>
          <w:szCs w:val="28"/>
          <w:shd w:val="clear" w:color="auto" w:fill="FFFFFF"/>
        </w:rPr>
        <w:t>动漫产业</w:t>
      </w:r>
      <w:proofErr w:type="gramEnd"/>
      <w:r>
        <w:rPr>
          <w:rFonts w:ascii="宋体" w:eastAsia="宋体" w:hAnsi="宋体" w:cs="宋体" w:hint="eastAsia"/>
          <w:color w:val="2B2B2B"/>
          <w:sz w:val="28"/>
          <w:szCs w:val="28"/>
          <w:shd w:val="clear" w:color="auto" w:fill="FFFFFF"/>
        </w:rPr>
        <w:t>发展关系界定的集中反映。学者李思屈（2018）</w:t>
      </w:r>
      <w:r>
        <w:rPr>
          <w:rFonts w:ascii="宋体" w:eastAsia="宋体" w:hAnsi="华文楷体" w:cs="Times New Roman" w:hint="eastAsia"/>
          <w:sz w:val="28"/>
          <w:szCs w:val="28"/>
          <w:vertAlign w:val="superscript"/>
        </w:rPr>
        <w:t>［30］</w:t>
      </w:r>
      <w:r>
        <w:rPr>
          <w:rFonts w:ascii="宋体" w:eastAsia="宋体" w:hAnsi="宋体" w:cs="宋体" w:hint="eastAsia"/>
          <w:color w:val="2B2B2B"/>
          <w:sz w:val="28"/>
          <w:szCs w:val="28"/>
          <w:shd w:val="clear" w:color="auto" w:fill="FFFFFF"/>
        </w:rPr>
        <w:t>认为，有关职能部门应充分认识到原始创意在动</w:t>
      </w:r>
      <w:proofErr w:type="gramStart"/>
      <w:r>
        <w:rPr>
          <w:rFonts w:ascii="宋体" w:eastAsia="宋体" w:hAnsi="宋体" w:cs="宋体" w:hint="eastAsia"/>
          <w:color w:val="2B2B2B"/>
          <w:sz w:val="28"/>
          <w:szCs w:val="28"/>
          <w:shd w:val="clear" w:color="auto" w:fill="FFFFFF"/>
        </w:rPr>
        <w:t>漫产业</w:t>
      </w:r>
      <w:proofErr w:type="gramEnd"/>
      <w:r>
        <w:rPr>
          <w:rFonts w:ascii="宋体" w:eastAsia="宋体" w:hAnsi="宋体" w:cs="宋体" w:hint="eastAsia"/>
          <w:color w:val="2B2B2B"/>
          <w:sz w:val="28"/>
          <w:szCs w:val="28"/>
          <w:shd w:val="clear" w:color="auto" w:fill="FFFFFF"/>
        </w:rPr>
        <w:t>发展中的源头性的重要作用，及时对其加以保护和扶持，引导</w:t>
      </w:r>
      <w:proofErr w:type="gramStart"/>
      <w:r>
        <w:rPr>
          <w:rFonts w:ascii="宋体" w:eastAsia="宋体" w:hAnsi="宋体" w:cs="宋体" w:hint="eastAsia"/>
          <w:color w:val="2B2B2B"/>
          <w:sz w:val="28"/>
          <w:szCs w:val="28"/>
          <w:shd w:val="clear" w:color="auto" w:fill="FFFFFF"/>
        </w:rPr>
        <w:t>动漫企业</w:t>
      </w:r>
      <w:proofErr w:type="gramEnd"/>
      <w:r>
        <w:rPr>
          <w:rFonts w:ascii="宋体" w:eastAsia="宋体" w:hAnsi="宋体" w:cs="宋体" w:hint="eastAsia"/>
          <w:color w:val="2B2B2B"/>
          <w:sz w:val="28"/>
          <w:szCs w:val="28"/>
          <w:shd w:val="clear" w:color="auto" w:fill="FFFFFF"/>
        </w:rPr>
        <w:t>逐渐形成良性自主发展态势。学者王庆和顾秀敏（2019）</w:t>
      </w:r>
      <w:r>
        <w:rPr>
          <w:rFonts w:ascii="宋体" w:eastAsia="宋体" w:hAnsi="华文楷体" w:cs="Times New Roman" w:hint="eastAsia"/>
          <w:sz w:val="28"/>
          <w:szCs w:val="28"/>
          <w:vertAlign w:val="superscript"/>
        </w:rPr>
        <w:lastRenderedPageBreak/>
        <w:t>［31］</w:t>
      </w:r>
      <w:r>
        <w:rPr>
          <w:rFonts w:ascii="宋体" w:eastAsia="宋体" w:hAnsi="宋体" w:cs="宋体" w:hint="eastAsia"/>
          <w:color w:val="2B2B2B"/>
          <w:sz w:val="28"/>
          <w:szCs w:val="28"/>
          <w:shd w:val="clear" w:color="auto" w:fill="FFFFFF"/>
        </w:rPr>
        <w:t>不约而同地都从加强政府对</w:t>
      </w:r>
      <w:proofErr w:type="gramStart"/>
      <w:r>
        <w:rPr>
          <w:rFonts w:ascii="宋体" w:eastAsia="宋体" w:hAnsi="宋体" w:cs="宋体" w:hint="eastAsia"/>
          <w:color w:val="2B2B2B"/>
          <w:sz w:val="28"/>
          <w:szCs w:val="28"/>
          <w:shd w:val="clear" w:color="auto" w:fill="FFFFFF"/>
        </w:rPr>
        <w:t>动漫产业</w:t>
      </w:r>
      <w:proofErr w:type="gramEnd"/>
      <w:r>
        <w:rPr>
          <w:rFonts w:ascii="宋体" w:eastAsia="宋体" w:hAnsi="宋体" w:cs="宋体" w:hint="eastAsia"/>
          <w:color w:val="2B2B2B"/>
          <w:sz w:val="28"/>
          <w:szCs w:val="28"/>
          <w:shd w:val="clear" w:color="auto" w:fill="FFFFFF"/>
        </w:rPr>
        <w:t>的资金投入的角度来开展研究，指出政府应设立专项文化产业发展基金用于扶持</w:t>
      </w:r>
      <w:proofErr w:type="gramStart"/>
      <w:r>
        <w:rPr>
          <w:rFonts w:ascii="宋体" w:eastAsia="宋体" w:hAnsi="宋体" w:cs="宋体" w:hint="eastAsia"/>
          <w:color w:val="2B2B2B"/>
          <w:sz w:val="28"/>
          <w:szCs w:val="28"/>
          <w:shd w:val="clear" w:color="auto" w:fill="FFFFFF"/>
        </w:rPr>
        <w:t>动漫产业</w:t>
      </w:r>
      <w:proofErr w:type="gramEnd"/>
      <w:r>
        <w:rPr>
          <w:rFonts w:ascii="宋体" w:eastAsia="宋体" w:hAnsi="宋体" w:cs="宋体" w:hint="eastAsia"/>
          <w:color w:val="2B2B2B"/>
          <w:sz w:val="28"/>
          <w:szCs w:val="28"/>
          <w:shd w:val="clear" w:color="auto" w:fill="FFFFFF"/>
        </w:rPr>
        <w:t>发展，并要对政策进行细化和具体化以便更好地落实，学者顾秀敏（2019）更是难能可贵地提出了在加强政府投入的基础上，要有意识地增强融资意识，引流各渠道资金，用以支持</w:t>
      </w:r>
      <w:proofErr w:type="gramStart"/>
      <w:r>
        <w:rPr>
          <w:rFonts w:ascii="宋体" w:eastAsia="宋体" w:hAnsi="宋体" w:cs="宋体" w:hint="eastAsia"/>
          <w:color w:val="2B2B2B"/>
          <w:sz w:val="28"/>
          <w:szCs w:val="28"/>
          <w:shd w:val="clear" w:color="auto" w:fill="FFFFFF"/>
        </w:rPr>
        <w:t>动漫产业</w:t>
      </w:r>
      <w:proofErr w:type="gramEnd"/>
      <w:r>
        <w:rPr>
          <w:rFonts w:ascii="宋体" w:eastAsia="宋体" w:hAnsi="宋体" w:cs="宋体" w:hint="eastAsia"/>
          <w:color w:val="2B2B2B"/>
          <w:sz w:val="28"/>
          <w:szCs w:val="28"/>
          <w:shd w:val="clear" w:color="auto" w:fill="FFFFFF"/>
        </w:rPr>
        <w:t>发展，是国内学者中较早关注</w:t>
      </w:r>
      <w:proofErr w:type="gramStart"/>
      <w:r>
        <w:rPr>
          <w:rFonts w:ascii="宋体" w:eastAsia="宋体" w:hAnsi="宋体" w:cs="宋体" w:hint="eastAsia"/>
          <w:color w:val="2B2B2B"/>
          <w:sz w:val="28"/>
          <w:szCs w:val="28"/>
          <w:shd w:val="clear" w:color="auto" w:fill="FFFFFF"/>
        </w:rPr>
        <w:t>动漫产业</w:t>
      </w:r>
      <w:proofErr w:type="gramEnd"/>
      <w:r>
        <w:rPr>
          <w:rFonts w:ascii="宋体" w:eastAsia="宋体" w:hAnsi="宋体" w:cs="宋体" w:hint="eastAsia"/>
          <w:color w:val="2B2B2B"/>
          <w:sz w:val="28"/>
          <w:szCs w:val="28"/>
          <w:shd w:val="clear" w:color="auto" w:fill="FFFFFF"/>
        </w:rPr>
        <w:t>外融资发展的学者之一。学者肖昕（2019）</w:t>
      </w:r>
      <w:r>
        <w:rPr>
          <w:rFonts w:ascii="宋体" w:eastAsia="宋体" w:hAnsi="华文楷体" w:cs="Times New Roman" w:hint="eastAsia"/>
          <w:sz w:val="28"/>
          <w:szCs w:val="28"/>
          <w:shd w:val="clear" w:color="auto" w:fill="FFFFFF"/>
          <w:vertAlign w:val="superscript"/>
        </w:rPr>
        <w:t>［32］</w:t>
      </w:r>
      <w:r>
        <w:rPr>
          <w:rFonts w:ascii="宋体" w:eastAsia="宋体" w:hAnsi="宋体" w:cs="宋体" w:hint="eastAsia"/>
          <w:color w:val="2B2B2B"/>
          <w:sz w:val="28"/>
          <w:szCs w:val="28"/>
          <w:shd w:val="clear" w:color="auto" w:fill="FFFFFF"/>
        </w:rPr>
        <w:t>认为，政府应从改善税收政策角度</w:t>
      </w:r>
      <w:proofErr w:type="gramStart"/>
      <w:r>
        <w:rPr>
          <w:rFonts w:ascii="宋体" w:eastAsia="宋体" w:hAnsi="宋体" w:cs="宋体" w:hint="eastAsia"/>
          <w:color w:val="2B2B2B"/>
          <w:sz w:val="28"/>
          <w:szCs w:val="28"/>
          <w:shd w:val="clear" w:color="auto" w:fill="FFFFFF"/>
        </w:rPr>
        <w:t>给动漫产业</w:t>
      </w:r>
      <w:proofErr w:type="gramEnd"/>
      <w:r>
        <w:rPr>
          <w:rFonts w:ascii="宋体" w:eastAsia="宋体" w:hAnsi="宋体" w:cs="宋体" w:hint="eastAsia"/>
          <w:color w:val="2B2B2B"/>
          <w:sz w:val="28"/>
          <w:szCs w:val="28"/>
          <w:shd w:val="clear" w:color="auto" w:fill="FFFFFF"/>
        </w:rPr>
        <w:t>发展以支持，即应对以</w:t>
      </w:r>
      <w:proofErr w:type="gramStart"/>
      <w:r>
        <w:rPr>
          <w:rFonts w:ascii="宋体" w:eastAsia="宋体" w:hAnsi="宋体" w:cs="宋体" w:hint="eastAsia"/>
          <w:color w:val="2B2B2B"/>
          <w:sz w:val="28"/>
          <w:szCs w:val="28"/>
          <w:shd w:val="clear" w:color="auto" w:fill="FFFFFF"/>
        </w:rPr>
        <w:t>原创动漫为</w:t>
      </w:r>
      <w:proofErr w:type="gramEnd"/>
      <w:r>
        <w:rPr>
          <w:rFonts w:ascii="宋体" w:eastAsia="宋体" w:hAnsi="宋体" w:cs="宋体" w:hint="eastAsia"/>
          <w:color w:val="2B2B2B"/>
          <w:sz w:val="28"/>
          <w:szCs w:val="28"/>
          <w:shd w:val="clear" w:color="auto" w:fill="FFFFFF"/>
        </w:rPr>
        <w:t>经营主项的企业在纳税方面给予减免，对自主开发、生产</w:t>
      </w:r>
      <w:proofErr w:type="gramStart"/>
      <w:r>
        <w:rPr>
          <w:rFonts w:ascii="宋体" w:eastAsia="宋体" w:hAnsi="宋体" w:cs="宋体" w:hint="eastAsia"/>
          <w:color w:val="2B2B2B"/>
          <w:sz w:val="28"/>
          <w:szCs w:val="28"/>
          <w:shd w:val="clear" w:color="auto" w:fill="FFFFFF"/>
        </w:rPr>
        <w:t>的动漫产品</w:t>
      </w:r>
      <w:proofErr w:type="gramEnd"/>
      <w:r>
        <w:rPr>
          <w:rFonts w:ascii="宋体" w:eastAsia="宋体" w:hAnsi="宋体" w:cs="宋体" w:hint="eastAsia"/>
          <w:color w:val="2B2B2B"/>
          <w:sz w:val="28"/>
          <w:szCs w:val="28"/>
          <w:shd w:val="clear" w:color="auto" w:fill="FFFFFF"/>
        </w:rPr>
        <w:t>，可申请享受国家统一规定的出口退税或免税政策，以达到扶持和引导的目的。</w:t>
      </w:r>
    </w:p>
    <w:p w14:paraId="3C012C3E" w14:textId="77777777" w:rsidR="0089417D" w:rsidRDefault="00C0458A">
      <w:pPr>
        <w:ind w:firstLineChars="200" w:firstLine="560"/>
        <w:rPr>
          <w:rFonts w:ascii="宋体" w:eastAsia="宋体" w:hAnsi="宋体" w:cs="宋体"/>
          <w:color w:val="2B2B2B"/>
          <w:sz w:val="28"/>
          <w:szCs w:val="28"/>
          <w:shd w:val="clear" w:color="auto" w:fill="FFFFFF"/>
        </w:rPr>
      </w:pPr>
      <w:r>
        <w:rPr>
          <w:rFonts w:ascii="宋体" w:eastAsia="宋体" w:hAnsi="宋体" w:cs="宋体" w:hint="eastAsia"/>
          <w:color w:val="2B2B2B"/>
          <w:sz w:val="28"/>
          <w:szCs w:val="28"/>
          <w:shd w:val="clear" w:color="auto" w:fill="FFFFFF"/>
        </w:rPr>
        <w:t>其次，进入２</w:t>
      </w:r>
      <w:proofErr w:type="gramStart"/>
      <w:r>
        <w:rPr>
          <w:rFonts w:ascii="宋体" w:eastAsia="宋体" w:hAnsi="宋体" w:cs="宋体" w:hint="eastAsia"/>
          <w:color w:val="2B2B2B"/>
          <w:sz w:val="28"/>
          <w:szCs w:val="28"/>
          <w:shd w:val="clear" w:color="auto" w:fill="FFFFFF"/>
        </w:rPr>
        <w:t>1</w:t>
      </w:r>
      <w:proofErr w:type="gramEnd"/>
      <w:r>
        <w:rPr>
          <w:rFonts w:ascii="宋体" w:eastAsia="宋体" w:hAnsi="宋体" w:cs="宋体" w:hint="eastAsia"/>
          <w:color w:val="2B2B2B"/>
          <w:sz w:val="28"/>
          <w:szCs w:val="28"/>
          <w:shd w:val="clear" w:color="auto" w:fill="FFFFFF"/>
        </w:rPr>
        <w:t>世纪以后，以信息技术和数字技术为核心的移动互联网飞速增长，</w:t>
      </w:r>
      <w:proofErr w:type="gramStart"/>
      <w:r>
        <w:rPr>
          <w:rFonts w:ascii="宋体" w:eastAsia="宋体" w:hAnsi="宋体" w:cs="宋体" w:hint="eastAsia"/>
          <w:color w:val="2B2B2B"/>
          <w:sz w:val="28"/>
          <w:szCs w:val="28"/>
          <w:shd w:val="clear" w:color="auto" w:fill="FFFFFF"/>
        </w:rPr>
        <w:t>动漫产业</w:t>
      </w:r>
      <w:proofErr w:type="gramEnd"/>
      <w:r>
        <w:rPr>
          <w:rFonts w:ascii="宋体" w:eastAsia="宋体" w:hAnsi="宋体" w:cs="宋体" w:hint="eastAsia"/>
          <w:color w:val="2B2B2B"/>
          <w:sz w:val="28"/>
          <w:szCs w:val="28"/>
          <w:shd w:val="clear" w:color="auto" w:fill="FFFFFF"/>
        </w:rPr>
        <w:t>发展迅速。之前的中国</w:t>
      </w:r>
      <w:proofErr w:type="gramStart"/>
      <w:r>
        <w:rPr>
          <w:rFonts w:ascii="宋体" w:eastAsia="宋体" w:hAnsi="宋体" w:cs="宋体" w:hint="eastAsia"/>
          <w:color w:val="2B2B2B"/>
          <w:sz w:val="28"/>
          <w:szCs w:val="28"/>
          <w:shd w:val="clear" w:color="auto" w:fill="FFFFFF"/>
        </w:rPr>
        <w:t>动漫产业</w:t>
      </w:r>
      <w:proofErr w:type="gramEnd"/>
      <w:r>
        <w:rPr>
          <w:rFonts w:ascii="宋体" w:eastAsia="宋体" w:hAnsi="宋体" w:cs="宋体" w:hint="eastAsia"/>
          <w:color w:val="2B2B2B"/>
          <w:sz w:val="28"/>
          <w:szCs w:val="28"/>
          <w:shd w:val="clear" w:color="auto" w:fill="FFFFFF"/>
        </w:rPr>
        <w:t>由于各方面原因输在起跑线上，</w:t>
      </w:r>
      <w:proofErr w:type="gramStart"/>
      <w:r>
        <w:rPr>
          <w:rFonts w:ascii="宋体" w:eastAsia="宋体" w:hAnsi="宋体" w:cs="宋体" w:hint="eastAsia"/>
          <w:color w:val="2B2B2B"/>
          <w:sz w:val="28"/>
          <w:szCs w:val="28"/>
          <w:shd w:val="clear" w:color="auto" w:fill="FFFFFF"/>
        </w:rPr>
        <w:t>动漫产品</w:t>
      </w:r>
      <w:proofErr w:type="gramEnd"/>
      <w:r>
        <w:rPr>
          <w:rFonts w:ascii="宋体" w:eastAsia="宋体" w:hAnsi="宋体" w:cs="宋体" w:hint="eastAsia"/>
          <w:color w:val="2B2B2B"/>
          <w:sz w:val="28"/>
          <w:szCs w:val="28"/>
          <w:shd w:val="clear" w:color="auto" w:fill="FFFFFF"/>
        </w:rPr>
        <w:t>数量大、质量低，产值也远远低于相邻</w:t>
      </w:r>
      <w:proofErr w:type="gramStart"/>
      <w:r>
        <w:rPr>
          <w:rFonts w:ascii="宋体" w:eastAsia="宋体" w:hAnsi="宋体" w:cs="宋体" w:hint="eastAsia"/>
          <w:color w:val="2B2B2B"/>
          <w:sz w:val="28"/>
          <w:szCs w:val="28"/>
          <w:shd w:val="clear" w:color="auto" w:fill="FFFFFF"/>
        </w:rPr>
        <w:t>的动漫强国</w:t>
      </w:r>
      <w:proofErr w:type="gramEnd"/>
      <w:r>
        <w:rPr>
          <w:rFonts w:ascii="宋体" w:eastAsia="宋体" w:hAnsi="宋体" w:cs="宋体" w:hint="eastAsia"/>
          <w:color w:val="2B2B2B"/>
          <w:sz w:val="28"/>
          <w:szCs w:val="28"/>
          <w:shd w:val="clear" w:color="auto" w:fill="FFFFFF"/>
        </w:rPr>
        <w:t>日本。在“互联网”时代的到来之际，目前互联网与</w:t>
      </w:r>
      <w:proofErr w:type="gramStart"/>
      <w:r>
        <w:rPr>
          <w:rFonts w:ascii="宋体" w:eastAsia="宋体" w:hAnsi="宋体" w:cs="宋体" w:hint="eastAsia"/>
          <w:color w:val="2B2B2B"/>
          <w:sz w:val="28"/>
          <w:szCs w:val="28"/>
          <w:shd w:val="clear" w:color="auto" w:fill="FFFFFF"/>
        </w:rPr>
        <w:t>动漫行业</w:t>
      </w:r>
      <w:proofErr w:type="gramEnd"/>
      <w:r>
        <w:rPr>
          <w:rFonts w:ascii="宋体" w:eastAsia="宋体" w:hAnsi="宋体" w:cs="宋体" w:hint="eastAsia"/>
          <w:color w:val="2B2B2B"/>
          <w:sz w:val="28"/>
          <w:szCs w:val="28"/>
          <w:shd w:val="clear" w:color="auto" w:fill="FFFFFF"/>
        </w:rPr>
        <w:t>正呈现出进一步融合发展的趋势。国内学者纷纷转向 “互联网”模式下</w:t>
      </w:r>
      <w:proofErr w:type="gramStart"/>
      <w:r>
        <w:rPr>
          <w:rFonts w:ascii="宋体" w:eastAsia="宋体" w:hAnsi="宋体" w:cs="宋体" w:hint="eastAsia"/>
          <w:color w:val="2B2B2B"/>
          <w:sz w:val="28"/>
          <w:szCs w:val="28"/>
          <w:shd w:val="clear" w:color="auto" w:fill="FFFFFF"/>
        </w:rPr>
        <w:t>动漫产业</w:t>
      </w:r>
      <w:proofErr w:type="gramEnd"/>
      <w:r>
        <w:rPr>
          <w:rFonts w:ascii="宋体" w:eastAsia="宋体" w:hAnsi="宋体" w:cs="宋体" w:hint="eastAsia"/>
          <w:color w:val="2B2B2B"/>
          <w:sz w:val="28"/>
          <w:szCs w:val="28"/>
          <w:shd w:val="clear" w:color="auto" w:fill="FFFFFF"/>
        </w:rPr>
        <w:t>发展研究。</w:t>
      </w:r>
    </w:p>
    <w:p w14:paraId="140B2696" w14:textId="77777777" w:rsidR="0089417D" w:rsidRDefault="00C0458A">
      <w:pPr>
        <w:ind w:firstLineChars="200" w:firstLine="560"/>
        <w:rPr>
          <w:rFonts w:ascii="宋体" w:eastAsia="宋体" w:hAnsi="宋体" w:cs="宋体"/>
          <w:color w:val="2B2B2B"/>
          <w:sz w:val="28"/>
          <w:szCs w:val="28"/>
          <w:shd w:val="clear" w:color="auto" w:fill="FFFFFF"/>
        </w:rPr>
      </w:pPr>
      <w:r>
        <w:rPr>
          <w:rFonts w:ascii="宋体" w:eastAsia="宋体" w:hAnsi="宋体" w:cs="宋体" w:hint="eastAsia"/>
          <w:color w:val="2B2B2B"/>
          <w:sz w:val="28"/>
          <w:szCs w:val="28"/>
          <w:shd w:val="clear" w:color="auto" w:fill="FFFFFF"/>
        </w:rPr>
        <w:t>国内学者关于“互联网”模式下</w:t>
      </w:r>
      <w:proofErr w:type="gramStart"/>
      <w:r>
        <w:rPr>
          <w:rFonts w:ascii="宋体" w:eastAsia="宋体" w:hAnsi="宋体" w:cs="宋体" w:hint="eastAsia"/>
          <w:color w:val="2B2B2B"/>
          <w:sz w:val="28"/>
          <w:szCs w:val="28"/>
          <w:shd w:val="clear" w:color="auto" w:fill="FFFFFF"/>
        </w:rPr>
        <w:t>动漫产业</w:t>
      </w:r>
      <w:proofErr w:type="gramEnd"/>
      <w:r>
        <w:rPr>
          <w:rFonts w:ascii="宋体" w:eastAsia="宋体" w:hAnsi="宋体" w:cs="宋体" w:hint="eastAsia"/>
          <w:color w:val="2B2B2B"/>
          <w:sz w:val="28"/>
          <w:szCs w:val="28"/>
          <w:shd w:val="clear" w:color="auto" w:fill="FFFFFF"/>
        </w:rPr>
        <w:t>的发展研究主要集中于二者的融合发展、</w:t>
      </w:r>
      <w:proofErr w:type="gramStart"/>
      <w:r>
        <w:rPr>
          <w:rFonts w:ascii="宋体" w:eastAsia="宋体" w:hAnsi="宋体" w:cs="宋体" w:hint="eastAsia"/>
          <w:color w:val="2B2B2B"/>
          <w:sz w:val="28"/>
          <w:szCs w:val="28"/>
          <w:shd w:val="clear" w:color="auto" w:fill="FFFFFF"/>
        </w:rPr>
        <w:t>动漫产业</w:t>
      </w:r>
      <w:proofErr w:type="gramEnd"/>
      <w:r>
        <w:rPr>
          <w:rFonts w:ascii="宋体" w:eastAsia="宋体" w:hAnsi="宋体" w:cs="宋体" w:hint="eastAsia"/>
          <w:color w:val="2B2B2B"/>
          <w:sz w:val="28"/>
          <w:szCs w:val="28"/>
          <w:shd w:val="clear" w:color="auto" w:fill="FFFFFF"/>
        </w:rPr>
        <w:t>在互联网时代的传播路径研究和</w:t>
      </w:r>
      <w:proofErr w:type="gramStart"/>
      <w:r>
        <w:rPr>
          <w:rFonts w:ascii="宋体" w:eastAsia="宋体" w:hAnsi="宋体" w:cs="宋体" w:hint="eastAsia"/>
          <w:color w:val="2B2B2B"/>
          <w:sz w:val="28"/>
          <w:szCs w:val="28"/>
          <w:shd w:val="clear" w:color="auto" w:fill="FFFFFF"/>
        </w:rPr>
        <w:t>动漫作品</w:t>
      </w:r>
      <w:proofErr w:type="gramEnd"/>
      <w:r>
        <w:rPr>
          <w:rFonts w:ascii="宋体" w:eastAsia="宋体" w:hAnsi="宋体" w:cs="宋体" w:hint="eastAsia"/>
          <w:color w:val="2B2B2B"/>
          <w:sz w:val="28"/>
          <w:szCs w:val="28"/>
          <w:shd w:val="clear" w:color="auto" w:fill="FFFFFF"/>
        </w:rPr>
        <w:t>在互联网时代的衍生品研究。这方面的代表性观点例如：金炜、王婧（2017）</w:t>
      </w:r>
      <w:r>
        <w:rPr>
          <w:rFonts w:ascii="宋体" w:eastAsia="宋体" w:hAnsi="华文楷体" w:cs="Times New Roman" w:hint="eastAsia"/>
          <w:sz w:val="28"/>
          <w:szCs w:val="28"/>
          <w:vertAlign w:val="superscript"/>
        </w:rPr>
        <w:t>[24]</w:t>
      </w:r>
      <w:r>
        <w:rPr>
          <w:rFonts w:ascii="宋体" w:eastAsia="宋体" w:hAnsi="宋体" w:cs="宋体" w:hint="eastAsia"/>
          <w:color w:val="2B2B2B"/>
          <w:sz w:val="28"/>
          <w:szCs w:val="28"/>
          <w:shd w:val="clear" w:color="auto" w:fill="FFFFFF"/>
        </w:rPr>
        <w:t>认为目前我国</w:t>
      </w:r>
      <w:proofErr w:type="gramStart"/>
      <w:r>
        <w:rPr>
          <w:rFonts w:ascii="宋体" w:eastAsia="宋体" w:hAnsi="宋体" w:cs="宋体" w:hint="eastAsia"/>
          <w:color w:val="2B2B2B"/>
          <w:sz w:val="28"/>
          <w:szCs w:val="28"/>
          <w:shd w:val="clear" w:color="auto" w:fill="FFFFFF"/>
        </w:rPr>
        <w:t>动漫产业</w:t>
      </w:r>
      <w:proofErr w:type="gramEnd"/>
      <w:r>
        <w:rPr>
          <w:rFonts w:ascii="宋体" w:eastAsia="宋体" w:hAnsi="宋体" w:cs="宋体" w:hint="eastAsia"/>
          <w:color w:val="2B2B2B"/>
          <w:sz w:val="28"/>
          <w:szCs w:val="28"/>
          <w:shd w:val="clear" w:color="auto" w:fill="FFFFFF"/>
        </w:rPr>
        <w:t>的格局都被互联网极大地颠覆和重构，整个行业形成了“互联网＋动漫”的新模式。移动互联网的出现为消费者提供了更多的认知来源，他们有更多的渠道去获得所需</w:t>
      </w:r>
      <w:proofErr w:type="gramStart"/>
      <w:r>
        <w:rPr>
          <w:rFonts w:ascii="宋体" w:eastAsia="宋体" w:hAnsi="宋体" w:cs="宋体" w:hint="eastAsia"/>
          <w:color w:val="2B2B2B"/>
          <w:sz w:val="28"/>
          <w:szCs w:val="28"/>
          <w:shd w:val="clear" w:color="auto" w:fill="FFFFFF"/>
        </w:rPr>
        <w:t>的动</w:t>
      </w:r>
      <w:r>
        <w:rPr>
          <w:rFonts w:ascii="宋体" w:eastAsia="宋体" w:hAnsi="宋体" w:cs="宋体" w:hint="eastAsia"/>
          <w:color w:val="2B2B2B"/>
          <w:sz w:val="28"/>
          <w:szCs w:val="28"/>
          <w:shd w:val="clear" w:color="auto" w:fill="FFFFFF"/>
        </w:rPr>
        <w:lastRenderedPageBreak/>
        <w:t>漫信息</w:t>
      </w:r>
      <w:proofErr w:type="gramEnd"/>
      <w:r>
        <w:rPr>
          <w:rFonts w:ascii="宋体" w:eastAsia="宋体" w:hAnsi="宋体" w:cs="宋体" w:hint="eastAsia"/>
          <w:color w:val="2B2B2B"/>
          <w:sz w:val="28"/>
          <w:szCs w:val="28"/>
          <w:shd w:val="clear" w:color="auto" w:fill="FFFFFF"/>
        </w:rPr>
        <w:t>，因此，</w:t>
      </w:r>
      <w:proofErr w:type="gramStart"/>
      <w:r>
        <w:rPr>
          <w:rFonts w:ascii="宋体" w:eastAsia="宋体" w:hAnsi="宋体" w:cs="宋体" w:hint="eastAsia"/>
          <w:color w:val="2B2B2B"/>
          <w:sz w:val="28"/>
          <w:szCs w:val="28"/>
          <w:shd w:val="clear" w:color="auto" w:fill="FFFFFF"/>
        </w:rPr>
        <w:t>动漫消费者</w:t>
      </w:r>
      <w:proofErr w:type="gramEnd"/>
      <w:r>
        <w:rPr>
          <w:rFonts w:ascii="宋体" w:eastAsia="宋体" w:hAnsi="宋体" w:cs="宋体" w:hint="eastAsia"/>
          <w:color w:val="2B2B2B"/>
          <w:sz w:val="28"/>
          <w:szCs w:val="28"/>
          <w:shd w:val="clear" w:color="auto" w:fill="FFFFFF"/>
        </w:rPr>
        <w:t>也更加愿意进行主动消费。移动互联网平台的出现催生了更多</w:t>
      </w:r>
      <w:proofErr w:type="gramStart"/>
      <w:r>
        <w:rPr>
          <w:rFonts w:ascii="宋体" w:eastAsia="宋体" w:hAnsi="宋体" w:cs="宋体" w:hint="eastAsia"/>
          <w:color w:val="2B2B2B"/>
          <w:sz w:val="28"/>
          <w:szCs w:val="28"/>
          <w:shd w:val="clear" w:color="auto" w:fill="FFFFFF"/>
        </w:rPr>
        <w:t>观看动漫的</w:t>
      </w:r>
      <w:proofErr w:type="gramEnd"/>
      <w:r>
        <w:rPr>
          <w:rFonts w:ascii="宋体" w:eastAsia="宋体" w:hAnsi="宋体" w:cs="宋体" w:hint="eastAsia"/>
          <w:color w:val="2B2B2B"/>
          <w:sz w:val="28"/>
          <w:szCs w:val="28"/>
          <w:shd w:val="clear" w:color="auto" w:fill="FFFFFF"/>
        </w:rPr>
        <w:t>形式，如手机客户端、网站里的</w:t>
      </w:r>
      <w:proofErr w:type="gramStart"/>
      <w:r>
        <w:rPr>
          <w:rFonts w:ascii="宋体" w:eastAsia="宋体" w:hAnsi="宋体" w:cs="宋体" w:hint="eastAsia"/>
          <w:color w:val="2B2B2B"/>
          <w:sz w:val="28"/>
          <w:szCs w:val="28"/>
          <w:shd w:val="clear" w:color="auto" w:fill="FFFFFF"/>
        </w:rPr>
        <w:t>动漫板块</w:t>
      </w:r>
      <w:proofErr w:type="gramEnd"/>
      <w:r>
        <w:rPr>
          <w:rFonts w:ascii="宋体" w:eastAsia="宋体" w:hAnsi="宋体" w:cs="宋体" w:hint="eastAsia"/>
          <w:color w:val="2B2B2B"/>
          <w:sz w:val="28"/>
          <w:szCs w:val="28"/>
          <w:shd w:val="clear" w:color="auto" w:fill="FFFFFF"/>
        </w:rPr>
        <w:t>等，这都为</w:t>
      </w:r>
      <w:proofErr w:type="gramStart"/>
      <w:r>
        <w:rPr>
          <w:rFonts w:ascii="宋体" w:eastAsia="宋体" w:hAnsi="宋体" w:cs="宋体" w:hint="eastAsia"/>
          <w:color w:val="2B2B2B"/>
          <w:sz w:val="28"/>
          <w:szCs w:val="28"/>
          <w:shd w:val="clear" w:color="auto" w:fill="FFFFFF"/>
        </w:rPr>
        <w:t>动漫产品</w:t>
      </w:r>
      <w:proofErr w:type="gramEnd"/>
      <w:r>
        <w:rPr>
          <w:rFonts w:ascii="宋体" w:eastAsia="宋体" w:hAnsi="宋体" w:cs="宋体" w:hint="eastAsia"/>
          <w:color w:val="2B2B2B"/>
          <w:sz w:val="28"/>
          <w:szCs w:val="28"/>
          <w:shd w:val="clear" w:color="auto" w:fill="FFFFFF"/>
        </w:rPr>
        <w:t>发展成为</w:t>
      </w:r>
      <w:proofErr w:type="gramStart"/>
      <w:r>
        <w:rPr>
          <w:rFonts w:ascii="宋体" w:eastAsia="宋体" w:hAnsi="宋体" w:cs="宋体" w:hint="eastAsia"/>
          <w:color w:val="2B2B2B"/>
          <w:sz w:val="28"/>
          <w:szCs w:val="28"/>
          <w:shd w:val="clear" w:color="auto" w:fill="FFFFFF"/>
        </w:rPr>
        <w:t>动漫产业</w:t>
      </w:r>
      <w:proofErr w:type="gramEnd"/>
      <w:r>
        <w:rPr>
          <w:rFonts w:ascii="宋体" w:eastAsia="宋体" w:hAnsi="宋体" w:cs="宋体" w:hint="eastAsia"/>
          <w:color w:val="2B2B2B"/>
          <w:sz w:val="28"/>
          <w:szCs w:val="28"/>
          <w:shd w:val="clear" w:color="auto" w:fill="FFFFFF"/>
        </w:rPr>
        <w:t>的新生力量提供了条件，互联网的出现必将让动</w:t>
      </w:r>
      <w:proofErr w:type="gramStart"/>
      <w:r>
        <w:rPr>
          <w:rFonts w:ascii="宋体" w:eastAsia="宋体" w:hAnsi="宋体" w:cs="宋体" w:hint="eastAsia"/>
          <w:color w:val="2B2B2B"/>
          <w:sz w:val="28"/>
          <w:szCs w:val="28"/>
          <w:shd w:val="clear" w:color="auto" w:fill="FFFFFF"/>
        </w:rPr>
        <w:t>漫传播</w:t>
      </w:r>
      <w:proofErr w:type="gramEnd"/>
      <w:r>
        <w:rPr>
          <w:rFonts w:ascii="宋体" w:eastAsia="宋体" w:hAnsi="宋体" w:cs="宋体" w:hint="eastAsia"/>
          <w:color w:val="2B2B2B"/>
          <w:sz w:val="28"/>
          <w:szCs w:val="28"/>
          <w:shd w:val="clear" w:color="auto" w:fill="FFFFFF"/>
        </w:rPr>
        <w:t>由传统方式向新方式的跨越实现。王三炼（2018）</w:t>
      </w:r>
      <w:r>
        <w:rPr>
          <w:rFonts w:ascii="宋体" w:eastAsia="宋体" w:hAnsi="华文楷体" w:cs="Times New Roman" w:hint="eastAsia"/>
          <w:sz w:val="28"/>
          <w:szCs w:val="28"/>
          <w:vertAlign w:val="superscript"/>
        </w:rPr>
        <w:t>［6］</w:t>
      </w:r>
      <w:r>
        <w:rPr>
          <w:rFonts w:ascii="宋体" w:eastAsia="宋体" w:hAnsi="宋体" w:cs="宋体" w:hint="eastAsia"/>
          <w:color w:val="2B2B2B"/>
          <w:sz w:val="28"/>
          <w:szCs w:val="28"/>
          <w:shd w:val="clear" w:color="auto" w:fill="FFFFFF"/>
        </w:rPr>
        <w:t>从传播生态学的角度分析新媒体与</w:t>
      </w:r>
      <w:proofErr w:type="gramStart"/>
      <w:r>
        <w:rPr>
          <w:rFonts w:ascii="宋体" w:eastAsia="宋体" w:hAnsi="宋体" w:cs="宋体" w:hint="eastAsia"/>
          <w:color w:val="2B2B2B"/>
          <w:sz w:val="28"/>
          <w:szCs w:val="28"/>
          <w:shd w:val="clear" w:color="auto" w:fill="FFFFFF"/>
        </w:rPr>
        <w:t>动漫产业</w:t>
      </w:r>
      <w:proofErr w:type="gramEnd"/>
      <w:r>
        <w:rPr>
          <w:rFonts w:ascii="宋体" w:eastAsia="宋体" w:hAnsi="宋体" w:cs="宋体" w:hint="eastAsia"/>
          <w:color w:val="2B2B2B"/>
          <w:sz w:val="28"/>
          <w:szCs w:val="28"/>
          <w:shd w:val="clear" w:color="auto" w:fill="FFFFFF"/>
        </w:rPr>
        <w:t>之间的关系，揭示</w:t>
      </w:r>
      <w:proofErr w:type="gramStart"/>
      <w:r>
        <w:rPr>
          <w:rFonts w:ascii="宋体" w:eastAsia="宋体" w:hAnsi="宋体" w:cs="宋体" w:hint="eastAsia"/>
          <w:color w:val="2B2B2B"/>
          <w:sz w:val="28"/>
          <w:szCs w:val="28"/>
          <w:shd w:val="clear" w:color="auto" w:fill="FFFFFF"/>
        </w:rPr>
        <w:t>动漫产业</w:t>
      </w:r>
      <w:proofErr w:type="gramEnd"/>
      <w:r>
        <w:rPr>
          <w:rFonts w:ascii="宋体" w:eastAsia="宋体" w:hAnsi="宋体" w:cs="宋体" w:hint="eastAsia"/>
          <w:color w:val="2B2B2B"/>
          <w:sz w:val="28"/>
          <w:szCs w:val="28"/>
          <w:shd w:val="clear" w:color="auto" w:fill="FFFFFF"/>
        </w:rPr>
        <w:t>在发展时传播路径的选择和互联网技术进步之间的联系，论述在互联网时代新媒体技术的发展对</w:t>
      </w:r>
      <w:proofErr w:type="gramStart"/>
      <w:r>
        <w:rPr>
          <w:rFonts w:ascii="宋体" w:eastAsia="宋体" w:hAnsi="宋体" w:cs="宋体" w:hint="eastAsia"/>
          <w:color w:val="2B2B2B"/>
          <w:sz w:val="28"/>
          <w:szCs w:val="28"/>
          <w:shd w:val="clear" w:color="auto" w:fill="FFFFFF"/>
        </w:rPr>
        <w:t>动漫产业</w:t>
      </w:r>
      <w:proofErr w:type="gramEnd"/>
      <w:r>
        <w:rPr>
          <w:rFonts w:ascii="宋体" w:eastAsia="宋体" w:hAnsi="宋体" w:cs="宋体" w:hint="eastAsia"/>
          <w:color w:val="2B2B2B"/>
          <w:sz w:val="28"/>
          <w:szCs w:val="28"/>
          <w:shd w:val="clear" w:color="auto" w:fill="FFFFFF"/>
        </w:rPr>
        <w:t>的促进作用，在一定程度上丰富和完善了</w:t>
      </w:r>
      <w:proofErr w:type="gramStart"/>
      <w:r>
        <w:rPr>
          <w:rFonts w:ascii="宋体" w:eastAsia="宋体" w:hAnsi="宋体" w:cs="宋体" w:hint="eastAsia"/>
          <w:color w:val="2B2B2B"/>
          <w:sz w:val="28"/>
          <w:szCs w:val="28"/>
          <w:shd w:val="clear" w:color="auto" w:fill="FFFFFF"/>
        </w:rPr>
        <w:t>动漫产业</w:t>
      </w:r>
      <w:proofErr w:type="gramEnd"/>
      <w:r>
        <w:rPr>
          <w:rFonts w:ascii="宋体" w:eastAsia="宋体" w:hAnsi="宋体" w:cs="宋体" w:hint="eastAsia"/>
          <w:color w:val="2B2B2B"/>
          <w:sz w:val="28"/>
          <w:szCs w:val="28"/>
          <w:shd w:val="clear" w:color="auto" w:fill="FFFFFF"/>
        </w:rPr>
        <w:t>链，创造</w:t>
      </w:r>
      <w:proofErr w:type="gramStart"/>
      <w:r>
        <w:rPr>
          <w:rFonts w:ascii="宋体" w:eastAsia="宋体" w:hAnsi="宋体" w:cs="宋体" w:hint="eastAsia"/>
          <w:color w:val="2B2B2B"/>
          <w:sz w:val="28"/>
          <w:szCs w:val="28"/>
          <w:shd w:val="clear" w:color="auto" w:fill="FFFFFF"/>
        </w:rPr>
        <w:t>动漫产业</w:t>
      </w:r>
      <w:proofErr w:type="gramEnd"/>
      <w:r>
        <w:rPr>
          <w:rFonts w:ascii="宋体" w:eastAsia="宋体" w:hAnsi="宋体" w:cs="宋体" w:hint="eastAsia"/>
          <w:color w:val="2B2B2B"/>
          <w:sz w:val="28"/>
          <w:szCs w:val="28"/>
          <w:shd w:val="clear" w:color="auto" w:fill="FFFFFF"/>
        </w:rPr>
        <w:t>发展的新模式。</w:t>
      </w:r>
      <w:proofErr w:type="gramStart"/>
      <w:r>
        <w:rPr>
          <w:rFonts w:ascii="宋体" w:eastAsia="宋体" w:hAnsi="宋体" w:cs="宋体" w:hint="eastAsia"/>
          <w:color w:val="2B2B2B"/>
          <w:sz w:val="28"/>
          <w:szCs w:val="28"/>
          <w:shd w:val="clear" w:color="auto" w:fill="FFFFFF"/>
        </w:rPr>
        <w:t>贡建英</w:t>
      </w:r>
      <w:proofErr w:type="gramEnd"/>
      <w:r>
        <w:rPr>
          <w:rFonts w:ascii="宋体" w:eastAsia="宋体" w:hAnsi="宋体" w:cs="宋体" w:hint="eastAsia"/>
          <w:color w:val="2B2B2B"/>
          <w:sz w:val="28"/>
          <w:szCs w:val="28"/>
          <w:shd w:val="clear" w:color="auto" w:fill="FFFFFF"/>
        </w:rPr>
        <w:t>（2019）</w:t>
      </w:r>
      <w:r>
        <w:rPr>
          <w:rFonts w:ascii="宋体" w:eastAsia="宋体" w:hAnsi="华文楷体" w:cs="Times New Roman" w:hint="eastAsia"/>
          <w:sz w:val="28"/>
          <w:szCs w:val="28"/>
          <w:vertAlign w:val="superscript"/>
        </w:rPr>
        <w:t>［25］</w:t>
      </w:r>
      <w:r>
        <w:rPr>
          <w:rFonts w:ascii="宋体" w:eastAsia="宋体" w:hAnsi="宋体" w:cs="宋体" w:hint="eastAsia"/>
          <w:color w:val="2B2B2B"/>
          <w:sz w:val="28"/>
          <w:szCs w:val="28"/>
          <w:shd w:val="clear" w:color="auto" w:fill="FFFFFF"/>
        </w:rPr>
        <w:t>在研究中提出，手机、平板等移动设备的出现及普及对</w:t>
      </w:r>
      <w:proofErr w:type="gramStart"/>
      <w:r>
        <w:rPr>
          <w:rFonts w:ascii="宋体" w:eastAsia="宋体" w:hAnsi="宋体" w:cs="宋体" w:hint="eastAsia"/>
          <w:color w:val="2B2B2B"/>
          <w:sz w:val="28"/>
          <w:szCs w:val="28"/>
          <w:shd w:val="clear" w:color="auto" w:fill="FFFFFF"/>
        </w:rPr>
        <w:t>动漫产业</w:t>
      </w:r>
      <w:proofErr w:type="gramEnd"/>
      <w:r>
        <w:rPr>
          <w:rFonts w:ascii="宋体" w:eastAsia="宋体" w:hAnsi="宋体" w:cs="宋体" w:hint="eastAsia"/>
          <w:color w:val="2B2B2B"/>
          <w:sz w:val="28"/>
          <w:szCs w:val="28"/>
          <w:shd w:val="clear" w:color="auto" w:fill="FFFFFF"/>
        </w:rPr>
        <w:t>产生了巨大的影响。新媒体具有便利性、高度互动性等特性，这些都能改变人们的生活方式和消费模式，在一定程度上也能促进</w:t>
      </w:r>
      <w:proofErr w:type="gramStart"/>
      <w:r>
        <w:rPr>
          <w:rFonts w:ascii="宋体" w:eastAsia="宋体" w:hAnsi="宋体" w:cs="宋体" w:hint="eastAsia"/>
          <w:color w:val="2B2B2B"/>
          <w:sz w:val="28"/>
          <w:szCs w:val="28"/>
          <w:shd w:val="clear" w:color="auto" w:fill="FFFFFF"/>
        </w:rPr>
        <w:t>动漫企业</w:t>
      </w:r>
      <w:proofErr w:type="gramEnd"/>
      <w:r>
        <w:rPr>
          <w:rFonts w:ascii="宋体" w:eastAsia="宋体" w:hAnsi="宋体" w:cs="宋体" w:hint="eastAsia"/>
          <w:color w:val="2B2B2B"/>
          <w:sz w:val="28"/>
          <w:szCs w:val="28"/>
          <w:shd w:val="clear" w:color="auto" w:fill="FFFFFF"/>
        </w:rPr>
        <w:t>去适应时代发展的需求，积极转变运营方式。同时在产业融合的背景下，现在很多</w:t>
      </w:r>
      <w:proofErr w:type="gramStart"/>
      <w:r>
        <w:rPr>
          <w:rFonts w:ascii="宋体" w:eastAsia="宋体" w:hAnsi="宋体" w:cs="宋体" w:hint="eastAsia"/>
          <w:color w:val="2B2B2B"/>
          <w:sz w:val="28"/>
          <w:szCs w:val="28"/>
          <w:shd w:val="clear" w:color="auto" w:fill="FFFFFF"/>
        </w:rPr>
        <w:t>动漫企业</w:t>
      </w:r>
      <w:proofErr w:type="gramEnd"/>
      <w:r>
        <w:rPr>
          <w:rFonts w:ascii="宋体" w:eastAsia="宋体" w:hAnsi="宋体" w:cs="宋体" w:hint="eastAsia"/>
          <w:color w:val="2B2B2B"/>
          <w:sz w:val="28"/>
          <w:szCs w:val="28"/>
          <w:shd w:val="clear" w:color="auto" w:fill="FFFFFF"/>
        </w:rPr>
        <w:t>在与同一产业或者不同产业内的多家企业进行‘跨界合作’，</w:t>
      </w:r>
      <w:proofErr w:type="gramStart"/>
      <w:r>
        <w:rPr>
          <w:rFonts w:ascii="宋体" w:eastAsia="宋体" w:hAnsi="宋体" w:cs="宋体" w:hint="eastAsia"/>
          <w:color w:val="2B2B2B"/>
          <w:sz w:val="28"/>
          <w:szCs w:val="28"/>
          <w:shd w:val="clear" w:color="auto" w:fill="FFFFFF"/>
        </w:rPr>
        <w:t>动漫不再</w:t>
      </w:r>
      <w:proofErr w:type="gramEnd"/>
      <w:r>
        <w:rPr>
          <w:rFonts w:ascii="宋体" w:eastAsia="宋体" w:hAnsi="宋体" w:cs="宋体" w:hint="eastAsia"/>
          <w:color w:val="2B2B2B"/>
          <w:sz w:val="28"/>
          <w:szCs w:val="28"/>
          <w:shd w:val="clear" w:color="auto" w:fill="FFFFFF"/>
        </w:rPr>
        <w:t>仅仅局限于产业内部的循环，它开始积极地探索与外界合作的新出路。</w:t>
      </w:r>
    </w:p>
    <w:p w14:paraId="0AD3F6BA" w14:textId="77777777" w:rsidR="0089417D" w:rsidRDefault="00C0458A">
      <w:pPr>
        <w:ind w:firstLineChars="200" w:firstLine="560"/>
        <w:rPr>
          <w:rFonts w:ascii="宋体" w:eastAsia="宋体" w:hAnsi="宋体" w:cs="宋体"/>
          <w:color w:val="2B2B2B"/>
          <w:sz w:val="28"/>
          <w:szCs w:val="28"/>
          <w:shd w:val="clear" w:color="auto" w:fill="FFFFFF"/>
        </w:rPr>
      </w:pPr>
      <w:r>
        <w:rPr>
          <w:rFonts w:ascii="宋体" w:eastAsia="宋体" w:hAnsi="宋体" w:cs="宋体" w:hint="eastAsia"/>
          <w:color w:val="2B2B2B"/>
          <w:sz w:val="28"/>
          <w:szCs w:val="28"/>
          <w:shd w:val="clear" w:color="auto" w:fill="FFFFFF"/>
        </w:rPr>
        <w:t>最后，关于</w:t>
      </w:r>
      <w:proofErr w:type="gramStart"/>
      <w:r>
        <w:rPr>
          <w:rFonts w:ascii="宋体" w:eastAsia="宋体" w:hAnsi="宋体" w:cs="宋体" w:hint="eastAsia"/>
          <w:color w:val="2B2B2B"/>
          <w:sz w:val="28"/>
          <w:szCs w:val="28"/>
          <w:shd w:val="clear" w:color="auto" w:fill="FFFFFF"/>
        </w:rPr>
        <w:t>动漫产业</w:t>
      </w:r>
      <w:proofErr w:type="gramEnd"/>
      <w:r>
        <w:rPr>
          <w:rFonts w:ascii="宋体" w:eastAsia="宋体" w:hAnsi="宋体" w:cs="宋体" w:hint="eastAsia"/>
          <w:color w:val="2B2B2B"/>
          <w:sz w:val="28"/>
          <w:szCs w:val="28"/>
          <w:shd w:val="clear" w:color="auto" w:fill="FFFFFF"/>
        </w:rPr>
        <w:t>盈利模式的研究贯穿于整个</w:t>
      </w:r>
      <w:proofErr w:type="gramStart"/>
      <w:r>
        <w:rPr>
          <w:rFonts w:ascii="宋体" w:eastAsia="宋体" w:hAnsi="宋体" w:cs="宋体" w:hint="eastAsia"/>
          <w:color w:val="2B2B2B"/>
          <w:sz w:val="28"/>
          <w:szCs w:val="28"/>
          <w:shd w:val="clear" w:color="auto" w:fill="FFFFFF"/>
        </w:rPr>
        <w:t>动漫产业</w:t>
      </w:r>
      <w:proofErr w:type="gramEnd"/>
      <w:r>
        <w:rPr>
          <w:rFonts w:ascii="宋体" w:eastAsia="宋体" w:hAnsi="宋体" w:cs="宋体" w:hint="eastAsia"/>
          <w:color w:val="2B2B2B"/>
          <w:sz w:val="28"/>
          <w:szCs w:val="28"/>
          <w:shd w:val="clear" w:color="auto" w:fill="FFFFFF"/>
        </w:rPr>
        <w:t>的发展。国内学者有关</w:t>
      </w:r>
      <w:proofErr w:type="gramStart"/>
      <w:r>
        <w:rPr>
          <w:rFonts w:ascii="宋体" w:eastAsia="宋体" w:hAnsi="宋体" w:cs="宋体" w:hint="eastAsia"/>
          <w:color w:val="2B2B2B"/>
          <w:sz w:val="28"/>
          <w:szCs w:val="28"/>
          <w:shd w:val="clear" w:color="auto" w:fill="FFFFFF"/>
        </w:rPr>
        <w:t>动漫产业</w:t>
      </w:r>
      <w:proofErr w:type="gramEnd"/>
      <w:r>
        <w:rPr>
          <w:rFonts w:ascii="宋体" w:eastAsia="宋体" w:hAnsi="宋体" w:cs="宋体" w:hint="eastAsia"/>
          <w:color w:val="2B2B2B"/>
          <w:sz w:val="28"/>
          <w:szCs w:val="28"/>
          <w:shd w:val="clear" w:color="auto" w:fill="FFFFFF"/>
        </w:rPr>
        <w:t>盈利模式研究主要集中于产业的价值评估、</w:t>
      </w:r>
      <w:proofErr w:type="gramStart"/>
      <w:r>
        <w:rPr>
          <w:rFonts w:ascii="宋体" w:eastAsia="宋体" w:hAnsi="宋体" w:cs="宋体" w:hint="eastAsia"/>
          <w:color w:val="2B2B2B"/>
          <w:sz w:val="28"/>
          <w:szCs w:val="28"/>
          <w:shd w:val="clear" w:color="auto" w:fill="FFFFFF"/>
        </w:rPr>
        <w:t>动漫业</w:t>
      </w:r>
      <w:proofErr w:type="gramEnd"/>
      <w:r>
        <w:rPr>
          <w:rFonts w:ascii="宋体" w:eastAsia="宋体" w:hAnsi="宋体" w:cs="宋体" w:hint="eastAsia"/>
          <w:color w:val="2B2B2B"/>
          <w:sz w:val="28"/>
          <w:szCs w:val="28"/>
          <w:shd w:val="clear" w:color="auto" w:fill="FFFFFF"/>
        </w:rPr>
        <w:t>的产业结构研究和</w:t>
      </w:r>
      <w:proofErr w:type="gramStart"/>
      <w:r>
        <w:rPr>
          <w:rFonts w:ascii="宋体" w:eastAsia="宋体" w:hAnsi="宋体" w:cs="宋体" w:hint="eastAsia"/>
          <w:color w:val="2B2B2B"/>
          <w:sz w:val="28"/>
          <w:szCs w:val="28"/>
          <w:shd w:val="clear" w:color="auto" w:fill="FFFFFF"/>
        </w:rPr>
        <w:t>动漫市场</w:t>
      </w:r>
      <w:proofErr w:type="gramEnd"/>
      <w:r>
        <w:rPr>
          <w:rFonts w:ascii="宋体" w:eastAsia="宋体" w:hAnsi="宋体" w:cs="宋体" w:hint="eastAsia"/>
          <w:color w:val="2B2B2B"/>
          <w:sz w:val="28"/>
          <w:szCs w:val="28"/>
          <w:shd w:val="clear" w:color="auto" w:fill="FFFFFF"/>
        </w:rPr>
        <w:t>的衍生产品价值增值的估计。</w:t>
      </w:r>
    </w:p>
    <w:p w14:paraId="00ACF3D3" w14:textId="77777777" w:rsidR="0089417D" w:rsidRDefault="00C0458A">
      <w:pPr>
        <w:ind w:firstLineChars="200" w:firstLine="560"/>
        <w:rPr>
          <w:rFonts w:ascii="宋体" w:eastAsia="宋体" w:hAnsi="宋体" w:cs="宋体"/>
          <w:color w:val="2B2B2B"/>
          <w:sz w:val="28"/>
          <w:szCs w:val="28"/>
          <w:shd w:val="clear" w:color="auto" w:fill="FFFFFF"/>
        </w:rPr>
      </w:pPr>
      <w:r>
        <w:rPr>
          <w:rFonts w:ascii="宋体" w:eastAsia="宋体" w:hAnsi="宋体" w:cs="宋体" w:hint="eastAsia"/>
          <w:color w:val="2B2B2B"/>
          <w:sz w:val="28"/>
          <w:szCs w:val="28"/>
          <w:shd w:val="clear" w:color="auto" w:fill="FFFFFF"/>
        </w:rPr>
        <w:t>这方面的代表性观点例如：代雪</w:t>
      </w:r>
      <w:proofErr w:type="gramStart"/>
      <w:r>
        <w:rPr>
          <w:rFonts w:ascii="宋体" w:eastAsia="宋体" w:hAnsi="宋体" w:cs="宋体" w:hint="eastAsia"/>
          <w:color w:val="2B2B2B"/>
          <w:sz w:val="28"/>
          <w:szCs w:val="28"/>
          <w:shd w:val="clear" w:color="auto" w:fill="FFFFFF"/>
        </w:rPr>
        <w:t>妍</w:t>
      </w:r>
      <w:proofErr w:type="gramEnd"/>
      <w:r>
        <w:rPr>
          <w:rFonts w:ascii="宋体" w:eastAsia="宋体" w:hAnsi="宋体" w:cs="宋体" w:hint="eastAsia"/>
          <w:color w:val="2B2B2B"/>
          <w:sz w:val="28"/>
          <w:szCs w:val="28"/>
          <w:shd w:val="clear" w:color="auto" w:fill="FFFFFF"/>
        </w:rPr>
        <w:t>（2017）</w:t>
      </w:r>
      <w:r>
        <w:rPr>
          <w:rFonts w:ascii="宋体" w:eastAsia="宋体" w:hAnsi="华文楷体" w:cs="Times New Roman" w:hint="eastAsia"/>
          <w:sz w:val="28"/>
          <w:szCs w:val="28"/>
          <w:vertAlign w:val="superscript"/>
        </w:rPr>
        <w:t>［27］</w:t>
      </w:r>
      <w:r>
        <w:rPr>
          <w:rFonts w:ascii="宋体" w:eastAsia="宋体" w:hAnsi="宋体" w:cs="宋体" w:hint="eastAsia"/>
          <w:color w:val="2B2B2B"/>
          <w:sz w:val="28"/>
          <w:szCs w:val="28"/>
          <w:shd w:val="clear" w:color="auto" w:fill="FFFFFF"/>
        </w:rPr>
        <w:t>基于</w:t>
      </w:r>
      <w:proofErr w:type="gramStart"/>
      <w:r>
        <w:rPr>
          <w:rFonts w:ascii="宋体" w:eastAsia="宋体" w:hAnsi="宋体" w:cs="宋体" w:hint="eastAsia"/>
          <w:color w:val="2B2B2B"/>
          <w:sz w:val="28"/>
          <w:szCs w:val="28"/>
          <w:shd w:val="clear" w:color="auto" w:fill="FFFFFF"/>
        </w:rPr>
        <w:t>动漫企业</w:t>
      </w:r>
      <w:proofErr w:type="gramEnd"/>
      <w:r>
        <w:rPr>
          <w:rFonts w:ascii="宋体" w:eastAsia="宋体" w:hAnsi="宋体" w:cs="宋体" w:hint="eastAsia"/>
          <w:color w:val="2B2B2B"/>
          <w:sz w:val="28"/>
          <w:szCs w:val="28"/>
          <w:shd w:val="clear" w:color="auto" w:fill="FFFFFF"/>
        </w:rPr>
        <w:t xml:space="preserve"> 2008-2015 年案例数据，将其产业链延伸拓展为“动漫+玩具”、“动漫+媒体+玩具”、全产业价值链拓展三个阶段，进而分析不同阶段，企业研发投入与综合绩效的关系。王琳（2018）</w:t>
      </w:r>
      <w:r>
        <w:rPr>
          <w:rFonts w:ascii="宋体" w:eastAsia="宋体" w:hAnsi="华文楷体" w:cs="Times New Roman" w:hint="eastAsia"/>
          <w:sz w:val="28"/>
          <w:szCs w:val="28"/>
          <w:vertAlign w:val="superscript"/>
        </w:rPr>
        <w:t>［26］</w:t>
      </w:r>
      <w:r>
        <w:rPr>
          <w:rFonts w:ascii="宋体" w:eastAsia="宋体" w:hAnsi="宋体" w:cs="宋体" w:hint="eastAsia"/>
          <w:color w:val="2B2B2B"/>
          <w:sz w:val="28"/>
          <w:szCs w:val="28"/>
          <w:shd w:val="clear" w:color="auto" w:fill="FFFFFF"/>
        </w:rPr>
        <w:t xml:space="preserve">在 Michael </w:t>
      </w:r>
      <w:proofErr w:type="spellStart"/>
      <w:r>
        <w:rPr>
          <w:rFonts w:ascii="宋体" w:eastAsia="宋体" w:hAnsi="宋体" w:cs="宋体" w:hint="eastAsia"/>
          <w:color w:val="2B2B2B"/>
          <w:sz w:val="28"/>
          <w:szCs w:val="28"/>
          <w:shd w:val="clear" w:color="auto" w:fill="FFFFFF"/>
        </w:rPr>
        <w:t>E.Porter</w:t>
      </w:r>
      <w:proofErr w:type="spellEnd"/>
      <w:r>
        <w:rPr>
          <w:rFonts w:ascii="宋体" w:eastAsia="宋体" w:hAnsi="宋体" w:cs="宋体" w:hint="eastAsia"/>
          <w:color w:val="2B2B2B"/>
          <w:sz w:val="28"/>
          <w:szCs w:val="28"/>
          <w:shd w:val="clear" w:color="auto" w:fill="FFFFFF"/>
        </w:rPr>
        <w:lastRenderedPageBreak/>
        <w:t xml:space="preserve">的价值链理论、David </w:t>
      </w:r>
      <w:proofErr w:type="spellStart"/>
      <w:r>
        <w:rPr>
          <w:rFonts w:ascii="宋体" w:eastAsia="宋体" w:hAnsi="宋体" w:cs="宋体" w:hint="eastAsia"/>
          <w:color w:val="2B2B2B"/>
          <w:sz w:val="28"/>
          <w:szCs w:val="28"/>
          <w:shd w:val="clear" w:color="auto" w:fill="FFFFFF"/>
        </w:rPr>
        <w:t>Bouet</w:t>
      </w:r>
      <w:proofErr w:type="spellEnd"/>
      <w:r>
        <w:rPr>
          <w:rFonts w:ascii="宋体" w:eastAsia="宋体" w:hAnsi="宋体" w:cs="宋体" w:hint="eastAsia"/>
          <w:color w:val="2B2B2B"/>
          <w:sz w:val="28"/>
          <w:szCs w:val="28"/>
          <w:shd w:val="clear" w:color="auto" w:fill="FFFFFF"/>
        </w:rPr>
        <w:t xml:space="preserve"> 的</w:t>
      </w:r>
      <w:proofErr w:type="gramStart"/>
      <w:r>
        <w:rPr>
          <w:rFonts w:ascii="宋体" w:eastAsia="宋体" w:hAnsi="宋体" w:cs="宋体" w:hint="eastAsia"/>
          <w:color w:val="2B2B2B"/>
          <w:sz w:val="28"/>
          <w:szCs w:val="28"/>
          <w:shd w:val="clear" w:color="auto" w:fill="FFFFFF"/>
        </w:rPr>
        <w:t>价值网</w:t>
      </w:r>
      <w:proofErr w:type="gramEnd"/>
      <w:r>
        <w:rPr>
          <w:rFonts w:ascii="宋体" w:eastAsia="宋体" w:hAnsi="宋体" w:cs="宋体" w:hint="eastAsia"/>
          <w:color w:val="2B2B2B"/>
          <w:sz w:val="28"/>
          <w:szCs w:val="28"/>
          <w:shd w:val="clear" w:color="auto" w:fill="FFFFFF"/>
        </w:rPr>
        <w:t>理论、</w:t>
      </w:r>
      <w:proofErr w:type="spellStart"/>
      <w:r>
        <w:rPr>
          <w:rFonts w:ascii="宋体" w:eastAsia="宋体" w:hAnsi="宋体" w:cs="宋体" w:hint="eastAsia"/>
          <w:color w:val="2B2B2B"/>
          <w:sz w:val="28"/>
          <w:szCs w:val="28"/>
          <w:shd w:val="clear" w:color="auto" w:fill="FFFFFF"/>
        </w:rPr>
        <w:t>Normann&amp;Ramirez</w:t>
      </w:r>
      <w:proofErr w:type="spellEnd"/>
      <w:r>
        <w:rPr>
          <w:rFonts w:ascii="宋体" w:eastAsia="宋体" w:hAnsi="宋体" w:cs="宋体" w:hint="eastAsia"/>
          <w:color w:val="2B2B2B"/>
          <w:sz w:val="28"/>
          <w:szCs w:val="28"/>
          <w:shd w:val="clear" w:color="auto" w:fill="FFFFFF"/>
        </w:rPr>
        <w:t xml:space="preserve"> 提出的价值星系概念的基础上对</w:t>
      </w:r>
      <w:proofErr w:type="gramStart"/>
      <w:r>
        <w:rPr>
          <w:rFonts w:ascii="宋体" w:eastAsia="宋体" w:hAnsi="宋体" w:cs="宋体" w:hint="eastAsia"/>
          <w:color w:val="2B2B2B"/>
          <w:sz w:val="28"/>
          <w:szCs w:val="28"/>
          <w:shd w:val="clear" w:color="auto" w:fill="FFFFFF"/>
        </w:rPr>
        <w:t>动漫产业</w:t>
      </w:r>
      <w:proofErr w:type="gramEnd"/>
      <w:r>
        <w:rPr>
          <w:rFonts w:ascii="宋体" w:eastAsia="宋体" w:hAnsi="宋体" w:cs="宋体" w:hint="eastAsia"/>
          <w:color w:val="2B2B2B"/>
          <w:sz w:val="28"/>
          <w:szCs w:val="28"/>
          <w:shd w:val="clear" w:color="auto" w:fill="FFFFFF"/>
        </w:rPr>
        <w:t>价值创造模式进行了延伸和创新，提出了适用于</w:t>
      </w:r>
      <w:proofErr w:type="gramStart"/>
      <w:r>
        <w:rPr>
          <w:rFonts w:ascii="宋体" w:eastAsia="宋体" w:hAnsi="宋体" w:cs="宋体" w:hint="eastAsia"/>
          <w:color w:val="2B2B2B"/>
          <w:sz w:val="28"/>
          <w:szCs w:val="28"/>
          <w:shd w:val="clear" w:color="auto" w:fill="FFFFFF"/>
        </w:rPr>
        <w:t>动漫产业</w:t>
      </w:r>
      <w:proofErr w:type="gramEnd"/>
      <w:r>
        <w:rPr>
          <w:rFonts w:ascii="宋体" w:eastAsia="宋体" w:hAnsi="宋体" w:cs="宋体" w:hint="eastAsia"/>
          <w:color w:val="2B2B2B"/>
          <w:sz w:val="28"/>
          <w:szCs w:val="28"/>
          <w:shd w:val="clear" w:color="auto" w:fill="FFFFFF"/>
        </w:rPr>
        <w:t>的价值创造模式,即价值链模式、</w:t>
      </w:r>
      <w:proofErr w:type="gramStart"/>
      <w:r>
        <w:rPr>
          <w:rFonts w:ascii="宋体" w:eastAsia="宋体" w:hAnsi="宋体" w:cs="宋体" w:hint="eastAsia"/>
          <w:color w:val="2B2B2B"/>
          <w:sz w:val="28"/>
          <w:szCs w:val="28"/>
          <w:shd w:val="clear" w:color="auto" w:fill="FFFFFF"/>
        </w:rPr>
        <w:t>价值网</w:t>
      </w:r>
      <w:proofErr w:type="gramEnd"/>
      <w:r>
        <w:rPr>
          <w:rFonts w:ascii="宋体" w:eastAsia="宋体" w:hAnsi="宋体" w:cs="宋体" w:hint="eastAsia"/>
          <w:color w:val="2B2B2B"/>
          <w:sz w:val="28"/>
          <w:szCs w:val="28"/>
          <w:shd w:val="clear" w:color="auto" w:fill="FFFFFF"/>
        </w:rPr>
        <w:t>模式、价值星系模式。刘亚君（2018）</w:t>
      </w:r>
      <w:r>
        <w:rPr>
          <w:rFonts w:ascii="宋体" w:eastAsia="宋体" w:hAnsi="华文楷体" w:cs="Times New Roman" w:hint="eastAsia"/>
          <w:sz w:val="28"/>
          <w:szCs w:val="28"/>
          <w:vertAlign w:val="superscript"/>
        </w:rPr>
        <w:t>［28］</w:t>
      </w:r>
      <w:r>
        <w:rPr>
          <w:rFonts w:ascii="宋体" w:eastAsia="宋体" w:hAnsi="宋体" w:cs="宋体" w:hint="eastAsia"/>
          <w:color w:val="2B2B2B"/>
          <w:sz w:val="28"/>
          <w:szCs w:val="28"/>
          <w:shd w:val="clear" w:color="auto" w:fill="FFFFFF"/>
        </w:rPr>
        <w:t>直接</w:t>
      </w:r>
      <w:proofErr w:type="gramStart"/>
      <w:r>
        <w:rPr>
          <w:rFonts w:ascii="宋体" w:eastAsia="宋体" w:hAnsi="宋体" w:cs="宋体" w:hint="eastAsia"/>
          <w:color w:val="2B2B2B"/>
          <w:sz w:val="28"/>
          <w:szCs w:val="28"/>
          <w:shd w:val="clear" w:color="auto" w:fill="FFFFFF"/>
        </w:rPr>
        <w:t>对奥飞娱乐</w:t>
      </w:r>
      <w:proofErr w:type="gramEnd"/>
      <w:r>
        <w:rPr>
          <w:rFonts w:ascii="宋体" w:eastAsia="宋体" w:hAnsi="宋体" w:cs="宋体" w:hint="eastAsia"/>
          <w:color w:val="2B2B2B"/>
          <w:sz w:val="28"/>
          <w:szCs w:val="28"/>
          <w:shd w:val="clear" w:color="auto" w:fill="FFFFFF"/>
        </w:rPr>
        <w:t>收购四月星空这一经典案例进行分析，指出当前</w:t>
      </w:r>
      <w:proofErr w:type="gramStart"/>
      <w:r>
        <w:rPr>
          <w:rFonts w:ascii="宋体" w:eastAsia="宋体" w:hAnsi="宋体" w:cs="宋体" w:hint="eastAsia"/>
          <w:color w:val="2B2B2B"/>
          <w:sz w:val="28"/>
          <w:szCs w:val="28"/>
          <w:shd w:val="clear" w:color="auto" w:fill="FFFFFF"/>
        </w:rPr>
        <w:t>动漫行业</w:t>
      </w:r>
      <w:proofErr w:type="gramEnd"/>
      <w:r>
        <w:rPr>
          <w:rFonts w:ascii="宋体" w:eastAsia="宋体" w:hAnsi="宋体" w:cs="宋体" w:hint="eastAsia"/>
          <w:color w:val="2B2B2B"/>
          <w:sz w:val="28"/>
          <w:szCs w:val="28"/>
          <w:shd w:val="clear" w:color="auto" w:fill="FFFFFF"/>
        </w:rPr>
        <w:t>溢价并购和产生的高溢价风险，对此次溢价并购进行了市场绩效和财务绩效检验，进而改进并购评估机制。</w:t>
      </w:r>
    </w:p>
    <w:p w14:paraId="06128640" w14:textId="77777777" w:rsidR="0089417D" w:rsidRDefault="00C0458A">
      <w:pPr>
        <w:rPr>
          <w:rFonts w:ascii="宋体" w:eastAsia="宋体" w:hAnsi="宋体" w:cs="宋体"/>
          <w:color w:val="2B2B2B"/>
          <w:sz w:val="28"/>
          <w:szCs w:val="28"/>
          <w:shd w:val="clear" w:color="auto" w:fill="FFFFFF"/>
        </w:rPr>
      </w:pPr>
      <w:r>
        <w:rPr>
          <w:rFonts w:ascii="宋体" w:eastAsia="宋体" w:hAnsi="宋体" w:cs="宋体" w:hint="eastAsia"/>
          <w:color w:val="2B2B2B"/>
          <w:sz w:val="28"/>
          <w:szCs w:val="28"/>
          <w:shd w:val="clear" w:color="auto" w:fill="FFFFFF"/>
        </w:rPr>
        <w:t xml:space="preserve">     </w:t>
      </w:r>
    </w:p>
    <w:p w14:paraId="0FB4F941" w14:textId="77777777" w:rsidR="0089417D" w:rsidRDefault="0089417D">
      <w:pPr>
        <w:ind w:firstLineChars="200" w:firstLine="560"/>
        <w:rPr>
          <w:rFonts w:ascii="宋体" w:eastAsia="宋体" w:hAnsi="宋体" w:cs="宋体"/>
          <w:color w:val="2B2B2B"/>
          <w:sz w:val="28"/>
          <w:szCs w:val="28"/>
          <w:shd w:val="clear" w:color="auto" w:fill="FFFFFF"/>
        </w:rPr>
      </w:pPr>
    </w:p>
    <w:p w14:paraId="2CCAF3D6" w14:textId="77777777" w:rsidR="0089417D" w:rsidRDefault="00C0458A">
      <w:pPr>
        <w:ind w:firstLineChars="200" w:firstLine="560"/>
        <w:rPr>
          <w:rFonts w:ascii="宋体" w:eastAsia="宋体" w:hAnsi="宋体" w:cs="Times New Roman"/>
          <w:color w:val="2B2B2B"/>
          <w:sz w:val="28"/>
          <w:szCs w:val="28"/>
          <w:shd w:val="clear" w:color="auto" w:fill="FFFFFF"/>
        </w:rPr>
      </w:pPr>
      <w:r>
        <w:rPr>
          <w:rFonts w:ascii="宋体" w:eastAsia="宋体" w:hAnsi="宋体" w:cs="Times New Roman" w:hint="eastAsia"/>
          <w:color w:val="2B2B2B"/>
          <w:sz w:val="28"/>
          <w:szCs w:val="28"/>
          <w:shd w:val="clear" w:color="auto" w:fill="FFFFFF"/>
        </w:rPr>
        <w:t>1.3.2 国外文献综述</w:t>
      </w:r>
    </w:p>
    <w:p w14:paraId="00F91C50" w14:textId="77777777" w:rsidR="0089417D" w:rsidRDefault="00C0458A">
      <w:pPr>
        <w:ind w:firstLineChars="200" w:firstLine="560"/>
        <w:rPr>
          <w:rFonts w:ascii="宋体" w:eastAsia="宋体" w:hAnsi="宋体" w:cs="宋体"/>
          <w:color w:val="2B2B2B"/>
          <w:sz w:val="28"/>
          <w:szCs w:val="28"/>
          <w:shd w:val="clear" w:color="auto" w:fill="FFFFFF"/>
        </w:rPr>
      </w:pPr>
      <w:r>
        <w:rPr>
          <w:rFonts w:ascii="宋体" w:eastAsia="宋体" w:hAnsi="宋体" w:cs="宋体" w:hint="eastAsia"/>
          <w:color w:val="2B2B2B"/>
          <w:sz w:val="28"/>
          <w:szCs w:val="28"/>
          <w:shd w:val="clear" w:color="auto" w:fill="FFFFFF"/>
        </w:rPr>
        <w:t>国外关于</w:t>
      </w:r>
      <w:proofErr w:type="gramStart"/>
      <w:r>
        <w:rPr>
          <w:rFonts w:ascii="宋体" w:eastAsia="宋体" w:hAnsi="宋体" w:cs="宋体" w:hint="eastAsia"/>
          <w:color w:val="2B2B2B"/>
          <w:sz w:val="28"/>
          <w:szCs w:val="28"/>
          <w:shd w:val="clear" w:color="auto" w:fill="FFFFFF"/>
        </w:rPr>
        <w:t>动漫产业</w:t>
      </w:r>
      <w:proofErr w:type="gramEnd"/>
      <w:r>
        <w:rPr>
          <w:rFonts w:ascii="宋体" w:eastAsia="宋体" w:hAnsi="宋体" w:cs="宋体" w:hint="eastAsia"/>
          <w:color w:val="2B2B2B"/>
          <w:sz w:val="28"/>
          <w:szCs w:val="28"/>
          <w:shd w:val="clear" w:color="auto" w:fill="FFFFFF"/>
        </w:rPr>
        <w:t>的发展以及</w:t>
      </w:r>
      <w:proofErr w:type="gramStart"/>
      <w:r>
        <w:rPr>
          <w:rFonts w:ascii="宋体" w:eastAsia="宋体" w:hAnsi="宋体" w:cs="宋体" w:hint="eastAsia"/>
          <w:color w:val="2B2B2B"/>
          <w:sz w:val="28"/>
          <w:szCs w:val="28"/>
          <w:shd w:val="clear" w:color="auto" w:fill="FFFFFF"/>
        </w:rPr>
        <w:t>动漫企业</w:t>
      </w:r>
      <w:proofErr w:type="gramEnd"/>
      <w:r>
        <w:rPr>
          <w:rFonts w:ascii="宋体" w:eastAsia="宋体" w:hAnsi="宋体" w:cs="宋体" w:hint="eastAsia"/>
          <w:color w:val="2B2B2B"/>
          <w:sz w:val="28"/>
          <w:szCs w:val="28"/>
          <w:shd w:val="clear" w:color="auto" w:fill="FFFFFF"/>
        </w:rPr>
        <w:t>商业化运作的研究数量较少并且不集中，对于新时代</w:t>
      </w:r>
      <w:proofErr w:type="gramStart"/>
      <w:r>
        <w:rPr>
          <w:rFonts w:ascii="宋体" w:eastAsia="宋体" w:hAnsi="宋体" w:cs="宋体" w:hint="eastAsia"/>
          <w:color w:val="2B2B2B"/>
          <w:sz w:val="28"/>
          <w:szCs w:val="28"/>
          <w:shd w:val="clear" w:color="auto" w:fill="FFFFFF"/>
        </w:rPr>
        <w:t>动漫产业</w:t>
      </w:r>
      <w:proofErr w:type="gramEnd"/>
      <w:r>
        <w:rPr>
          <w:rFonts w:ascii="宋体" w:eastAsia="宋体" w:hAnsi="宋体" w:cs="宋体" w:hint="eastAsia"/>
          <w:color w:val="2B2B2B"/>
          <w:sz w:val="28"/>
          <w:szCs w:val="28"/>
          <w:shd w:val="clear" w:color="auto" w:fill="FFFFFF"/>
        </w:rPr>
        <w:t>的发展状况多以新闻报道的形式出现，专门学术研究尚不多见。</w:t>
      </w:r>
    </w:p>
    <w:p w14:paraId="6FBFDE42" w14:textId="77777777" w:rsidR="0089417D" w:rsidRDefault="00C0458A">
      <w:pPr>
        <w:ind w:firstLineChars="200" w:firstLine="560"/>
        <w:rPr>
          <w:rFonts w:ascii="宋体" w:eastAsia="宋体" w:hAnsi="宋体" w:cs="宋体"/>
          <w:color w:val="2B2B2B"/>
          <w:sz w:val="28"/>
          <w:szCs w:val="28"/>
          <w:shd w:val="clear" w:color="auto" w:fill="FFFFFF"/>
        </w:rPr>
      </w:pPr>
      <w:r>
        <w:rPr>
          <w:rFonts w:ascii="宋体" w:eastAsia="宋体" w:hAnsi="宋体" w:cs="宋体" w:hint="eastAsia"/>
          <w:color w:val="2B2B2B"/>
          <w:sz w:val="28"/>
          <w:szCs w:val="28"/>
          <w:shd w:val="clear" w:color="auto" w:fill="FFFFFF"/>
        </w:rPr>
        <w:t>目前可见的代表性观点主要有：美国著名经济学家尼古拉斯.伊克诺米德斯教授（1996）</w:t>
      </w:r>
      <w:r>
        <w:rPr>
          <w:rFonts w:ascii="宋体" w:eastAsia="宋体" w:hAnsi="华文楷体" w:cs="Times New Roman" w:hint="eastAsia"/>
          <w:sz w:val="28"/>
          <w:szCs w:val="28"/>
          <w:vertAlign w:val="superscript"/>
        </w:rPr>
        <w:t>［16］</w:t>
      </w:r>
      <w:r>
        <w:rPr>
          <w:rFonts w:ascii="宋体" w:eastAsia="宋体" w:hAnsi="宋体" w:cs="宋体" w:hint="eastAsia"/>
          <w:color w:val="2B2B2B"/>
          <w:sz w:val="28"/>
          <w:szCs w:val="28"/>
          <w:shd w:val="clear" w:color="auto" w:fill="FFFFFF"/>
        </w:rPr>
        <w:t>对传统产业中广泛存在的网络外部性进行了深入的研究，分析外部性对网络定价和市场结构的影响。互联网始于美国，通过互联网，世界不同地方的人们可以通讯、社交和网上贸易等，是一种给世界带来翻天覆地的革新的技术手段。而现在所说的新媒体时代，实际上体现的是一种全新的经济发展形态，即充分发挥短视频平台在生产要素配置中的优化和集成作用，将新媒体的创新成果深度融合于经济社会各领域之中，提升实体经济的创新力和生产力，形成更广泛的以自媒体为基础设施和实现工具的经济发展新形态。</w:t>
      </w:r>
      <w:r>
        <w:rPr>
          <w:rFonts w:ascii="宋体" w:eastAsia="宋体" w:hAnsi="宋体" w:cs="宋体" w:hint="eastAsia"/>
          <w:color w:val="2B2B2B"/>
          <w:sz w:val="28"/>
          <w:szCs w:val="28"/>
          <w:shd w:val="clear" w:color="auto" w:fill="FFFFFF"/>
        </w:rPr>
        <w:lastRenderedPageBreak/>
        <w:t>美国学者詹尼特.沃斯克志（2001）</w:t>
      </w:r>
      <w:r>
        <w:rPr>
          <w:rFonts w:ascii="宋体" w:eastAsia="宋体" w:hAnsi="华文楷体" w:cs="Times New Roman" w:hint="eastAsia"/>
          <w:sz w:val="28"/>
          <w:szCs w:val="28"/>
          <w:vertAlign w:val="superscript"/>
        </w:rPr>
        <w:t>［14］</w:t>
      </w:r>
      <w:r>
        <w:rPr>
          <w:rFonts w:ascii="宋体" w:eastAsia="宋体" w:hAnsi="宋体" w:cs="宋体" w:hint="eastAsia"/>
          <w:color w:val="2B2B2B"/>
          <w:sz w:val="28"/>
          <w:szCs w:val="28"/>
          <w:shd w:val="clear" w:color="auto" w:fill="FFFFFF"/>
        </w:rPr>
        <w:t>从动</w:t>
      </w:r>
      <w:proofErr w:type="gramStart"/>
      <w:r>
        <w:rPr>
          <w:rFonts w:ascii="宋体" w:eastAsia="宋体" w:hAnsi="宋体" w:cs="宋体" w:hint="eastAsia"/>
          <w:color w:val="2B2B2B"/>
          <w:sz w:val="28"/>
          <w:szCs w:val="28"/>
          <w:shd w:val="clear" w:color="auto" w:fill="FFFFFF"/>
        </w:rPr>
        <w:t>漫产业</w:t>
      </w:r>
      <w:proofErr w:type="gramEnd"/>
      <w:r>
        <w:rPr>
          <w:rFonts w:ascii="宋体" w:eastAsia="宋体" w:hAnsi="宋体" w:cs="宋体" w:hint="eastAsia"/>
          <w:color w:val="2B2B2B"/>
          <w:sz w:val="28"/>
          <w:szCs w:val="28"/>
          <w:shd w:val="clear" w:color="auto" w:fill="FFFFFF"/>
        </w:rPr>
        <w:t>的角度研究过迪斯尼公司和其创作</w:t>
      </w:r>
      <w:proofErr w:type="gramStart"/>
      <w:r>
        <w:rPr>
          <w:rFonts w:ascii="宋体" w:eastAsia="宋体" w:hAnsi="宋体" w:cs="宋体" w:hint="eastAsia"/>
          <w:color w:val="2B2B2B"/>
          <w:sz w:val="28"/>
          <w:szCs w:val="28"/>
          <w:shd w:val="clear" w:color="auto" w:fill="FFFFFF"/>
        </w:rPr>
        <w:t>的动漫形象</w:t>
      </w:r>
      <w:proofErr w:type="gramEnd"/>
      <w:r>
        <w:rPr>
          <w:rFonts w:ascii="宋体" w:eastAsia="宋体" w:hAnsi="宋体" w:cs="宋体" w:hint="eastAsia"/>
          <w:color w:val="2B2B2B"/>
          <w:sz w:val="28"/>
          <w:szCs w:val="28"/>
          <w:shd w:val="clear" w:color="auto" w:fill="FFFFFF"/>
        </w:rPr>
        <w:t>，他指出迪斯尼成功的秘密就在于通过一个故事，让广大消费者爱上故事里</w:t>
      </w:r>
      <w:proofErr w:type="gramStart"/>
      <w:r>
        <w:rPr>
          <w:rFonts w:ascii="宋体" w:eastAsia="宋体" w:hAnsi="宋体" w:cs="宋体" w:hint="eastAsia"/>
          <w:color w:val="2B2B2B"/>
          <w:sz w:val="28"/>
          <w:szCs w:val="28"/>
          <w:shd w:val="clear" w:color="auto" w:fill="FFFFFF"/>
        </w:rPr>
        <w:t>的动漫角色</w:t>
      </w:r>
      <w:proofErr w:type="gramEnd"/>
      <w:r>
        <w:rPr>
          <w:rFonts w:ascii="宋体" w:eastAsia="宋体" w:hAnsi="宋体" w:cs="宋体" w:hint="eastAsia"/>
          <w:color w:val="2B2B2B"/>
          <w:sz w:val="28"/>
          <w:szCs w:val="28"/>
          <w:shd w:val="clear" w:color="auto" w:fill="FFFFFF"/>
        </w:rPr>
        <w:t>，从而消费与这个角色有关的周边产品，比如动画、漫画、玩具、电影、迪斯尼乐园。Edward 和 Michael（2019）</w:t>
      </w:r>
      <w:r>
        <w:rPr>
          <w:rFonts w:ascii="宋体" w:eastAsia="宋体" w:hAnsi="华文楷体" w:cs="Times New Roman" w:hint="eastAsia"/>
          <w:sz w:val="28"/>
          <w:szCs w:val="28"/>
          <w:vertAlign w:val="superscript"/>
        </w:rPr>
        <w:t>［33］</w:t>
      </w:r>
      <w:r>
        <w:rPr>
          <w:rFonts w:ascii="宋体" w:eastAsia="宋体" w:hAnsi="宋体" w:cs="宋体" w:hint="eastAsia"/>
          <w:color w:val="2B2B2B"/>
          <w:sz w:val="28"/>
          <w:szCs w:val="28"/>
          <w:shd w:val="clear" w:color="auto" w:fill="FFFFFF"/>
        </w:rPr>
        <w:t>认为自媒体借助发达的信息传播实现了虚拟空间上的产业聚集，打破了实体经济的区域限制，促进了跨区域贸易与沟通。</w:t>
      </w:r>
    </w:p>
    <w:p w14:paraId="2EBE88D5" w14:textId="77777777" w:rsidR="0089417D" w:rsidRDefault="0089417D">
      <w:pPr>
        <w:ind w:firstLineChars="200" w:firstLine="560"/>
        <w:rPr>
          <w:rFonts w:ascii="宋体" w:eastAsia="宋体" w:hAnsi="宋体" w:cs="宋体"/>
          <w:color w:val="2B2B2B"/>
          <w:sz w:val="28"/>
          <w:szCs w:val="28"/>
          <w:shd w:val="clear" w:color="auto" w:fill="FFFFFF"/>
        </w:rPr>
      </w:pPr>
    </w:p>
    <w:p w14:paraId="5E942653" w14:textId="77777777" w:rsidR="0089417D" w:rsidRDefault="00C0458A">
      <w:pPr>
        <w:ind w:firstLineChars="200" w:firstLine="560"/>
        <w:rPr>
          <w:rFonts w:ascii="宋体" w:eastAsia="宋体" w:hAnsi="宋体" w:cs="Times New Roman"/>
          <w:color w:val="2B2B2B"/>
          <w:sz w:val="28"/>
          <w:szCs w:val="28"/>
          <w:shd w:val="clear" w:color="auto" w:fill="FFFFFF"/>
        </w:rPr>
      </w:pPr>
      <w:r>
        <w:rPr>
          <w:rFonts w:ascii="宋体" w:eastAsia="宋体" w:hAnsi="宋体" w:cs="Times New Roman" w:hint="eastAsia"/>
          <w:color w:val="2B2B2B"/>
          <w:sz w:val="28"/>
          <w:szCs w:val="28"/>
          <w:shd w:val="clear" w:color="auto" w:fill="FFFFFF"/>
        </w:rPr>
        <w:t>1.3.3 文献述评</w:t>
      </w:r>
    </w:p>
    <w:p w14:paraId="748F1AE9" w14:textId="77777777" w:rsidR="0089417D" w:rsidRDefault="00C0458A">
      <w:pPr>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国内外研究从不同方面对</w:t>
      </w:r>
      <w:proofErr w:type="gramStart"/>
      <w:r>
        <w:rPr>
          <w:rFonts w:ascii="Times New Roman" w:eastAsia="宋体" w:hAnsi="Times New Roman" w:cs="Times New Roman" w:hint="eastAsia"/>
          <w:sz w:val="28"/>
          <w:szCs w:val="28"/>
        </w:rPr>
        <w:t>动漫产业</w:t>
      </w:r>
      <w:proofErr w:type="gramEnd"/>
      <w:r>
        <w:rPr>
          <w:rFonts w:ascii="Times New Roman" w:eastAsia="宋体" w:hAnsi="Times New Roman" w:cs="Times New Roman" w:hint="eastAsia"/>
          <w:sz w:val="28"/>
          <w:szCs w:val="28"/>
        </w:rPr>
        <w:t>发展进行了论证，基于这些文献我们可以开展进一步的研究。而目前的研究仍未完善，主要问题体现在以下几点：其次，一方面，</w:t>
      </w:r>
      <w:proofErr w:type="gramStart"/>
      <w:r>
        <w:rPr>
          <w:rFonts w:ascii="Times New Roman" w:eastAsia="宋体" w:hAnsi="Times New Roman" w:cs="Times New Roman" w:hint="eastAsia"/>
          <w:sz w:val="28"/>
          <w:szCs w:val="28"/>
        </w:rPr>
        <w:t>动漫产业</w:t>
      </w:r>
      <w:proofErr w:type="gramEnd"/>
      <w:r>
        <w:rPr>
          <w:rFonts w:ascii="Times New Roman" w:eastAsia="宋体" w:hAnsi="Times New Roman" w:cs="Times New Roman" w:hint="eastAsia"/>
          <w:sz w:val="28"/>
          <w:szCs w:val="28"/>
        </w:rPr>
        <w:t>发展过程中是以</w:t>
      </w:r>
      <w:proofErr w:type="gramStart"/>
      <w:r>
        <w:rPr>
          <w:rFonts w:ascii="Times New Roman" w:eastAsia="宋体" w:hAnsi="Times New Roman" w:cs="Times New Roman" w:hint="eastAsia"/>
          <w:sz w:val="28"/>
          <w:szCs w:val="28"/>
        </w:rPr>
        <w:t>动漫作品</w:t>
      </w:r>
      <w:proofErr w:type="gramEnd"/>
      <w:r>
        <w:rPr>
          <w:rFonts w:ascii="Times New Roman" w:eastAsia="宋体" w:hAnsi="Times New Roman" w:cs="Times New Roman" w:hint="eastAsia"/>
          <w:sz w:val="28"/>
          <w:szCs w:val="28"/>
        </w:rPr>
        <w:t>贯穿始终的，</w:t>
      </w:r>
      <w:r>
        <w:rPr>
          <w:rFonts w:ascii="Times New Roman" w:eastAsia="宋体" w:hAnsi="Times New Roman" w:cs="Times New Roman" w:hint="eastAsia"/>
          <w:sz w:val="28"/>
          <w:szCs w:val="28"/>
          <w:shd w:val="clear" w:color="auto" w:fill="FFFFFF"/>
        </w:rPr>
        <w:t>从动</w:t>
      </w:r>
      <w:proofErr w:type="gramStart"/>
      <w:r>
        <w:rPr>
          <w:rFonts w:ascii="Times New Roman" w:eastAsia="宋体" w:hAnsi="Times New Roman" w:cs="Times New Roman" w:hint="eastAsia"/>
          <w:sz w:val="28"/>
          <w:szCs w:val="28"/>
          <w:shd w:val="clear" w:color="auto" w:fill="FFFFFF"/>
        </w:rPr>
        <w:t>漫作品</w:t>
      </w:r>
      <w:proofErr w:type="gramEnd"/>
      <w:r>
        <w:rPr>
          <w:rFonts w:ascii="Times New Roman" w:eastAsia="宋体" w:hAnsi="Times New Roman" w:cs="Times New Roman" w:hint="eastAsia"/>
          <w:sz w:val="28"/>
          <w:szCs w:val="28"/>
          <w:shd w:val="clear" w:color="auto" w:fill="FFFFFF"/>
        </w:rPr>
        <w:t>的制作、传播，再到</w:t>
      </w:r>
      <w:proofErr w:type="gramStart"/>
      <w:r>
        <w:rPr>
          <w:rFonts w:ascii="Times New Roman" w:eastAsia="宋体" w:hAnsi="Times New Roman" w:cs="Times New Roman" w:hint="eastAsia"/>
          <w:sz w:val="28"/>
          <w:szCs w:val="28"/>
          <w:shd w:val="clear" w:color="auto" w:fill="FFFFFF"/>
        </w:rPr>
        <w:t>动漫产品</w:t>
      </w:r>
      <w:proofErr w:type="gramEnd"/>
      <w:r>
        <w:rPr>
          <w:rFonts w:ascii="Times New Roman" w:eastAsia="宋体" w:hAnsi="Times New Roman" w:cs="Times New Roman" w:hint="eastAsia"/>
          <w:sz w:val="28"/>
          <w:szCs w:val="28"/>
          <w:shd w:val="clear" w:color="auto" w:fill="FFFFFF"/>
        </w:rPr>
        <w:t>的衍生，构成了一个完整的产业链。国内的</w:t>
      </w:r>
      <w:proofErr w:type="gramStart"/>
      <w:r>
        <w:rPr>
          <w:rFonts w:ascii="Times New Roman" w:eastAsia="宋体" w:hAnsi="Times New Roman" w:cs="Times New Roman" w:hint="eastAsia"/>
          <w:sz w:val="28"/>
          <w:szCs w:val="28"/>
          <w:shd w:val="clear" w:color="auto" w:fill="FFFFFF"/>
        </w:rPr>
        <w:t>动漫产业</w:t>
      </w:r>
      <w:proofErr w:type="gramEnd"/>
      <w:r>
        <w:rPr>
          <w:rFonts w:ascii="Times New Roman" w:eastAsia="宋体" w:hAnsi="Times New Roman" w:cs="Times New Roman" w:hint="eastAsia"/>
          <w:sz w:val="28"/>
          <w:szCs w:val="28"/>
          <w:shd w:val="clear" w:color="auto" w:fill="FFFFFF"/>
        </w:rPr>
        <w:t>最近几年才开始兴起，作为新兴的朝阳产业，</w:t>
      </w:r>
      <w:r>
        <w:rPr>
          <w:rFonts w:ascii="Times New Roman" w:eastAsia="宋体" w:hAnsi="Times New Roman" w:cs="Times New Roman" w:hint="eastAsia"/>
          <w:sz w:val="28"/>
          <w:szCs w:val="28"/>
        </w:rPr>
        <w:t>国内关于</w:t>
      </w:r>
      <w:proofErr w:type="gramStart"/>
      <w:r>
        <w:rPr>
          <w:rFonts w:ascii="Times New Roman" w:eastAsia="宋体" w:hAnsi="Times New Roman" w:cs="Times New Roman" w:hint="eastAsia"/>
          <w:sz w:val="28"/>
          <w:szCs w:val="28"/>
        </w:rPr>
        <w:t>动漫产业</w:t>
      </w:r>
      <w:proofErr w:type="gramEnd"/>
      <w:r>
        <w:rPr>
          <w:rFonts w:ascii="Times New Roman" w:eastAsia="宋体" w:hAnsi="Times New Roman" w:cs="Times New Roman" w:hint="eastAsia"/>
          <w:sz w:val="28"/>
          <w:szCs w:val="28"/>
        </w:rPr>
        <w:t>在新媒体时代发展的相关研究尚不完整，亟需完善。另一方面，</w:t>
      </w:r>
      <w:proofErr w:type="gramStart"/>
      <w:r>
        <w:rPr>
          <w:rFonts w:ascii="Times New Roman" w:eastAsia="宋体" w:hAnsi="Times New Roman" w:cs="Times New Roman" w:hint="eastAsia"/>
          <w:sz w:val="28"/>
          <w:szCs w:val="28"/>
          <w:shd w:val="clear" w:color="auto" w:fill="FFFFFF"/>
        </w:rPr>
        <w:t>动漫作品</w:t>
      </w:r>
      <w:proofErr w:type="gramEnd"/>
      <w:r>
        <w:rPr>
          <w:rFonts w:ascii="Times New Roman" w:eastAsia="宋体" w:hAnsi="Times New Roman" w:cs="Times New Roman" w:hint="eastAsia"/>
          <w:sz w:val="28"/>
          <w:szCs w:val="28"/>
          <w:shd w:val="clear" w:color="auto" w:fill="FFFFFF"/>
        </w:rPr>
        <w:t>的传播途径也发生了显著变化，</w:t>
      </w:r>
      <w:r>
        <w:rPr>
          <w:rFonts w:ascii="Times New Roman" w:eastAsia="宋体" w:hAnsi="Times New Roman" w:cs="Times New Roman" w:hint="eastAsia"/>
          <w:sz w:val="28"/>
          <w:szCs w:val="28"/>
        </w:rPr>
        <w:t>有关于自媒体时代下</w:t>
      </w:r>
      <w:proofErr w:type="gramStart"/>
      <w:r>
        <w:rPr>
          <w:rFonts w:ascii="Times New Roman" w:eastAsia="宋体" w:hAnsi="Times New Roman" w:cs="Times New Roman" w:hint="eastAsia"/>
          <w:sz w:val="28"/>
          <w:szCs w:val="28"/>
        </w:rPr>
        <w:t>动漫作品</w:t>
      </w:r>
      <w:proofErr w:type="gramEnd"/>
      <w:r>
        <w:rPr>
          <w:rFonts w:ascii="Times New Roman" w:eastAsia="宋体" w:hAnsi="Times New Roman" w:cs="Times New Roman" w:hint="eastAsia"/>
          <w:sz w:val="28"/>
          <w:szCs w:val="28"/>
        </w:rPr>
        <w:t>的传播路径的相关研究很少，需要学者们进一步完善，进行传播途径的深入研究。</w:t>
      </w:r>
    </w:p>
    <w:p w14:paraId="310857E7" w14:textId="77777777" w:rsidR="0089417D" w:rsidRDefault="00C0458A">
      <w:pPr>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最后，</w:t>
      </w:r>
      <w:r>
        <w:rPr>
          <w:rFonts w:ascii="Times New Roman" w:eastAsia="宋体" w:hAnsi="Times New Roman" w:cs="Times New Roman" w:hint="eastAsia"/>
          <w:sz w:val="28"/>
          <w:szCs w:val="28"/>
          <w:shd w:val="clear" w:color="auto" w:fill="FFFFFF"/>
        </w:rPr>
        <w:t>有关</w:t>
      </w:r>
      <w:proofErr w:type="gramStart"/>
      <w:r>
        <w:rPr>
          <w:rFonts w:ascii="Times New Roman" w:eastAsia="宋体" w:hAnsi="Times New Roman" w:cs="Times New Roman" w:hint="eastAsia"/>
          <w:sz w:val="28"/>
          <w:szCs w:val="28"/>
          <w:shd w:val="clear" w:color="auto" w:fill="FFFFFF"/>
        </w:rPr>
        <w:t>动漫产业</w:t>
      </w:r>
      <w:proofErr w:type="gramEnd"/>
      <w:r>
        <w:rPr>
          <w:rFonts w:ascii="Times New Roman" w:eastAsia="宋体" w:hAnsi="Times New Roman" w:cs="Times New Roman" w:hint="eastAsia"/>
          <w:sz w:val="28"/>
          <w:szCs w:val="28"/>
          <w:shd w:val="clear" w:color="auto" w:fill="FFFFFF"/>
        </w:rPr>
        <w:t>发展的技术性研究尚处于成长阶段，</w:t>
      </w:r>
      <w:r>
        <w:rPr>
          <w:rFonts w:ascii="Times New Roman" w:eastAsia="宋体" w:hAnsi="Times New Roman" w:cs="Times New Roman" w:hint="eastAsia"/>
          <w:sz w:val="28"/>
          <w:szCs w:val="28"/>
        </w:rPr>
        <w:t>如何提高新媒体</w:t>
      </w:r>
      <w:proofErr w:type="gramStart"/>
      <w:r>
        <w:rPr>
          <w:rFonts w:ascii="Times New Roman" w:eastAsia="宋体" w:hAnsi="Times New Roman" w:cs="Times New Roman" w:hint="eastAsia"/>
          <w:sz w:val="28"/>
          <w:szCs w:val="28"/>
        </w:rPr>
        <w:t>时代动漫原创</w:t>
      </w:r>
      <w:proofErr w:type="gramEnd"/>
      <w:r>
        <w:rPr>
          <w:rFonts w:ascii="Times New Roman" w:eastAsia="宋体" w:hAnsi="Times New Roman" w:cs="Times New Roman" w:hint="eastAsia"/>
          <w:sz w:val="28"/>
          <w:szCs w:val="28"/>
        </w:rPr>
        <w:t>作品的生产力和内生价值是</w:t>
      </w:r>
      <w:proofErr w:type="gramStart"/>
      <w:r>
        <w:rPr>
          <w:rFonts w:ascii="Times New Roman" w:eastAsia="宋体" w:hAnsi="Times New Roman" w:cs="Times New Roman" w:hint="eastAsia"/>
          <w:sz w:val="28"/>
          <w:szCs w:val="28"/>
        </w:rPr>
        <w:t>动漫产业</w:t>
      </w:r>
      <w:proofErr w:type="gramEnd"/>
      <w:r>
        <w:rPr>
          <w:rFonts w:ascii="Times New Roman" w:eastAsia="宋体" w:hAnsi="Times New Roman" w:cs="Times New Roman" w:hint="eastAsia"/>
          <w:sz w:val="28"/>
          <w:szCs w:val="28"/>
        </w:rPr>
        <w:t>发展的关键，</w:t>
      </w:r>
      <w:proofErr w:type="gramStart"/>
      <w:r>
        <w:rPr>
          <w:rFonts w:ascii="Times New Roman" w:eastAsia="宋体" w:hAnsi="Times New Roman" w:cs="Times New Roman" w:hint="eastAsia"/>
          <w:sz w:val="28"/>
          <w:szCs w:val="28"/>
          <w:shd w:val="clear" w:color="auto" w:fill="FFFFFF"/>
        </w:rPr>
        <w:t>动漫作品</w:t>
      </w:r>
      <w:proofErr w:type="gramEnd"/>
      <w:r>
        <w:rPr>
          <w:rFonts w:ascii="Times New Roman" w:eastAsia="宋体" w:hAnsi="Times New Roman" w:cs="Times New Roman" w:hint="eastAsia"/>
          <w:sz w:val="28"/>
          <w:szCs w:val="28"/>
          <w:shd w:val="clear" w:color="auto" w:fill="FFFFFF"/>
        </w:rPr>
        <w:t>的原创价值影响整个</w:t>
      </w:r>
      <w:proofErr w:type="gramStart"/>
      <w:r>
        <w:rPr>
          <w:rFonts w:ascii="Times New Roman" w:eastAsia="宋体" w:hAnsi="Times New Roman" w:cs="Times New Roman" w:hint="eastAsia"/>
          <w:sz w:val="28"/>
          <w:szCs w:val="28"/>
          <w:shd w:val="clear" w:color="auto" w:fill="FFFFFF"/>
        </w:rPr>
        <w:t>动漫产业</w:t>
      </w:r>
      <w:proofErr w:type="gramEnd"/>
      <w:r>
        <w:rPr>
          <w:rFonts w:ascii="Times New Roman" w:eastAsia="宋体" w:hAnsi="Times New Roman" w:cs="Times New Roman" w:hint="eastAsia"/>
          <w:sz w:val="28"/>
          <w:szCs w:val="28"/>
          <w:shd w:val="clear" w:color="auto" w:fill="FFFFFF"/>
        </w:rPr>
        <w:t>的发展，</w:t>
      </w:r>
      <w:r>
        <w:rPr>
          <w:rFonts w:ascii="Times New Roman" w:eastAsia="宋体" w:hAnsi="Times New Roman" w:cs="Times New Roman" w:hint="eastAsia"/>
          <w:sz w:val="28"/>
          <w:szCs w:val="28"/>
        </w:rPr>
        <w:t>作为</w:t>
      </w:r>
      <w:proofErr w:type="gramStart"/>
      <w:r>
        <w:rPr>
          <w:rFonts w:ascii="Times New Roman" w:eastAsia="宋体" w:hAnsi="Times New Roman" w:cs="Times New Roman" w:hint="eastAsia"/>
          <w:sz w:val="28"/>
          <w:szCs w:val="28"/>
        </w:rPr>
        <w:t>动漫产业</w:t>
      </w:r>
      <w:proofErr w:type="gramEnd"/>
      <w:r>
        <w:rPr>
          <w:rFonts w:ascii="Times New Roman" w:eastAsia="宋体" w:hAnsi="Times New Roman" w:cs="Times New Roman" w:hint="eastAsia"/>
          <w:sz w:val="28"/>
          <w:szCs w:val="28"/>
        </w:rPr>
        <w:t>的起始端，应该加大对原创作者的监管力度和水平测试，以产出高质</w:t>
      </w:r>
      <w:r>
        <w:rPr>
          <w:rFonts w:ascii="Times New Roman" w:eastAsia="宋体" w:hAnsi="Times New Roman" w:cs="Times New Roman" w:hint="eastAsia"/>
          <w:sz w:val="28"/>
          <w:szCs w:val="28"/>
        </w:rPr>
        <w:lastRenderedPageBreak/>
        <w:t>量</w:t>
      </w:r>
      <w:proofErr w:type="gramStart"/>
      <w:r>
        <w:rPr>
          <w:rFonts w:ascii="Times New Roman" w:eastAsia="宋体" w:hAnsi="Times New Roman" w:cs="Times New Roman" w:hint="eastAsia"/>
          <w:sz w:val="28"/>
          <w:szCs w:val="28"/>
        </w:rPr>
        <w:t>的动漫作品</w:t>
      </w:r>
      <w:proofErr w:type="gramEnd"/>
      <w:r>
        <w:rPr>
          <w:rFonts w:ascii="Times New Roman" w:eastAsia="宋体" w:hAnsi="Times New Roman" w:cs="Times New Roman" w:hint="eastAsia"/>
          <w:sz w:val="28"/>
          <w:szCs w:val="28"/>
        </w:rPr>
        <w:t>。</w:t>
      </w:r>
    </w:p>
    <w:p w14:paraId="28210B1E" w14:textId="77777777" w:rsidR="0089417D" w:rsidRDefault="0089417D">
      <w:pPr>
        <w:rPr>
          <w:rFonts w:ascii="宋体" w:eastAsia="宋体" w:hAnsi="宋体" w:cs="Times New Roman"/>
          <w:color w:val="2B2B2B"/>
          <w:sz w:val="28"/>
          <w:szCs w:val="28"/>
          <w:shd w:val="clear" w:color="auto" w:fill="FFFFFF"/>
        </w:rPr>
      </w:pPr>
    </w:p>
    <w:p w14:paraId="16B43B58" w14:textId="77777777" w:rsidR="0089417D" w:rsidRDefault="00C0458A">
      <w:pPr>
        <w:rPr>
          <w:bCs/>
          <w:sz w:val="28"/>
          <w:szCs w:val="28"/>
        </w:rPr>
      </w:pPr>
      <w:r>
        <w:rPr>
          <w:rFonts w:hint="eastAsia"/>
          <w:bCs/>
          <w:sz w:val="28"/>
          <w:szCs w:val="28"/>
        </w:rPr>
        <w:t>1.4 研究方法和研究思路</w:t>
      </w:r>
    </w:p>
    <w:p w14:paraId="1B555059" w14:textId="77777777" w:rsidR="0089417D" w:rsidRDefault="0089417D">
      <w:pPr>
        <w:rPr>
          <w:bCs/>
          <w:sz w:val="28"/>
          <w:szCs w:val="28"/>
        </w:rPr>
      </w:pPr>
    </w:p>
    <w:p w14:paraId="32F834B5" w14:textId="77777777" w:rsidR="0089417D" w:rsidRDefault="00C0458A">
      <w:pPr>
        <w:rPr>
          <w:bCs/>
          <w:sz w:val="28"/>
          <w:szCs w:val="28"/>
        </w:rPr>
      </w:pPr>
      <w:r>
        <w:rPr>
          <w:rFonts w:hint="eastAsia"/>
          <w:bCs/>
          <w:sz w:val="28"/>
          <w:szCs w:val="28"/>
        </w:rPr>
        <w:t>1.4.1 研究方法</w:t>
      </w:r>
    </w:p>
    <w:p w14:paraId="770ADD71" w14:textId="77777777" w:rsidR="0089417D" w:rsidRDefault="00C0458A">
      <w:pPr>
        <w:rPr>
          <w:bCs/>
          <w:sz w:val="28"/>
          <w:szCs w:val="28"/>
        </w:rPr>
      </w:pPr>
      <w:r>
        <w:rPr>
          <w:rFonts w:hint="eastAsia"/>
          <w:bCs/>
          <w:sz w:val="28"/>
          <w:szCs w:val="28"/>
        </w:rPr>
        <w:t>（1）文献回顾法</w:t>
      </w:r>
    </w:p>
    <w:p w14:paraId="76DE2225" w14:textId="77777777" w:rsidR="0089417D" w:rsidRDefault="00C0458A">
      <w:pPr>
        <w:ind w:firstLineChars="200" w:firstLine="560"/>
        <w:rPr>
          <w:bCs/>
          <w:sz w:val="28"/>
          <w:szCs w:val="28"/>
        </w:rPr>
      </w:pPr>
      <w:r>
        <w:rPr>
          <w:rFonts w:hint="eastAsia"/>
          <w:bCs/>
          <w:color w:val="FF0000"/>
          <w:sz w:val="28"/>
          <w:szCs w:val="28"/>
          <w:shd w:val="clear" w:color="auto" w:fill="FFFFFF"/>
        </w:rPr>
        <w:t>本文</w:t>
      </w:r>
      <w:r>
        <w:rPr>
          <w:rFonts w:hint="eastAsia"/>
          <w:bCs/>
          <w:sz w:val="28"/>
          <w:szCs w:val="28"/>
          <w:shd w:val="clear" w:color="auto" w:fill="FFFFFF"/>
        </w:rPr>
        <w:t>在阅读、参考和借鉴了国内外相关研究文献及研究成果的基础上</w:t>
      </w:r>
      <w:r>
        <w:rPr>
          <w:rFonts w:hint="eastAsia"/>
          <w:bCs/>
          <w:color w:val="FF0000"/>
          <w:sz w:val="28"/>
          <w:szCs w:val="28"/>
          <w:shd w:val="clear" w:color="auto" w:fill="FFFFFF"/>
        </w:rPr>
        <w:t>，</w:t>
      </w:r>
      <w:r>
        <w:rPr>
          <w:rFonts w:hint="eastAsia"/>
          <w:bCs/>
          <w:color w:val="FF0000"/>
          <w:sz w:val="28"/>
          <w:szCs w:val="28"/>
        </w:rPr>
        <w:t>通</w:t>
      </w:r>
      <w:r>
        <w:rPr>
          <w:rFonts w:hint="eastAsia"/>
          <w:bCs/>
          <w:sz w:val="28"/>
          <w:szCs w:val="28"/>
        </w:rPr>
        <w:t>过搜集大量国内外关于文化和旅游产业关系及影响因素研究相关方面的文献，储备知识，进行梳理和总结，以此完成文章中关于文献综述、理论基础、指标选取以及实证分析等部分。</w:t>
      </w:r>
    </w:p>
    <w:p w14:paraId="42D0ED70" w14:textId="77777777" w:rsidR="0089417D" w:rsidRDefault="00C0458A">
      <w:pPr>
        <w:rPr>
          <w:bCs/>
          <w:sz w:val="28"/>
          <w:szCs w:val="28"/>
        </w:rPr>
      </w:pPr>
      <w:r>
        <w:rPr>
          <w:rFonts w:hint="eastAsia"/>
          <w:bCs/>
          <w:sz w:val="28"/>
          <w:szCs w:val="28"/>
        </w:rPr>
        <w:t>（2）统计分析法</w:t>
      </w:r>
    </w:p>
    <w:p w14:paraId="6431AF3D" w14:textId="553CE856" w:rsidR="0089417D" w:rsidRDefault="00C0458A">
      <w:pPr>
        <w:ind w:firstLineChars="200" w:firstLine="560"/>
        <w:rPr>
          <w:bCs/>
          <w:sz w:val="28"/>
          <w:szCs w:val="28"/>
        </w:rPr>
        <w:pPrChange w:id="31" w:author="杨 忆" w:date="2021-10-27T19:43:00Z">
          <w:pPr/>
        </w:pPrChange>
      </w:pPr>
      <w:r>
        <w:rPr>
          <w:rFonts w:hint="eastAsia"/>
          <w:bCs/>
          <w:sz w:val="28"/>
          <w:szCs w:val="28"/>
        </w:rPr>
        <w:t>本文通过线上和线下问卷调查的方式，收集</w:t>
      </w:r>
      <w:commentRangeStart w:id="32"/>
      <w:r>
        <w:rPr>
          <w:rFonts w:hint="eastAsia"/>
          <w:bCs/>
          <w:sz w:val="28"/>
          <w:szCs w:val="28"/>
        </w:rPr>
        <w:t>500份</w:t>
      </w:r>
      <w:commentRangeEnd w:id="32"/>
      <w:r w:rsidR="001F20DF">
        <w:rPr>
          <w:rStyle w:val="a6"/>
        </w:rPr>
        <w:commentReference w:id="32"/>
      </w:r>
      <w:del w:id="33" w:author="杨 忆" w:date="2021-10-27T19:43:00Z">
        <w:r w:rsidDel="001F20DF">
          <w:rPr>
            <w:rFonts w:hint="eastAsia"/>
            <w:bCs/>
            <w:sz w:val="28"/>
            <w:szCs w:val="28"/>
          </w:rPr>
          <w:delText>左右的</w:delText>
        </w:r>
      </w:del>
      <w:r>
        <w:rPr>
          <w:rFonts w:hint="eastAsia"/>
          <w:bCs/>
          <w:sz w:val="28"/>
          <w:szCs w:val="28"/>
        </w:rPr>
        <w:t>样本数据，年龄段的覆盖保持在在0-50岁之间，样本的数据保证真实、完整、准确，在搜集到的数据的基础上，利用SPSS统计软件进行相关因素的描述统计分析，找出影响</w:t>
      </w:r>
      <w:proofErr w:type="gramStart"/>
      <w:r>
        <w:rPr>
          <w:rFonts w:hint="eastAsia"/>
          <w:bCs/>
          <w:sz w:val="28"/>
          <w:szCs w:val="28"/>
        </w:rPr>
        <w:t>动漫产业</w:t>
      </w:r>
      <w:proofErr w:type="gramEnd"/>
      <w:r>
        <w:rPr>
          <w:rFonts w:hint="eastAsia"/>
          <w:bCs/>
          <w:sz w:val="28"/>
          <w:szCs w:val="28"/>
        </w:rPr>
        <w:t>价值的关键驱动因素。</w:t>
      </w:r>
    </w:p>
    <w:p w14:paraId="611C90EC" w14:textId="77777777" w:rsidR="0089417D" w:rsidRDefault="00C0458A">
      <w:pPr>
        <w:rPr>
          <w:bCs/>
          <w:sz w:val="28"/>
          <w:szCs w:val="28"/>
        </w:rPr>
      </w:pPr>
      <w:r>
        <w:rPr>
          <w:rFonts w:hint="eastAsia"/>
          <w:bCs/>
          <w:sz w:val="28"/>
          <w:szCs w:val="28"/>
        </w:rPr>
        <w:t>（3）</w:t>
      </w:r>
      <w:commentRangeStart w:id="34"/>
      <w:r>
        <w:rPr>
          <w:rFonts w:hint="eastAsia"/>
          <w:bCs/>
          <w:sz w:val="28"/>
          <w:szCs w:val="28"/>
        </w:rPr>
        <w:t>定性和定量分析</w:t>
      </w:r>
      <w:commentRangeEnd w:id="34"/>
      <w:r w:rsidR="001F20DF">
        <w:rPr>
          <w:rStyle w:val="a6"/>
        </w:rPr>
        <w:commentReference w:id="34"/>
      </w:r>
    </w:p>
    <w:p w14:paraId="1FF09ECE" w14:textId="1CAA1FE8" w:rsidR="0089417D" w:rsidRDefault="00C0458A">
      <w:pPr>
        <w:ind w:firstLineChars="200" w:firstLine="560"/>
        <w:rPr>
          <w:bCs/>
          <w:sz w:val="28"/>
          <w:szCs w:val="28"/>
        </w:rPr>
        <w:pPrChange w:id="35" w:author="杨 忆" w:date="2021-10-27T19:47:00Z">
          <w:pPr/>
        </w:pPrChange>
      </w:pPr>
      <w:r>
        <w:rPr>
          <w:rFonts w:hint="eastAsia"/>
          <w:bCs/>
          <w:sz w:val="28"/>
          <w:szCs w:val="28"/>
        </w:rPr>
        <w:t>以艾瑞咨询的数据为主进行定性和定量分析，</w:t>
      </w:r>
      <w:proofErr w:type="gramStart"/>
      <w:r>
        <w:rPr>
          <w:rFonts w:hint="eastAsia"/>
          <w:bCs/>
          <w:sz w:val="28"/>
          <w:szCs w:val="28"/>
        </w:rPr>
        <w:t>对于动漫</w:t>
      </w:r>
      <w:proofErr w:type="gramEnd"/>
      <w:r>
        <w:rPr>
          <w:rFonts w:hint="eastAsia"/>
          <w:bCs/>
          <w:sz w:val="28"/>
          <w:szCs w:val="28"/>
        </w:rPr>
        <w:t>IP在新媒体时代的发展进行可行性研究，包括</w:t>
      </w:r>
      <w:proofErr w:type="gramStart"/>
      <w:r>
        <w:rPr>
          <w:rFonts w:hint="eastAsia"/>
          <w:bCs/>
          <w:sz w:val="28"/>
          <w:szCs w:val="28"/>
        </w:rPr>
        <w:t>相关动漫</w:t>
      </w:r>
      <w:proofErr w:type="gramEnd"/>
      <w:r>
        <w:rPr>
          <w:rFonts w:hint="eastAsia"/>
          <w:bCs/>
          <w:sz w:val="28"/>
          <w:szCs w:val="28"/>
        </w:rPr>
        <w:t>IP的授权模式和</w:t>
      </w:r>
      <w:proofErr w:type="gramStart"/>
      <w:r>
        <w:rPr>
          <w:rFonts w:hint="eastAsia"/>
          <w:bCs/>
          <w:sz w:val="28"/>
          <w:szCs w:val="28"/>
        </w:rPr>
        <w:t>相关动漫衍生</w:t>
      </w:r>
      <w:proofErr w:type="gramEnd"/>
      <w:r>
        <w:rPr>
          <w:rFonts w:hint="eastAsia"/>
          <w:bCs/>
          <w:sz w:val="28"/>
          <w:szCs w:val="28"/>
        </w:rPr>
        <w:t>产业如何</w:t>
      </w:r>
      <w:proofErr w:type="gramStart"/>
      <w:r>
        <w:rPr>
          <w:rFonts w:hint="eastAsia"/>
          <w:bCs/>
          <w:sz w:val="28"/>
          <w:szCs w:val="28"/>
        </w:rPr>
        <w:t>利用动漫</w:t>
      </w:r>
      <w:proofErr w:type="gramEnd"/>
      <w:r>
        <w:rPr>
          <w:rFonts w:hint="eastAsia"/>
          <w:bCs/>
          <w:sz w:val="28"/>
          <w:szCs w:val="28"/>
        </w:rPr>
        <w:t>IP的可塑性进行产业发展模式的变革和提升产业价值，并且基于相关理论和已有文献进行定性分析，</w:t>
      </w:r>
      <w:ins w:id="36" w:author="杨 忆" w:date="2021-10-27T19:47:00Z">
        <w:r w:rsidR="001F20DF">
          <w:rPr>
            <w:rFonts w:hint="eastAsia"/>
            <w:bCs/>
            <w:sz w:val="28"/>
            <w:szCs w:val="28"/>
          </w:rPr>
          <w:t>对</w:t>
        </w:r>
      </w:ins>
      <w:del w:id="37" w:author="杨 忆" w:date="2021-10-27T19:47:00Z">
        <w:r w:rsidDel="001F20DF">
          <w:rPr>
            <w:rFonts w:hint="eastAsia"/>
            <w:bCs/>
            <w:sz w:val="28"/>
            <w:szCs w:val="28"/>
          </w:rPr>
          <w:delText>在</w:delText>
        </w:r>
      </w:del>
      <w:r>
        <w:rPr>
          <w:rFonts w:hint="eastAsia"/>
          <w:bCs/>
          <w:sz w:val="28"/>
          <w:szCs w:val="28"/>
        </w:rPr>
        <w:t>不足之处加以改进。</w:t>
      </w:r>
    </w:p>
    <w:p w14:paraId="6D08FBFB" w14:textId="77777777" w:rsidR="0089417D" w:rsidRDefault="00C0458A">
      <w:pPr>
        <w:rPr>
          <w:bCs/>
          <w:sz w:val="28"/>
          <w:szCs w:val="28"/>
        </w:rPr>
      </w:pPr>
      <w:commentRangeStart w:id="38"/>
      <w:r>
        <w:rPr>
          <w:rFonts w:hint="eastAsia"/>
          <w:bCs/>
          <w:sz w:val="28"/>
          <w:szCs w:val="28"/>
        </w:rPr>
        <w:t>（4）系统动力学模型法</w:t>
      </w:r>
    </w:p>
    <w:p w14:paraId="0CB7C067" w14:textId="0E525DE6" w:rsidR="0089417D" w:rsidRDefault="00C0458A">
      <w:pPr>
        <w:ind w:firstLineChars="200" w:firstLine="560"/>
        <w:rPr>
          <w:bCs/>
          <w:sz w:val="28"/>
          <w:szCs w:val="28"/>
        </w:rPr>
        <w:pPrChange w:id="39" w:author="杨 忆" w:date="2021-10-27T19:48:00Z">
          <w:pPr/>
        </w:pPrChange>
      </w:pPr>
      <w:r>
        <w:rPr>
          <w:rFonts w:hint="eastAsia"/>
          <w:bCs/>
          <w:sz w:val="28"/>
          <w:szCs w:val="28"/>
        </w:rPr>
        <w:lastRenderedPageBreak/>
        <w:t>系统动力学模型法，</w:t>
      </w:r>
      <w:ins w:id="40" w:author="杨 忆" w:date="2021-10-27T19:48:00Z">
        <w:r w:rsidR="001F20DF">
          <w:rPr>
            <w:rFonts w:hint="eastAsia"/>
            <w:bCs/>
            <w:sz w:val="28"/>
            <w:szCs w:val="28"/>
          </w:rPr>
          <w:t>是</w:t>
        </w:r>
      </w:ins>
      <w:r>
        <w:rPr>
          <w:rFonts w:hint="eastAsia"/>
          <w:bCs/>
          <w:sz w:val="28"/>
          <w:szCs w:val="28"/>
        </w:rPr>
        <w:t>一种预测和仿真方法。系统动力学是系统科学的一个分支，采用计算机模拟手段，研究系统行为和系统结构的关系。 在影响</w:t>
      </w:r>
      <w:proofErr w:type="gramStart"/>
      <w:r>
        <w:rPr>
          <w:rFonts w:hint="eastAsia"/>
          <w:bCs/>
          <w:sz w:val="28"/>
          <w:szCs w:val="28"/>
        </w:rPr>
        <w:t>动漫产业</w:t>
      </w:r>
      <w:proofErr w:type="gramEnd"/>
      <w:r>
        <w:rPr>
          <w:rFonts w:hint="eastAsia"/>
          <w:bCs/>
          <w:sz w:val="28"/>
          <w:szCs w:val="28"/>
        </w:rPr>
        <w:t>链的三类要素中，贯穿于产业</w:t>
      </w:r>
      <w:proofErr w:type="gramStart"/>
      <w:r>
        <w:rPr>
          <w:rFonts w:hint="eastAsia"/>
          <w:bCs/>
          <w:sz w:val="28"/>
          <w:szCs w:val="28"/>
        </w:rPr>
        <w:t>链始终</w:t>
      </w:r>
      <w:proofErr w:type="gramEnd"/>
      <w:r>
        <w:rPr>
          <w:rFonts w:hint="eastAsia"/>
          <w:bCs/>
          <w:sz w:val="28"/>
          <w:szCs w:val="28"/>
        </w:rPr>
        <w:t>的</w:t>
      </w:r>
      <w:proofErr w:type="gramStart"/>
      <w:r>
        <w:rPr>
          <w:rFonts w:hint="eastAsia"/>
          <w:bCs/>
          <w:sz w:val="28"/>
          <w:szCs w:val="28"/>
        </w:rPr>
        <w:t>是动漫作品</w:t>
      </w:r>
      <w:proofErr w:type="gramEnd"/>
      <w:r>
        <w:rPr>
          <w:rFonts w:hint="eastAsia"/>
          <w:bCs/>
          <w:sz w:val="28"/>
          <w:szCs w:val="28"/>
        </w:rPr>
        <w:t>，构建以</w:t>
      </w:r>
      <w:proofErr w:type="gramStart"/>
      <w:r>
        <w:rPr>
          <w:rFonts w:hint="eastAsia"/>
          <w:bCs/>
          <w:sz w:val="28"/>
          <w:szCs w:val="28"/>
        </w:rPr>
        <w:t>动漫作品</w:t>
      </w:r>
      <w:proofErr w:type="gramEnd"/>
      <w:r>
        <w:rPr>
          <w:rFonts w:hint="eastAsia"/>
          <w:bCs/>
          <w:sz w:val="28"/>
          <w:szCs w:val="28"/>
        </w:rPr>
        <w:t>为中心的系统动力学模型是研究的重点。</w:t>
      </w:r>
    </w:p>
    <w:p w14:paraId="005CD868" w14:textId="77777777" w:rsidR="0089417D" w:rsidRDefault="00C0458A">
      <w:pPr>
        <w:rPr>
          <w:bCs/>
          <w:sz w:val="28"/>
          <w:szCs w:val="28"/>
        </w:rPr>
      </w:pPr>
      <w:r>
        <w:rPr>
          <w:rFonts w:hint="eastAsia"/>
          <w:bCs/>
          <w:sz w:val="28"/>
          <w:szCs w:val="28"/>
        </w:rPr>
        <w:t>（5）回归分析法</w:t>
      </w:r>
      <w:commentRangeEnd w:id="38"/>
      <w:r w:rsidR="001F20DF">
        <w:rPr>
          <w:rStyle w:val="a6"/>
        </w:rPr>
        <w:commentReference w:id="38"/>
      </w:r>
    </w:p>
    <w:p w14:paraId="04E6CEF9" w14:textId="77777777" w:rsidR="0089417D" w:rsidRDefault="00C0458A">
      <w:pPr>
        <w:rPr>
          <w:bCs/>
          <w:sz w:val="28"/>
          <w:szCs w:val="28"/>
        </w:rPr>
      </w:pPr>
      <w:r>
        <w:rPr>
          <w:rFonts w:hint="eastAsia"/>
          <w:bCs/>
          <w:sz w:val="28"/>
          <w:szCs w:val="28"/>
        </w:rPr>
        <w:t xml:space="preserve">    本文通过网络媒体收集99份有关于国产</w:t>
      </w:r>
      <w:proofErr w:type="gramStart"/>
      <w:r>
        <w:rPr>
          <w:rFonts w:hint="eastAsia"/>
          <w:bCs/>
          <w:sz w:val="28"/>
          <w:szCs w:val="28"/>
        </w:rPr>
        <w:t>动漫电影</w:t>
      </w:r>
      <w:proofErr w:type="gramEnd"/>
      <w:r>
        <w:rPr>
          <w:rFonts w:hint="eastAsia"/>
          <w:bCs/>
          <w:sz w:val="28"/>
          <w:szCs w:val="28"/>
        </w:rPr>
        <w:t>的相关数据，运用SPSS软件进行相关的多元线性回归分析，得出有关国产</w:t>
      </w:r>
      <w:proofErr w:type="gramStart"/>
      <w:r>
        <w:rPr>
          <w:rFonts w:hint="eastAsia"/>
          <w:bCs/>
          <w:sz w:val="28"/>
          <w:szCs w:val="28"/>
        </w:rPr>
        <w:t>动漫电影</w:t>
      </w:r>
      <w:proofErr w:type="gramEnd"/>
      <w:r>
        <w:rPr>
          <w:rFonts w:hint="eastAsia"/>
          <w:bCs/>
          <w:sz w:val="28"/>
          <w:szCs w:val="28"/>
        </w:rPr>
        <w:t>票房和九类影响因素的相关模型，</w:t>
      </w:r>
      <w:proofErr w:type="gramStart"/>
      <w:r>
        <w:rPr>
          <w:rFonts w:hint="eastAsia"/>
          <w:bCs/>
          <w:sz w:val="28"/>
          <w:szCs w:val="28"/>
        </w:rPr>
        <w:t>动漫类</w:t>
      </w:r>
      <w:proofErr w:type="gramEnd"/>
      <w:r>
        <w:rPr>
          <w:rFonts w:hint="eastAsia"/>
          <w:bCs/>
          <w:sz w:val="28"/>
          <w:szCs w:val="28"/>
        </w:rPr>
        <w:t>电影作为</w:t>
      </w:r>
      <w:proofErr w:type="gramStart"/>
      <w:r>
        <w:rPr>
          <w:rFonts w:hint="eastAsia"/>
          <w:bCs/>
          <w:sz w:val="28"/>
          <w:szCs w:val="28"/>
        </w:rPr>
        <w:t>动漫产业</w:t>
      </w:r>
      <w:proofErr w:type="gramEnd"/>
      <w:r>
        <w:rPr>
          <w:rFonts w:hint="eastAsia"/>
          <w:bCs/>
          <w:sz w:val="28"/>
          <w:szCs w:val="28"/>
        </w:rPr>
        <w:t>的重要组成部分，针对它的相关研究是非常有必要的。</w:t>
      </w:r>
    </w:p>
    <w:p w14:paraId="259EDAFC" w14:textId="77777777" w:rsidR="0089417D" w:rsidRDefault="00C0458A">
      <w:pPr>
        <w:rPr>
          <w:bCs/>
          <w:sz w:val="28"/>
          <w:szCs w:val="28"/>
        </w:rPr>
      </w:pPr>
      <w:r>
        <w:rPr>
          <w:rFonts w:hint="eastAsia"/>
          <w:bCs/>
          <w:sz w:val="28"/>
          <w:szCs w:val="28"/>
        </w:rPr>
        <w:t>1.4.2 研究思路与内容</w:t>
      </w:r>
    </w:p>
    <w:p w14:paraId="5A43C40E" w14:textId="394E513C" w:rsidR="0089417D" w:rsidRDefault="00C0458A">
      <w:pPr>
        <w:rPr>
          <w:bCs/>
          <w:sz w:val="28"/>
          <w:szCs w:val="28"/>
        </w:rPr>
      </w:pPr>
      <w:r>
        <w:rPr>
          <w:rFonts w:hint="eastAsia"/>
          <w:bCs/>
          <w:sz w:val="28"/>
          <w:szCs w:val="28"/>
        </w:rPr>
        <w:t xml:space="preserve"> </w:t>
      </w:r>
      <w:ins w:id="41" w:author="杨 忆" w:date="2021-10-27T19:49:00Z">
        <w:r w:rsidR="00832BEF">
          <w:rPr>
            <w:bCs/>
            <w:sz w:val="28"/>
            <w:szCs w:val="28"/>
          </w:rPr>
          <w:t xml:space="preserve">    </w:t>
        </w:r>
      </w:ins>
      <w:r>
        <w:rPr>
          <w:rFonts w:hint="eastAsia"/>
          <w:bCs/>
          <w:sz w:val="28"/>
          <w:szCs w:val="28"/>
        </w:rPr>
        <w:t>本文以2016-2020年</w:t>
      </w:r>
      <w:proofErr w:type="gramStart"/>
      <w:r>
        <w:rPr>
          <w:rFonts w:hint="eastAsia"/>
          <w:bCs/>
          <w:sz w:val="28"/>
          <w:szCs w:val="28"/>
        </w:rPr>
        <w:t>动漫产业</w:t>
      </w:r>
      <w:proofErr w:type="gramEnd"/>
      <w:r>
        <w:rPr>
          <w:rFonts w:hint="eastAsia"/>
          <w:bCs/>
          <w:sz w:val="28"/>
          <w:szCs w:val="28"/>
        </w:rPr>
        <w:t>的相关数据为切入点，结合短视频等新媒体手段深入剖析产业的发展模式和发展路径及其影响因素，通过实证研究，系统动力学模型的构建，深入挖掘影响因素及其程度，为建立我国</w:t>
      </w:r>
      <w:proofErr w:type="gramStart"/>
      <w:r>
        <w:rPr>
          <w:rFonts w:hint="eastAsia"/>
          <w:bCs/>
          <w:sz w:val="28"/>
          <w:szCs w:val="28"/>
        </w:rPr>
        <w:t>动漫全产业链模式</w:t>
      </w:r>
      <w:proofErr w:type="gramEnd"/>
      <w:r>
        <w:rPr>
          <w:rFonts w:hint="eastAsia"/>
          <w:bCs/>
          <w:sz w:val="28"/>
          <w:szCs w:val="28"/>
        </w:rPr>
        <w:t>提供切实可行的发展建议和发展方向，研究如何通过短视频等新媒体手段以达到利用产业链背后的巨大流量进行变现和增加产业价值的目的。</w:t>
      </w:r>
    </w:p>
    <w:p w14:paraId="74C5442E" w14:textId="77777777" w:rsidR="0089417D" w:rsidRDefault="00C0458A">
      <w:pPr>
        <w:rPr>
          <w:bCs/>
          <w:sz w:val="28"/>
          <w:szCs w:val="28"/>
        </w:rPr>
      </w:pPr>
      <w:r>
        <w:rPr>
          <w:rFonts w:hint="eastAsia"/>
          <w:bCs/>
          <w:sz w:val="28"/>
          <w:szCs w:val="28"/>
        </w:rPr>
        <w:t>1.5 创新点</w:t>
      </w:r>
    </w:p>
    <w:p w14:paraId="4ED5A13B" w14:textId="4CBEAE94" w:rsidR="0089417D" w:rsidRDefault="00C0458A">
      <w:pPr>
        <w:ind w:firstLineChars="200" w:firstLine="560"/>
        <w:rPr>
          <w:bCs/>
          <w:sz w:val="28"/>
          <w:szCs w:val="28"/>
        </w:rPr>
        <w:pPrChange w:id="42" w:author="杨 忆" w:date="2021-10-27T19:53:00Z">
          <w:pPr/>
        </w:pPrChange>
      </w:pPr>
      <w:r>
        <w:rPr>
          <w:rFonts w:hint="eastAsia"/>
          <w:bCs/>
          <w:sz w:val="28"/>
          <w:szCs w:val="28"/>
        </w:rPr>
        <w:t>本文的创新点主要有：第一，选题视角新。本文立足于新媒体时代，针对</w:t>
      </w:r>
      <w:proofErr w:type="gramStart"/>
      <w:r>
        <w:rPr>
          <w:rFonts w:hint="eastAsia"/>
          <w:bCs/>
          <w:sz w:val="28"/>
          <w:szCs w:val="28"/>
        </w:rPr>
        <w:t>动漫产业</w:t>
      </w:r>
      <w:proofErr w:type="gramEnd"/>
      <w:r>
        <w:rPr>
          <w:rFonts w:hint="eastAsia"/>
          <w:bCs/>
          <w:sz w:val="28"/>
          <w:szCs w:val="28"/>
        </w:rPr>
        <w:t>的发展进行研究，</w:t>
      </w:r>
      <w:del w:id="43" w:author="杨 忆" w:date="2021-10-27T19:54:00Z">
        <w:r w:rsidDel="0052377A">
          <w:rPr>
            <w:rFonts w:hint="eastAsia"/>
            <w:bCs/>
            <w:sz w:val="28"/>
            <w:szCs w:val="28"/>
          </w:rPr>
          <w:delText>利用国内近几年的大数据</w:delText>
        </w:r>
      </w:del>
      <w:ins w:id="44" w:author="杨 忆" w:date="2021-10-27T19:54:00Z">
        <w:r w:rsidR="0052377A">
          <w:rPr>
            <w:rFonts w:hint="eastAsia"/>
            <w:bCs/>
            <w:sz w:val="28"/>
            <w:szCs w:val="28"/>
          </w:rPr>
          <w:t>基于相关数据、资料</w:t>
        </w:r>
      </w:ins>
      <w:r>
        <w:rPr>
          <w:rFonts w:hint="eastAsia"/>
          <w:bCs/>
          <w:sz w:val="28"/>
          <w:szCs w:val="28"/>
        </w:rPr>
        <w:t>，分析</w:t>
      </w:r>
      <w:proofErr w:type="gramStart"/>
      <w:r>
        <w:rPr>
          <w:rFonts w:hint="eastAsia"/>
          <w:bCs/>
          <w:sz w:val="28"/>
          <w:szCs w:val="28"/>
        </w:rPr>
        <w:t>动漫产业</w:t>
      </w:r>
      <w:proofErr w:type="gramEnd"/>
      <w:r>
        <w:rPr>
          <w:rFonts w:hint="eastAsia"/>
          <w:bCs/>
          <w:sz w:val="28"/>
          <w:szCs w:val="28"/>
        </w:rPr>
        <w:t>如何在新时代进一步发展。第二，本文的研究内容新。在国家积极地推进“新媒体”战略的时代，越来越多产业在更深层次地被自媒体重构，特别是</w:t>
      </w:r>
      <w:proofErr w:type="gramStart"/>
      <w:r>
        <w:rPr>
          <w:rFonts w:hint="eastAsia"/>
          <w:bCs/>
          <w:sz w:val="28"/>
          <w:szCs w:val="28"/>
        </w:rPr>
        <w:t>以动漫为</w:t>
      </w:r>
      <w:proofErr w:type="gramEnd"/>
      <w:r>
        <w:rPr>
          <w:rFonts w:hint="eastAsia"/>
          <w:bCs/>
          <w:sz w:val="28"/>
          <w:szCs w:val="28"/>
        </w:rPr>
        <w:t>代表的文化产业。新</w:t>
      </w:r>
      <w:r>
        <w:rPr>
          <w:rFonts w:hint="eastAsia"/>
          <w:bCs/>
          <w:sz w:val="28"/>
          <w:szCs w:val="28"/>
        </w:rPr>
        <w:lastRenderedPageBreak/>
        <w:t>媒体在给我国</w:t>
      </w:r>
      <w:proofErr w:type="gramStart"/>
      <w:r>
        <w:rPr>
          <w:rFonts w:hint="eastAsia"/>
          <w:bCs/>
          <w:sz w:val="28"/>
          <w:szCs w:val="28"/>
        </w:rPr>
        <w:t>动漫产业</w:t>
      </w:r>
      <w:proofErr w:type="gramEnd"/>
      <w:r>
        <w:rPr>
          <w:rFonts w:hint="eastAsia"/>
          <w:bCs/>
          <w:sz w:val="28"/>
          <w:szCs w:val="28"/>
        </w:rPr>
        <w:t>发展带来机遇的同时，也带来了极大的挑战，而目前关于</w:t>
      </w:r>
      <w:proofErr w:type="gramStart"/>
      <w:r>
        <w:rPr>
          <w:rFonts w:hint="eastAsia"/>
          <w:bCs/>
          <w:sz w:val="28"/>
          <w:szCs w:val="28"/>
        </w:rPr>
        <w:t>动漫产业</w:t>
      </w:r>
      <w:proofErr w:type="gramEnd"/>
      <w:r>
        <w:rPr>
          <w:rFonts w:hint="eastAsia"/>
          <w:bCs/>
          <w:sz w:val="28"/>
          <w:szCs w:val="28"/>
        </w:rPr>
        <w:t>如何和自媒体结合，实现“自媒体＋动漫”的研究尚鲜见，本文基于此进行研究，是一种新的尝试。</w:t>
      </w:r>
    </w:p>
    <w:p w14:paraId="74972C79" w14:textId="77777777" w:rsidR="0089417D" w:rsidRDefault="0089417D">
      <w:pPr>
        <w:rPr>
          <w:bCs/>
          <w:sz w:val="28"/>
          <w:szCs w:val="28"/>
        </w:rPr>
      </w:pPr>
    </w:p>
    <w:p w14:paraId="66920834" w14:textId="77777777" w:rsidR="0089417D" w:rsidRDefault="00C0458A">
      <w:pPr>
        <w:rPr>
          <w:bCs/>
          <w:sz w:val="28"/>
          <w:szCs w:val="28"/>
        </w:rPr>
      </w:pPr>
      <w:r>
        <w:rPr>
          <w:rFonts w:hint="eastAsia"/>
          <w:bCs/>
          <w:sz w:val="28"/>
          <w:szCs w:val="28"/>
        </w:rPr>
        <w:t>第二章 相关内涵界定及理论基础</w:t>
      </w:r>
    </w:p>
    <w:p w14:paraId="0B51A29D" w14:textId="77777777" w:rsidR="0089417D" w:rsidRDefault="00C0458A">
      <w:pPr>
        <w:rPr>
          <w:bCs/>
          <w:sz w:val="28"/>
          <w:szCs w:val="28"/>
        </w:rPr>
      </w:pPr>
      <w:r>
        <w:rPr>
          <w:rFonts w:hint="eastAsia"/>
          <w:bCs/>
          <w:sz w:val="28"/>
          <w:szCs w:val="28"/>
        </w:rPr>
        <w:t>2.1</w:t>
      </w:r>
      <w:proofErr w:type="gramStart"/>
      <w:r>
        <w:rPr>
          <w:rFonts w:hint="eastAsia"/>
          <w:bCs/>
          <w:sz w:val="28"/>
          <w:szCs w:val="28"/>
        </w:rPr>
        <w:t>动漫产业</w:t>
      </w:r>
      <w:proofErr w:type="gramEnd"/>
      <w:r>
        <w:rPr>
          <w:rFonts w:hint="eastAsia"/>
          <w:bCs/>
          <w:sz w:val="28"/>
          <w:szCs w:val="28"/>
        </w:rPr>
        <w:t>概述</w:t>
      </w:r>
    </w:p>
    <w:p w14:paraId="55D80DD7" w14:textId="77777777" w:rsidR="0089417D" w:rsidRDefault="00C0458A">
      <w:pPr>
        <w:rPr>
          <w:bCs/>
          <w:sz w:val="28"/>
          <w:szCs w:val="28"/>
        </w:rPr>
      </w:pPr>
      <w:r>
        <w:rPr>
          <w:rFonts w:hint="eastAsia"/>
          <w:bCs/>
          <w:sz w:val="28"/>
          <w:szCs w:val="28"/>
        </w:rPr>
        <w:t xml:space="preserve">2.1.1 </w:t>
      </w:r>
      <w:proofErr w:type="gramStart"/>
      <w:r>
        <w:rPr>
          <w:rFonts w:hint="eastAsia"/>
          <w:bCs/>
          <w:sz w:val="28"/>
          <w:szCs w:val="28"/>
        </w:rPr>
        <w:t>动漫的</w:t>
      </w:r>
      <w:proofErr w:type="gramEnd"/>
      <w:r>
        <w:rPr>
          <w:rFonts w:hint="eastAsia"/>
          <w:bCs/>
          <w:sz w:val="28"/>
          <w:szCs w:val="28"/>
        </w:rPr>
        <w:t>定义</w:t>
      </w:r>
    </w:p>
    <w:p w14:paraId="5C97E2C5" w14:textId="77777777" w:rsidR="0089417D" w:rsidRDefault="00C0458A">
      <w:pPr>
        <w:ind w:firstLineChars="200" w:firstLine="560"/>
        <w:rPr>
          <w:bCs/>
          <w:sz w:val="28"/>
          <w:szCs w:val="28"/>
        </w:rPr>
      </w:pPr>
      <w:proofErr w:type="gramStart"/>
      <w:r>
        <w:rPr>
          <w:rFonts w:hint="eastAsia"/>
          <w:bCs/>
          <w:sz w:val="28"/>
          <w:szCs w:val="28"/>
        </w:rPr>
        <w:t>动漫专指</w:t>
      </w:r>
      <w:proofErr w:type="gramEnd"/>
      <w:r>
        <w:rPr>
          <w:rFonts w:hint="eastAsia"/>
          <w:bCs/>
          <w:sz w:val="28"/>
          <w:szCs w:val="28"/>
        </w:rPr>
        <w:t>漫画和动画的结合。漫画是指漫画家根据创作灵感在纸上描绘出特定的人物关系和人物性格、完整的故事情节和发展走向，类似于小说的创作模式，但是与小说不同的是，漫画需要以文字和人物形象结合的方式在纸上以绘画的形式呈现，更加生动、栩栩如生。相比于漫画，</w:t>
      </w:r>
      <w:r>
        <w:rPr>
          <w:rFonts w:hint="eastAsia"/>
          <w:bCs/>
          <w:sz w:val="28"/>
          <w:szCs w:val="28"/>
          <w:shd w:val="clear" w:color="auto" w:fill="FFFFFF"/>
        </w:rPr>
        <w:t>动画是以动态的形式呈现给观众，</w:t>
      </w:r>
      <w:r>
        <w:rPr>
          <w:rFonts w:hint="eastAsia"/>
          <w:bCs/>
          <w:sz w:val="28"/>
          <w:szCs w:val="28"/>
        </w:rPr>
        <w:t>视觉效果更好，人物形象和故事情节更加丰富多彩，既包括漫改动画，也包括原创动画，随着时代的改变，越来越多的网络小说也将I</w:t>
      </w:r>
      <w:r>
        <w:rPr>
          <w:bCs/>
          <w:sz w:val="28"/>
          <w:szCs w:val="28"/>
        </w:rPr>
        <w:t>P</w:t>
      </w:r>
      <w:r>
        <w:rPr>
          <w:rFonts w:hint="eastAsia"/>
          <w:bCs/>
          <w:sz w:val="28"/>
          <w:szCs w:val="28"/>
        </w:rPr>
        <w:t>授权给企业进行改编，把它变成动画或者是动画电影的形式呈现给观众。</w:t>
      </w:r>
    </w:p>
    <w:p w14:paraId="49E38E76" w14:textId="77777777" w:rsidR="0089417D" w:rsidRDefault="00C0458A">
      <w:pPr>
        <w:rPr>
          <w:bCs/>
          <w:sz w:val="28"/>
          <w:szCs w:val="28"/>
        </w:rPr>
      </w:pPr>
      <w:r>
        <w:rPr>
          <w:rFonts w:hint="eastAsia"/>
          <w:bCs/>
          <w:sz w:val="28"/>
          <w:szCs w:val="28"/>
        </w:rPr>
        <w:t xml:space="preserve">2.1.2 </w:t>
      </w:r>
      <w:proofErr w:type="gramStart"/>
      <w:r>
        <w:rPr>
          <w:rFonts w:hint="eastAsia"/>
          <w:bCs/>
          <w:sz w:val="28"/>
          <w:szCs w:val="28"/>
        </w:rPr>
        <w:t>动漫产业</w:t>
      </w:r>
      <w:proofErr w:type="gramEnd"/>
      <w:r>
        <w:rPr>
          <w:rFonts w:hint="eastAsia"/>
          <w:bCs/>
          <w:sz w:val="28"/>
          <w:szCs w:val="28"/>
        </w:rPr>
        <w:t>的内涵界定</w:t>
      </w:r>
    </w:p>
    <w:p w14:paraId="39DD181D" w14:textId="77777777" w:rsidR="0089417D" w:rsidRDefault="00C0458A">
      <w:pPr>
        <w:ind w:firstLineChars="200" w:firstLine="560"/>
        <w:rPr>
          <w:bCs/>
          <w:sz w:val="28"/>
          <w:szCs w:val="28"/>
        </w:rPr>
      </w:pPr>
      <w:proofErr w:type="gramStart"/>
      <w:r>
        <w:rPr>
          <w:rFonts w:hint="eastAsia"/>
          <w:bCs/>
          <w:sz w:val="28"/>
          <w:szCs w:val="28"/>
        </w:rPr>
        <w:t>动漫产业</w:t>
      </w:r>
      <w:proofErr w:type="gramEnd"/>
      <w:r>
        <w:rPr>
          <w:rFonts w:hint="eastAsia"/>
          <w:bCs/>
          <w:sz w:val="28"/>
          <w:szCs w:val="28"/>
        </w:rPr>
        <w:t>是以</w:t>
      </w:r>
      <w:proofErr w:type="gramStart"/>
      <w:r>
        <w:rPr>
          <w:rFonts w:hint="eastAsia"/>
          <w:bCs/>
          <w:sz w:val="28"/>
          <w:szCs w:val="28"/>
        </w:rPr>
        <w:t>动漫作品</w:t>
      </w:r>
      <w:proofErr w:type="gramEnd"/>
      <w:r>
        <w:rPr>
          <w:rFonts w:hint="eastAsia"/>
          <w:bCs/>
          <w:sz w:val="28"/>
          <w:szCs w:val="28"/>
        </w:rPr>
        <w:t>为支点贯穿整个</w:t>
      </w:r>
      <w:proofErr w:type="gramStart"/>
      <w:r>
        <w:rPr>
          <w:rFonts w:hint="eastAsia"/>
          <w:bCs/>
          <w:sz w:val="28"/>
          <w:szCs w:val="28"/>
        </w:rPr>
        <w:t>动漫产业</w:t>
      </w:r>
      <w:proofErr w:type="gramEnd"/>
      <w:r>
        <w:rPr>
          <w:rFonts w:hint="eastAsia"/>
          <w:bCs/>
          <w:sz w:val="28"/>
          <w:szCs w:val="28"/>
        </w:rPr>
        <w:t>链的，包括</w:t>
      </w:r>
      <w:proofErr w:type="gramStart"/>
      <w:r>
        <w:rPr>
          <w:rFonts w:hint="eastAsia"/>
          <w:bCs/>
          <w:sz w:val="28"/>
          <w:szCs w:val="28"/>
        </w:rPr>
        <w:t>动漫作品</w:t>
      </w:r>
      <w:proofErr w:type="gramEnd"/>
      <w:r>
        <w:rPr>
          <w:rFonts w:hint="eastAsia"/>
          <w:bCs/>
          <w:sz w:val="28"/>
          <w:szCs w:val="28"/>
        </w:rPr>
        <w:t>的制作、流通、变现和衍生阶段。研究学者也把</w:t>
      </w:r>
      <w:proofErr w:type="gramStart"/>
      <w:r>
        <w:rPr>
          <w:rFonts w:hint="eastAsia"/>
          <w:bCs/>
          <w:sz w:val="28"/>
          <w:szCs w:val="28"/>
        </w:rPr>
        <w:t>动漫产业</w:t>
      </w:r>
      <w:proofErr w:type="gramEnd"/>
      <w:r>
        <w:rPr>
          <w:rFonts w:hint="eastAsia"/>
          <w:bCs/>
          <w:sz w:val="28"/>
          <w:szCs w:val="28"/>
        </w:rPr>
        <w:t>的内涵界定为</w:t>
      </w:r>
      <w:proofErr w:type="gramStart"/>
      <w:r>
        <w:rPr>
          <w:rFonts w:hint="eastAsia"/>
          <w:bCs/>
          <w:sz w:val="28"/>
          <w:szCs w:val="28"/>
        </w:rPr>
        <w:t>以动漫</w:t>
      </w:r>
      <w:proofErr w:type="gramEnd"/>
      <w:r>
        <w:rPr>
          <w:rFonts w:hint="eastAsia"/>
          <w:bCs/>
          <w:sz w:val="28"/>
          <w:szCs w:val="28"/>
        </w:rPr>
        <w:t>IP为核心的完整产业链，</w:t>
      </w:r>
      <w:proofErr w:type="gramStart"/>
      <w:r>
        <w:rPr>
          <w:rFonts w:hint="eastAsia"/>
          <w:bCs/>
          <w:sz w:val="28"/>
          <w:szCs w:val="28"/>
        </w:rPr>
        <w:t>包括动漫</w:t>
      </w:r>
      <w:proofErr w:type="gramEnd"/>
      <w:r>
        <w:rPr>
          <w:rFonts w:hint="eastAsia"/>
          <w:bCs/>
          <w:sz w:val="28"/>
          <w:szCs w:val="28"/>
        </w:rPr>
        <w:t>IP的产生、流通、授权和衍生。两者本质上是相通的，</w:t>
      </w:r>
      <w:proofErr w:type="gramStart"/>
      <w:r>
        <w:rPr>
          <w:rFonts w:hint="eastAsia"/>
          <w:bCs/>
          <w:sz w:val="28"/>
          <w:szCs w:val="28"/>
        </w:rPr>
        <w:t>动漫</w:t>
      </w:r>
      <w:proofErr w:type="gramEnd"/>
      <w:r>
        <w:rPr>
          <w:rFonts w:hint="eastAsia"/>
          <w:bCs/>
          <w:sz w:val="28"/>
          <w:szCs w:val="28"/>
        </w:rPr>
        <w:t>IP是从动</w:t>
      </w:r>
      <w:proofErr w:type="gramStart"/>
      <w:r>
        <w:rPr>
          <w:rFonts w:hint="eastAsia"/>
          <w:bCs/>
          <w:sz w:val="28"/>
          <w:szCs w:val="28"/>
        </w:rPr>
        <w:t>漫作品</w:t>
      </w:r>
      <w:proofErr w:type="gramEnd"/>
      <w:r>
        <w:rPr>
          <w:rFonts w:hint="eastAsia"/>
          <w:bCs/>
          <w:sz w:val="28"/>
          <w:szCs w:val="28"/>
        </w:rPr>
        <w:t>剥离出来的人物</w:t>
      </w:r>
      <w:proofErr w:type="gramStart"/>
      <w:r>
        <w:rPr>
          <w:rFonts w:hint="eastAsia"/>
          <w:bCs/>
          <w:sz w:val="28"/>
          <w:szCs w:val="28"/>
        </w:rPr>
        <w:t>形像</w:t>
      </w:r>
      <w:proofErr w:type="gramEnd"/>
      <w:r>
        <w:rPr>
          <w:rFonts w:hint="eastAsia"/>
          <w:bCs/>
          <w:sz w:val="28"/>
          <w:szCs w:val="28"/>
        </w:rPr>
        <w:t>或者作品本身，通过</w:t>
      </w:r>
      <w:proofErr w:type="gramStart"/>
      <w:r>
        <w:rPr>
          <w:rFonts w:hint="eastAsia"/>
          <w:bCs/>
          <w:sz w:val="28"/>
          <w:szCs w:val="28"/>
        </w:rPr>
        <w:t>动漫企业或者动漫作家</w:t>
      </w:r>
      <w:proofErr w:type="gramEnd"/>
      <w:r>
        <w:rPr>
          <w:rFonts w:hint="eastAsia"/>
          <w:bCs/>
          <w:sz w:val="28"/>
          <w:szCs w:val="28"/>
        </w:rPr>
        <w:t>进行IP授权，形成以IP为核心的多元化产业集群，包括</w:t>
      </w:r>
      <w:proofErr w:type="gramStart"/>
      <w:r>
        <w:rPr>
          <w:rFonts w:hint="eastAsia"/>
          <w:bCs/>
          <w:sz w:val="28"/>
          <w:szCs w:val="28"/>
        </w:rPr>
        <w:t>动漫主题</w:t>
      </w:r>
      <w:proofErr w:type="gramEnd"/>
      <w:r>
        <w:rPr>
          <w:rFonts w:hint="eastAsia"/>
          <w:bCs/>
          <w:sz w:val="28"/>
          <w:szCs w:val="28"/>
        </w:rPr>
        <w:t>公园、</w:t>
      </w:r>
      <w:proofErr w:type="gramStart"/>
      <w:r>
        <w:rPr>
          <w:rFonts w:hint="eastAsia"/>
          <w:bCs/>
          <w:sz w:val="28"/>
          <w:szCs w:val="28"/>
        </w:rPr>
        <w:t>动漫类</w:t>
      </w:r>
      <w:proofErr w:type="gramEnd"/>
      <w:r>
        <w:rPr>
          <w:rFonts w:hint="eastAsia"/>
          <w:bCs/>
          <w:sz w:val="28"/>
          <w:szCs w:val="28"/>
        </w:rPr>
        <w:t>游</w:t>
      </w:r>
      <w:r>
        <w:rPr>
          <w:rFonts w:hint="eastAsia"/>
          <w:bCs/>
          <w:sz w:val="28"/>
          <w:szCs w:val="28"/>
        </w:rPr>
        <w:lastRenderedPageBreak/>
        <w:t>戏和电影、周边产品等等。</w:t>
      </w:r>
    </w:p>
    <w:p w14:paraId="71F2E2CE" w14:textId="77777777" w:rsidR="0089417D" w:rsidRDefault="00C0458A">
      <w:pPr>
        <w:ind w:firstLineChars="200" w:firstLine="560"/>
        <w:rPr>
          <w:bCs/>
          <w:sz w:val="28"/>
          <w:szCs w:val="28"/>
        </w:rPr>
      </w:pPr>
      <w:proofErr w:type="gramStart"/>
      <w:r>
        <w:rPr>
          <w:rFonts w:hint="eastAsia"/>
          <w:bCs/>
          <w:sz w:val="28"/>
          <w:szCs w:val="28"/>
        </w:rPr>
        <w:t>动漫产业</w:t>
      </w:r>
      <w:proofErr w:type="gramEnd"/>
      <w:r>
        <w:rPr>
          <w:rFonts w:hint="eastAsia"/>
          <w:bCs/>
          <w:sz w:val="28"/>
          <w:szCs w:val="28"/>
        </w:rPr>
        <w:t>是文化产业的一环，关系着我国百姓的民生，</w:t>
      </w:r>
      <w:r>
        <w:rPr>
          <w:rFonts w:hint="eastAsia"/>
          <w:bCs/>
          <w:sz w:val="28"/>
          <w:szCs w:val="28"/>
          <w:shd w:val="clear" w:color="auto" w:fill="FFFFFF"/>
        </w:rPr>
        <w:t>随着习近平总书记在十九大报告中指出中国特色社会主义已经进入了新时代以来，我国社会的主要矛盾也演变成了人民日益增长的美好生活需要和不平衡、不充分发展之间的矛盾。</w:t>
      </w:r>
      <w:r>
        <w:rPr>
          <w:rFonts w:hint="eastAsia"/>
          <w:bCs/>
          <w:sz w:val="28"/>
          <w:szCs w:val="28"/>
        </w:rPr>
        <w:t>凡是关系到百姓精神层面需求的产业的发展变得刻不容缓，</w:t>
      </w:r>
      <w:proofErr w:type="gramStart"/>
      <w:r>
        <w:rPr>
          <w:rFonts w:hint="eastAsia"/>
          <w:bCs/>
          <w:sz w:val="28"/>
          <w:szCs w:val="28"/>
          <w:shd w:val="clear" w:color="auto" w:fill="FFFFFF"/>
        </w:rPr>
        <w:t>动漫文化</w:t>
      </w:r>
      <w:proofErr w:type="gramEnd"/>
      <w:r>
        <w:rPr>
          <w:rFonts w:hint="eastAsia"/>
          <w:bCs/>
          <w:sz w:val="28"/>
          <w:szCs w:val="28"/>
          <w:shd w:val="clear" w:color="auto" w:fill="FFFFFF"/>
        </w:rPr>
        <w:t>作为老少皆宜的重要一环，</w:t>
      </w:r>
      <w:r>
        <w:rPr>
          <w:rFonts w:hint="eastAsia"/>
          <w:bCs/>
          <w:sz w:val="28"/>
          <w:szCs w:val="28"/>
        </w:rPr>
        <w:t>产业的发展和变迁也需要进一步的研究和探讨，为弘扬中国传统文化，</w:t>
      </w:r>
      <w:proofErr w:type="gramStart"/>
      <w:r>
        <w:rPr>
          <w:rFonts w:hint="eastAsia"/>
          <w:bCs/>
          <w:sz w:val="28"/>
          <w:szCs w:val="28"/>
        </w:rPr>
        <w:t>动漫作品</w:t>
      </w:r>
      <w:proofErr w:type="gramEnd"/>
      <w:r>
        <w:rPr>
          <w:rFonts w:hint="eastAsia"/>
          <w:bCs/>
          <w:sz w:val="28"/>
          <w:szCs w:val="28"/>
        </w:rPr>
        <w:t>同样肩负着良性传播的使命。</w:t>
      </w:r>
    </w:p>
    <w:p w14:paraId="0DF3E39D" w14:textId="77777777" w:rsidR="0089417D" w:rsidRDefault="00C0458A">
      <w:pPr>
        <w:ind w:firstLineChars="200" w:firstLine="560"/>
        <w:rPr>
          <w:bCs/>
          <w:sz w:val="28"/>
          <w:szCs w:val="28"/>
        </w:rPr>
      </w:pPr>
      <w:r>
        <w:rPr>
          <w:rFonts w:hint="eastAsia"/>
          <w:bCs/>
          <w:sz w:val="28"/>
          <w:szCs w:val="28"/>
        </w:rPr>
        <w:t>在上世纪八九十年代，我国</w:t>
      </w:r>
      <w:proofErr w:type="gramStart"/>
      <w:r>
        <w:rPr>
          <w:rFonts w:hint="eastAsia"/>
          <w:bCs/>
          <w:sz w:val="28"/>
          <w:szCs w:val="28"/>
        </w:rPr>
        <w:t>动漫产业</w:t>
      </w:r>
      <w:proofErr w:type="gramEnd"/>
      <w:r>
        <w:rPr>
          <w:rFonts w:hint="eastAsia"/>
          <w:bCs/>
          <w:sz w:val="28"/>
          <w:szCs w:val="28"/>
        </w:rPr>
        <w:t>开始蓬勃发展，</w:t>
      </w:r>
      <w:r>
        <w:rPr>
          <w:rFonts w:hint="eastAsia"/>
          <w:bCs/>
          <w:sz w:val="28"/>
          <w:szCs w:val="28"/>
          <w:shd w:val="clear" w:color="auto" w:fill="FFFFFF"/>
        </w:rPr>
        <w:t>当时国内</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的发展前景俱佳，</w:t>
      </w:r>
      <w:r>
        <w:rPr>
          <w:rFonts w:hint="eastAsia"/>
          <w:bCs/>
          <w:sz w:val="28"/>
          <w:szCs w:val="28"/>
        </w:rPr>
        <w:t>原创动画层出不穷，处于世界领先水平，红极一时的《大闹天宫》和《哪吒闹海》奠定了中国</w:t>
      </w:r>
      <w:proofErr w:type="gramStart"/>
      <w:r>
        <w:rPr>
          <w:rFonts w:hint="eastAsia"/>
          <w:bCs/>
          <w:sz w:val="28"/>
          <w:szCs w:val="28"/>
        </w:rPr>
        <w:t>动漫产业</w:t>
      </w:r>
      <w:proofErr w:type="gramEnd"/>
      <w:r>
        <w:rPr>
          <w:rFonts w:hint="eastAsia"/>
          <w:bCs/>
          <w:sz w:val="28"/>
          <w:szCs w:val="28"/>
        </w:rPr>
        <w:t>的行业标杆，甚至在全世界处于一流水平，</w:t>
      </w:r>
      <w:r>
        <w:rPr>
          <w:rFonts w:hint="eastAsia"/>
          <w:bCs/>
          <w:sz w:val="28"/>
          <w:szCs w:val="28"/>
          <w:shd w:val="clear" w:color="auto" w:fill="FFFFFF"/>
        </w:rPr>
        <w:t>日本的</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的发展模式在很大程度上借鉴了当时的中国。</w:t>
      </w:r>
      <w:r>
        <w:rPr>
          <w:rFonts w:hint="eastAsia"/>
          <w:bCs/>
          <w:sz w:val="28"/>
          <w:szCs w:val="28"/>
        </w:rPr>
        <w:t>但是，随着国家改革开放政策优先发展重工业，</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的发展逐渐放缓乃至停滞不前，这是中国社会主义初级阶段的国情所决定的，</w:t>
      </w:r>
      <w:r>
        <w:rPr>
          <w:rFonts w:hint="eastAsia"/>
          <w:bCs/>
          <w:sz w:val="28"/>
          <w:szCs w:val="28"/>
        </w:rPr>
        <w:t>当时国内市场并不具备发展</w:t>
      </w:r>
      <w:proofErr w:type="gramStart"/>
      <w:r>
        <w:rPr>
          <w:rFonts w:hint="eastAsia"/>
          <w:bCs/>
          <w:sz w:val="28"/>
          <w:szCs w:val="28"/>
        </w:rPr>
        <w:t>动漫产业</w:t>
      </w:r>
      <w:proofErr w:type="gramEnd"/>
      <w:r>
        <w:rPr>
          <w:rFonts w:hint="eastAsia"/>
          <w:bCs/>
          <w:sz w:val="28"/>
          <w:szCs w:val="28"/>
        </w:rPr>
        <w:t>的人力、财力和物力。</w:t>
      </w:r>
      <w:r>
        <w:rPr>
          <w:rFonts w:hint="eastAsia"/>
          <w:bCs/>
          <w:sz w:val="28"/>
          <w:szCs w:val="28"/>
          <w:shd w:val="clear" w:color="auto" w:fill="FFFFFF"/>
        </w:rPr>
        <w:t>进入21世纪以来，</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开始复苏，</w:t>
      </w:r>
      <w:r>
        <w:rPr>
          <w:rFonts w:hint="eastAsia"/>
          <w:bCs/>
          <w:sz w:val="28"/>
          <w:szCs w:val="28"/>
        </w:rPr>
        <w:t>大量国产</w:t>
      </w:r>
      <w:proofErr w:type="gramStart"/>
      <w:r>
        <w:rPr>
          <w:rFonts w:hint="eastAsia"/>
          <w:bCs/>
          <w:sz w:val="28"/>
          <w:szCs w:val="28"/>
        </w:rPr>
        <w:t>优质动漫涌现</w:t>
      </w:r>
      <w:proofErr w:type="gramEnd"/>
      <w:r>
        <w:rPr>
          <w:rFonts w:hint="eastAsia"/>
          <w:bCs/>
          <w:sz w:val="28"/>
          <w:szCs w:val="28"/>
        </w:rPr>
        <w:t>，国内</w:t>
      </w:r>
      <w:proofErr w:type="gramStart"/>
      <w:r>
        <w:rPr>
          <w:rFonts w:hint="eastAsia"/>
          <w:bCs/>
          <w:sz w:val="28"/>
          <w:szCs w:val="28"/>
        </w:rPr>
        <w:t>动漫市场</w:t>
      </w:r>
      <w:proofErr w:type="gramEnd"/>
      <w:r>
        <w:rPr>
          <w:rFonts w:hint="eastAsia"/>
          <w:bCs/>
          <w:sz w:val="28"/>
          <w:szCs w:val="28"/>
        </w:rPr>
        <w:t>开始步入正轨，“互联网+”的兴起在很大程度上刺激了国内</w:t>
      </w:r>
      <w:proofErr w:type="gramStart"/>
      <w:r>
        <w:rPr>
          <w:rFonts w:hint="eastAsia"/>
          <w:bCs/>
          <w:sz w:val="28"/>
          <w:szCs w:val="28"/>
        </w:rPr>
        <w:t>动漫市场</w:t>
      </w:r>
      <w:proofErr w:type="gramEnd"/>
      <w:r>
        <w:rPr>
          <w:rFonts w:hint="eastAsia"/>
          <w:bCs/>
          <w:sz w:val="28"/>
          <w:szCs w:val="28"/>
        </w:rPr>
        <w:t>的进一步发展，</w:t>
      </w:r>
      <w:proofErr w:type="gramStart"/>
      <w:r>
        <w:rPr>
          <w:rFonts w:hint="eastAsia"/>
          <w:bCs/>
          <w:sz w:val="28"/>
          <w:szCs w:val="28"/>
        </w:rPr>
        <w:t>动漫产业</w:t>
      </w:r>
      <w:proofErr w:type="gramEnd"/>
      <w:r>
        <w:rPr>
          <w:rFonts w:hint="eastAsia"/>
          <w:bCs/>
          <w:sz w:val="28"/>
          <w:szCs w:val="28"/>
        </w:rPr>
        <w:t>在中国文化产业所占的比重也开始增加，产值得到进一步的提升。</w:t>
      </w:r>
      <w:proofErr w:type="gramStart"/>
      <w:r>
        <w:rPr>
          <w:rFonts w:hint="eastAsia"/>
          <w:bCs/>
          <w:sz w:val="28"/>
          <w:szCs w:val="28"/>
        </w:rPr>
        <w:t>动漫产业</w:t>
      </w:r>
      <w:proofErr w:type="gramEnd"/>
      <w:r>
        <w:rPr>
          <w:rFonts w:hint="eastAsia"/>
          <w:bCs/>
          <w:sz w:val="28"/>
          <w:szCs w:val="28"/>
        </w:rPr>
        <w:t>真正意义上的飞跃开始于我国正式步入中国特色社会主义的新时代，</w:t>
      </w:r>
      <w:r>
        <w:rPr>
          <w:rFonts w:hint="eastAsia"/>
          <w:bCs/>
          <w:sz w:val="28"/>
          <w:szCs w:val="28"/>
          <w:shd w:val="clear" w:color="auto" w:fill="FFFFFF"/>
        </w:rPr>
        <w:t>国内的</w:t>
      </w:r>
      <w:proofErr w:type="gramStart"/>
      <w:r>
        <w:rPr>
          <w:rFonts w:hint="eastAsia"/>
          <w:bCs/>
          <w:sz w:val="28"/>
          <w:szCs w:val="28"/>
          <w:shd w:val="clear" w:color="auto" w:fill="FFFFFF"/>
        </w:rPr>
        <w:t>动漫市场</w:t>
      </w:r>
      <w:proofErr w:type="gramEnd"/>
      <w:r>
        <w:rPr>
          <w:rFonts w:hint="eastAsia"/>
          <w:bCs/>
          <w:sz w:val="28"/>
          <w:szCs w:val="28"/>
          <w:shd w:val="clear" w:color="auto" w:fill="FFFFFF"/>
        </w:rPr>
        <w:t>达到了前所未有的高涨，</w:t>
      </w:r>
      <w:r>
        <w:rPr>
          <w:rFonts w:hint="eastAsia"/>
          <w:bCs/>
          <w:sz w:val="28"/>
          <w:szCs w:val="28"/>
        </w:rPr>
        <w:t>尤其是新媒体手段的加持下，</w:t>
      </w:r>
      <w:r>
        <w:rPr>
          <w:rFonts w:hint="eastAsia"/>
          <w:bCs/>
          <w:sz w:val="28"/>
          <w:szCs w:val="28"/>
          <w:shd w:val="clear" w:color="auto" w:fill="FFFFFF"/>
        </w:rPr>
        <w:t>国产</w:t>
      </w:r>
      <w:proofErr w:type="gramStart"/>
      <w:r>
        <w:rPr>
          <w:rFonts w:hint="eastAsia"/>
          <w:bCs/>
          <w:sz w:val="28"/>
          <w:szCs w:val="28"/>
          <w:shd w:val="clear" w:color="auto" w:fill="FFFFFF"/>
        </w:rPr>
        <w:t>动漫市场</w:t>
      </w:r>
      <w:proofErr w:type="gramEnd"/>
      <w:r>
        <w:rPr>
          <w:rFonts w:hint="eastAsia"/>
          <w:bCs/>
          <w:sz w:val="28"/>
          <w:szCs w:val="28"/>
          <w:shd w:val="clear" w:color="auto" w:fill="FFFFFF"/>
        </w:rPr>
        <w:t>的前景一片大好，巨大的流量背后是</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发展的最佳时机，</w:t>
      </w:r>
      <w:r>
        <w:rPr>
          <w:rFonts w:hint="eastAsia"/>
          <w:bCs/>
          <w:sz w:val="28"/>
          <w:szCs w:val="28"/>
        </w:rPr>
        <w:t xml:space="preserve"> </w:t>
      </w:r>
      <w:proofErr w:type="gramStart"/>
      <w:r>
        <w:rPr>
          <w:rFonts w:hint="eastAsia"/>
          <w:bCs/>
          <w:sz w:val="28"/>
          <w:szCs w:val="28"/>
        </w:rPr>
        <w:lastRenderedPageBreak/>
        <w:t>动漫产业</w:t>
      </w:r>
      <w:proofErr w:type="gramEnd"/>
      <w:r>
        <w:rPr>
          <w:rFonts w:hint="eastAsia"/>
          <w:bCs/>
          <w:sz w:val="28"/>
          <w:szCs w:val="28"/>
        </w:rPr>
        <w:t>的内涵也发生了改变，最初的纸质媒体时代是以漫画书和电视观看为主的行业特点，之后是“互联网+”的在线付费</w:t>
      </w:r>
      <w:proofErr w:type="gramStart"/>
      <w:r>
        <w:rPr>
          <w:rFonts w:hint="eastAsia"/>
          <w:bCs/>
          <w:sz w:val="28"/>
          <w:szCs w:val="28"/>
        </w:rPr>
        <w:t>动漫和</w:t>
      </w:r>
      <w:proofErr w:type="gramEnd"/>
      <w:r>
        <w:rPr>
          <w:rFonts w:hint="eastAsia"/>
          <w:bCs/>
          <w:sz w:val="28"/>
          <w:szCs w:val="28"/>
        </w:rPr>
        <w:t>各大网站的视频播放动漫，</w:t>
      </w:r>
      <w:r>
        <w:rPr>
          <w:rFonts w:hint="eastAsia"/>
          <w:bCs/>
          <w:sz w:val="28"/>
          <w:szCs w:val="28"/>
          <w:shd w:val="clear" w:color="auto" w:fill="FFFFFF"/>
        </w:rPr>
        <w:t>再到现在的自媒体时代的“短视频”模式，</w:t>
      </w:r>
      <w:r>
        <w:rPr>
          <w:rFonts w:hint="eastAsia"/>
          <w:bCs/>
          <w:sz w:val="28"/>
          <w:szCs w:val="28"/>
        </w:rPr>
        <w:t>通过短视频去</w:t>
      </w:r>
      <w:proofErr w:type="gramStart"/>
      <w:r>
        <w:rPr>
          <w:rFonts w:hint="eastAsia"/>
          <w:bCs/>
          <w:sz w:val="28"/>
          <w:szCs w:val="28"/>
        </w:rPr>
        <w:t>了解动漫的</w:t>
      </w:r>
      <w:proofErr w:type="gramEnd"/>
      <w:r>
        <w:rPr>
          <w:rFonts w:hint="eastAsia"/>
          <w:bCs/>
          <w:sz w:val="28"/>
          <w:szCs w:val="28"/>
        </w:rPr>
        <w:t>内容概述，进一步决定是否观看完整版的动漫，这一系列的变化源于时代在改变，</w:t>
      </w:r>
      <w:proofErr w:type="gramStart"/>
      <w:r>
        <w:rPr>
          <w:rFonts w:hint="eastAsia"/>
          <w:bCs/>
          <w:sz w:val="28"/>
          <w:szCs w:val="28"/>
          <w:shd w:val="clear" w:color="auto" w:fill="FFFFFF"/>
        </w:rPr>
        <w:t>导致动漫的</w:t>
      </w:r>
      <w:proofErr w:type="gramEnd"/>
      <w:r>
        <w:rPr>
          <w:rFonts w:hint="eastAsia"/>
          <w:bCs/>
          <w:sz w:val="28"/>
          <w:szCs w:val="28"/>
          <w:shd w:val="clear" w:color="auto" w:fill="FFFFFF"/>
        </w:rPr>
        <w:t>传播路径因此发生了改变，</w:t>
      </w:r>
      <w:r>
        <w:rPr>
          <w:rFonts w:hint="eastAsia"/>
          <w:bCs/>
          <w:sz w:val="28"/>
          <w:szCs w:val="28"/>
        </w:rPr>
        <w:t>人们的思维模式也随之改变。</w:t>
      </w:r>
      <w:proofErr w:type="gramStart"/>
      <w:r>
        <w:rPr>
          <w:rFonts w:hint="eastAsia"/>
          <w:bCs/>
          <w:sz w:val="28"/>
          <w:szCs w:val="28"/>
        </w:rPr>
        <w:t>因此动漫的</w:t>
      </w:r>
      <w:proofErr w:type="gramEnd"/>
      <w:r>
        <w:rPr>
          <w:rFonts w:hint="eastAsia"/>
          <w:bCs/>
          <w:sz w:val="28"/>
          <w:szCs w:val="28"/>
        </w:rPr>
        <w:t>产业内涵变了，</w:t>
      </w:r>
      <w:r>
        <w:rPr>
          <w:rFonts w:hint="eastAsia"/>
          <w:bCs/>
          <w:sz w:val="28"/>
          <w:szCs w:val="28"/>
          <w:shd w:val="clear" w:color="auto" w:fill="FFFFFF"/>
        </w:rPr>
        <w:t>传统的产业发展模式不适用了，</w:t>
      </w:r>
      <w:r>
        <w:rPr>
          <w:rFonts w:hint="eastAsia"/>
          <w:bCs/>
          <w:sz w:val="28"/>
          <w:szCs w:val="28"/>
        </w:rPr>
        <w:t>发展新的产业模式，建立新的全产业</w:t>
      </w:r>
      <w:proofErr w:type="gramStart"/>
      <w:r>
        <w:rPr>
          <w:rFonts w:hint="eastAsia"/>
          <w:bCs/>
          <w:sz w:val="28"/>
          <w:szCs w:val="28"/>
        </w:rPr>
        <w:t>链模式</w:t>
      </w:r>
      <w:proofErr w:type="gramEnd"/>
      <w:r>
        <w:rPr>
          <w:rFonts w:hint="eastAsia"/>
          <w:bCs/>
          <w:sz w:val="28"/>
          <w:szCs w:val="28"/>
        </w:rPr>
        <w:t>刻不容缓。</w:t>
      </w:r>
    </w:p>
    <w:p w14:paraId="606FAB5D" w14:textId="77777777" w:rsidR="0089417D" w:rsidRDefault="00C0458A">
      <w:pPr>
        <w:rPr>
          <w:bCs/>
          <w:sz w:val="28"/>
          <w:szCs w:val="28"/>
        </w:rPr>
      </w:pPr>
      <w:r>
        <w:rPr>
          <w:rFonts w:hint="eastAsia"/>
          <w:bCs/>
          <w:sz w:val="28"/>
          <w:szCs w:val="28"/>
        </w:rPr>
        <w:t xml:space="preserve">2.1.3 </w:t>
      </w:r>
      <w:proofErr w:type="gramStart"/>
      <w:r>
        <w:rPr>
          <w:rFonts w:hint="eastAsia"/>
          <w:bCs/>
          <w:sz w:val="28"/>
          <w:szCs w:val="28"/>
        </w:rPr>
        <w:t>动漫产业</w:t>
      </w:r>
      <w:proofErr w:type="gramEnd"/>
      <w:r>
        <w:rPr>
          <w:rFonts w:hint="eastAsia"/>
          <w:bCs/>
          <w:sz w:val="28"/>
          <w:szCs w:val="28"/>
        </w:rPr>
        <w:t>的特点</w:t>
      </w:r>
    </w:p>
    <w:p w14:paraId="2B07E46E" w14:textId="77777777" w:rsidR="00E2163C" w:rsidRDefault="00C0458A">
      <w:pPr>
        <w:ind w:firstLineChars="200" w:firstLine="560"/>
        <w:rPr>
          <w:ins w:id="45" w:author="杨 忆" w:date="2021-10-27T19:55:00Z"/>
          <w:bCs/>
          <w:sz w:val="28"/>
          <w:szCs w:val="28"/>
        </w:rPr>
      </w:pPr>
      <w:proofErr w:type="gramStart"/>
      <w:r>
        <w:rPr>
          <w:rFonts w:hint="eastAsia"/>
          <w:bCs/>
          <w:sz w:val="28"/>
          <w:szCs w:val="28"/>
          <w:shd w:val="clear" w:color="auto" w:fill="FFFFFF"/>
        </w:rPr>
        <w:t>动漫产业</w:t>
      </w:r>
      <w:proofErr w:type="gramEnd"/>
      <w:r>
        <w:rPr>
          <w:rFonts w:hint="eastAsia"/>
          <w:bCs/>
          <w:sz w:val="28"/>
          <w:szCs w:val="28"/>
          <w:shd w:val="clear" w:color="auto" w:fill="FFFFFF"/>
        </w:rPr>
        <w:t>被誉为“永远不老的朝阳产业”，</w:t>
      </w:r>
      <w:r>
        <w:rPr>
          <w:rFonts w:hint="eastAsia"/>
          <w:bCs/>
          <w:sz w:val="28"/>
          <w:szCs w:val="28"/>
        </w:rPr>
        <w:t>这句话代表了</w:t>
      </w:r>
      <w:proofErr w:type="gramStart"/>
      <w:r>
        <w:rPr>
          <w:rFonts w:hint="eastAsia"/>
          <w:bCs/>
          <w:sz w:val="28"/>
          <w:szCs w:val="28"/>
        </w:rPr>
        <w:t>动漫产业</w:t>
      </w:r>
      <w:proofErr w:type="gramEnd"/>
      <w:r>
        <w:rPr>
          <w:rFonts w:hint="eastAsia"/>
          <w:bCs/>
          <w:sz w:val="28"/>
          <w:szCs w:val="28"/>
        </w:rPr>
        <w:t>的行业特点——巨大的发展前景和超长的生命周期。具体而言</w:t>
      </w:r>
      <w:proofErr w:type="gramStart"/>
      <w:r>
        <w:rPr>
          <w:rFonts w:hint="eastAsia"/>
          <w:bCs/>
          <w:sz w:val="28"/>
          <w:szCs w:val="28"/>
        </w:rPr>
        <w:t>动漫产业</w:t>
      </w:r>
      <w:proofErr w:type="gramEnd"/>
      <w:r>
        <w:rPr>
          <w:rFonts w:hint="eastAsia"/>
          <w:bCs/>
          <w:sz w:val="28"/>
          <w:szCs w:val="28"/>
        </w:rPr>
        <w:t>的特点如下：</w:t>
      </w:r>
    </w:p>
    <w:p w14:paraId="370E0ADE" w14:textId="3D70CA26" w:rsidR="0089417D" w:rsidRDefault="00C0458A">
      <w:pPr>
        <w:ind w:firstLineChars="200" w:firstLine="560"/>
        <w:rPr>
          <w:bCs/>
          <w:sz w:val="28"/>
          <w:szCs w:val="28"/>
        </w:rPr>
      </w:pPr>
      <w:r>
        <w:rPr>
          <w:rFonts w:hint="eastAsia"/>
          <w:bCs/>
          <w:sz w:val="28"/>
          <w:szCs w:val="28"/>
        </w:rPr>
        <w:t>第一</w:t>
      </w:r>
      <w:r>
        <w:rPr>
          <w:rFonts w:hint="eastAsia"/>
          <w:bCs/>
          <w:color w:val="FF0000"/>
          <w:sz w:val="28"/>
          <w:szCs w:val="28"/>
        </w:rPr>
        <w:t>，</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作为资本密集型产业，具有高投入、高风险和高利润的特点，前期</w:t>
      </w:r>
      <w:proofErr w:type="gramStart"/>
      <w:r>
        <w:rPr>
          <w:rFonts w:hint="eastAsia"/>
          <w:bCs/>
          <w:sz w:val="28"/>
          <w:szCs w:val="28"/>
          <w:shd w:val="clear" w:color="auto" w:fill="FFFFFF"/>
        </w:rPr>
        <w:t>动漫作品</w:t>
      </w:r>
      <w:proofErr w:type="gramEnd"/>
      <w:r>
        <w:rPr>
          <w:rFonts w:hint="eastAsia"/>
          <w:bCs/>
          <w:sz w:val="28"/>
          <w:szCs w:val="28"/>
          <w:shd w:val="clear" w:color="auto" w:fill="FFFFFF"/>
        </w:rPr>
        <w:t>的创作和投入消耗的人力、物力、财力巨大，</w:t>
      </w:r>
      <w:proofErr w:type="gramStart"/>
      <w:r>
        <w:rPr>
          <w:rFonts w:hint="eastAsia"/>
          <w:bCs/>
          <w:sz w:val="28"/>
          <w:szCs w:val="28"/>
        </w:rPr>
        <w:t>虽说发展</w:t>
      </w:r>
      <w:proofErr w:type="gramEnd"/>
      <w:r>
        <w:rPr>
          <w:rFonts w:hint="eastAsia"/>
          <w:bCs/>
          <w:sz w:val="28"/>
          <w:szCs w:val="28"/>
        </w:rPr>
        <w:t>前景和生命周期可观，但是这种投入并不是一般企业所能承受的范围，</w:t>
      </w:r>
      <w:r>
        <w:rPr>
          <w:rFonts w:hint="eastAsia"/>
          <w:bCs/>
          <w:sz w:val="28"/>
          <w:szCs w:val="28"/>
          <w:shd w:val="clear" w:color="auto" w:fill="FFFFFF"/>
        </w:rPr>
        <w:t>因此需要政府的大力支持，政策力度的倾向性越大，</w:t>
      </w:r>
      <w:proofErr w:type="gramStart"/>
      <w:r>
        <w:rPr>
          <w:rFonts w:hint="eastAsia"/>
          <w:bCs/>
          <w:sz w:val="28"/>
          <w:szCs w:val="28"/>
        </w:rPr>
        <w:t>动漫产业</w:t>
      </w:r>
      <w:proofErr w:type="gramEnd"/>
      <w:r>
        <w:rPr>
          <w:rFonts w:hint="eastAsia"/>
          <w:bCs/>
          <w:sz w:val="28"/>
          <w:szCs w:val="28"/>
        </w:rPr>
        <w:t>的发展会越好。</w:t>
      </w:r>
    </w:p>
    <w:p w14:paraId="30C3B8B2" w14:textId="77777777" w:rsidR="0089417D" w:rsidRDefault="00C0458A">
      <w:pPr>
        <w:ind w:firstLineChars="200" w:firstLine="560"/>
        <w:rPr>
          <w:bCs/>
          <w:sz w:val="28"/>
          <w:szCs w:val="28"/>
        </w:rPr>
      </w:pPr>
      <w:r>
        <w:rPr>
          <w:rFonts w:hint="eastAsia"/>
          <w:bCs/>
          <w:sz w:val="28"/>
          <w:szCs w:val="28"/>
        </w:rPr>
        <w:t>第二</w:t>
      </w:r>
      <w:r>
        <w:rPr>
          <w:rFonts w:hint="eastAsia"/>
          <w:bCs/>
          <w:color w:val="FF0000"/>
          <w:sz w:val="28"/>
          <w:szCs w:val="28"/>
        </w:rPr>
        <w:t>，</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属于文化产业的一环，</w:t>
      </w:r>
      <w:r>
        <w:rPr>
          <w:rFonts w:hint="eastAsia"/>
          <w:bCs/>
          <w:sz w:val="28"/>
          <w:szCs w:val="28"/>
        </w:rPr>
        <w:t>代表了民生，</w:t>
      </w:r>
      <w:r>
        <w:rPr>
          <w:rFonts w:hint="eastAsia"/>
          <w:bCs/>
          <w:sz w:val="28"/>
          <w:szCs w:val="28"/>
          <w:shd w:val="clear" w:color="auto" w:fill="FFFFFF"/>
        </w:rPr>
        <w:t>肩负着弘扬中国传统文化的使命，</w:t>
      </w:r>
      <w:proofErr w:type="gramStart"/>
      <w:r>
        <w:rPr>
          <w:rFonts w:hint="eastAsia"/>
          <w:bCs/>
          <w:sz w:val="28"/>
          <w:szCs w:val="28"/>
        </w:rPr>
        <w:t>而且动漫的</w:t>
      </w:r>
      <w:proofErr w:type="gramEnd"/>
      <w:r>
        <w:rPr>
          <w:rFonts w:hint="eastAsia"/>
          <w:bCs/>
          <w:sz w:val="28"/>
          <w:szCs w:val="28"/>
        </w:rPr>
        <w:t>受众群体偏向于儿童和青少年，绝不能粗制滥造，</w:t>
      </w:r>
      <w:r>
        <w:rPr>
          <w:rFonts w:hint="eastAsia"/>
          <w:bCs/>
          <w:sz w:val="28"/>
          <w:szCs w:val="28"/>
          <w:shd w:val="clear" w:color="auto" w:fill="FFFFFF"/>
        </w:rPr>
        <w:t>传播不利于人们身心健康的内容。</w:t>
      </w:r>
    </w:p>
    <w:p w14:paraId="5F915A88" w14:textId="77777777" w:rsidR="0089417D" w:rsidRDefault="00C0458A">
      <w:pPr>
        <w:ind w:firstLineChars="200" w:firstLine="560"/>
        <w:rPr>
          <w:bCs/>
          <w:sz w:val="28"/>
          <w:szCs w:val="28"/>
        </w:rPr>
      </w:pPr>
      <w:r>
        <w:rPr>
          <w:rFonts w:hint="eastAsia"/>
          <w:bCs/>
          <w:sz w:val="28"/>
          <w:szCs w:val="28"/>
        </w:rPr>
        <w:t>第三</w:t>
      </w:r>
      <w:r>
        <w:rPr>
          <w:rFonts w:hint="eastAsia"/>
          <w:bCs/>
          <w:color w:val="FF0000"/>
          <w:sz w:val="28"/>
          <w:szCs w:val="28"/>
        </w:rPr>
        <w:t>，</w:t>
      </w:r>
      <w:proofErr w:type="gramStart"/>
      <w:r>
        <w:rPr>
          <w:rFonts w:hint="eastAsia"/>
          <w:bCs/>
          <w:sz w:val="28"/>
          <w:szCs w:val="28"/>
        </w:rPr>
        <w:t>动漫产业</w:t>
      </w:r>
      <w:proofErr w:type="gramEnd"/>
      <w:r>
        <w:rPr>
          <w:rFonts w:hint="eastAsia"/>
          <w:bCs/>
          <w:sz w:val="28"/>
          <w:szCs w:val="28"/>
        </w:rPr>
        <w:t>对于其他文化产业的影响意义深远，影视剧、电影、音乐等等都可以</w:t>
      </w:r>
      <w:proofErr w:type="gramStart"/>
      <w:r>
        <w:rPr>
          <w:rFonts w:hint="eastAsia"/>
          <w:bCs/>
          <w:sz w:val="28"/>
          <w:szCs w:val="28"/>
        </w:rPr>
        <w:t>通过动漫的</w:t>
      </w:r>
      <w:proofErr w:type="gramEnd"/>
      <w:r>
        <w:rPr>
          <w:rFonts w:hint="eastAsia"/>
          <w:bCs/>
          <w:sz w:val="28"/>
          <w:szCs w:val="28"/>
        </w:rPr>
        <w:t>方式呈现，</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的发展也会促进</w:t>
      </w:r>
      <w:r>
        <w:rPr>
          <w:rFonts w:hint="eastAsia"/>
          <w:bCs/>
          <w:sz w:val="28"/>
          <w:szCs w:val="28"/>
          <w:shd w:val="clear" w:color="auto" w:fill="FFFFFF"/>
        </w:rPr>
        <w:lastRenderedPageBreak/>
        <w:t>其他文化产业的良性发展。</w:t>
      </w:r>
    </w:p>
    <w:p w14:paraId="664AF363" w14:textId="77777777" w:rsidR="0089417D" w:rsidRDefault="00C0458A">
      <w:pPr>
        <w:rPr>
          <w:bCs/>
          <w:sz w:val="28"/>
          <w:szCs w:val="28"/>
        </w:rPr>
      </w:pPr>
      <w:r>
        <w:rPr>
          <w:rFonts w:hint="eastAsia"/>
          <w:bCs/>
          <w:sz w:val="28"/>
          <w:szCs w:val="28"/>
        </w:rPr>
        <w:t>2.2新媒体时代概述</w:t>
      </w:r>
    </w:p>
    <w:p w14:paraId="646810F4" w14:textId="77777777" w:rsidR="0089417D" w:rsidRDefault="00C0458A">
      <w:pPr>
        <w:rPr>
          <w:bCs/>
          <w:sz w:val="28"/>
          <w:szCs w:val="28"/>
        </w:rPr>
      </w:pPr>
      <w:r>
        <w:rPr>
          <w:rFonts w:hint="eastAsia"/>
          <w:bCs/>
          <w:sz w:val="28"/>
          <w:szCs w:val="28"/>
        </w:rPr>
        <w:t>2.2.1 新媒体时代的内涵界定</w:t>
      </w:r>
    </w:p>
    <w:p w14:paraId="075F4160" w14:textId="77777777" w:rsidR="0089417D" w:rsidRDefault="00C0458A">
      <w:pPr>
        <w:ind w:firstLineChars="200" w:firstLine="560"/>
        <w:rPr>
          <w:bCs/>
          <w:sz w:val="28"/>
          <w:szCs w:val="28"/>
        </w:rPr>
      </w:pPr>
      <w:r>
        <w:rPr>
          <w:rFonts w:hint="eastAsia"/>
          <w:bCs/>
          <w:sz w:val="28"/>
          <w:szCs w:val="28"/>
        </w:rPr>
        <w:t>新媒体时代是最近几年最具代表性的词汇之一，最能够体现当下的社会现状和中国的国情，它是以流量为主，</w:t>
      </w:r>
      <w:r>
        <w:rPr>
          <w:rFonts w:hint="eastAsia"/>
          <w:bCs/>
          <w:sz w:val="28"/>
          <w:szCs w:val="28"/>
          <w:shd w:val="clear" w:color="auto" w:fill="FFFFFF"/>
        </w:rPr>
        <w:t>借助短视频平台吸引大量用户，</w:t>
      </w:r>
      <w:r>
        <w:rPr>
          <w:rFonts w:hint="eastAsia"/>
          <w:bCs/>
          <w:sz w:val="28"/>
          <w:szCs w:val="28"/>
        </w:rPr>
        <w:t>形成流量聚集地，再通过流量变现获得利润。</w:t>
      </w:r>
    </w:p>
    <w:p w14:paraId="6C5BC674" w14:textId="77777777" w:rsidR="0089417D" w:rsidRDefault="00C0458A">
      <w:pPr>
        <w:ind w:firstLineChars="200" w:firstLine="560"/>
        <w:rPr>
          <w:bCs/>
          <w:sz w:val="28"/>
          <w:szCs w:val="28"/>
        </w:rPr>
      </w:pPr>
      <w:r>
        <w:rPr>
          <w:rFonts w:hint="eastAsia"/>
          <w:bCs/>
          <w:sz w:val="28"/>
          <w:szCs w:val="28"/>
        </w:rPr>
        <w:t>新媒体时代是“互联网+”时代的衍生产物，专指通过短视频等自媒体的手段来加快产业结构升级和增加产业价值的时代，而且新媒体时代也是</w:t>
      </w:r>
      <w:proofErr w:type="gramStart"/>
      <w:r>
        <w:rPr>
          <w:rFonts w:hint="eastAsia"/>
          <w:bCs/>
          <w:sz w:val="28"/>
          <w:szCs w:val="28"/>
        </w:rPr>
        <w:t>“</w:t>
      </w:r>
      <w:proofErr w:type="gramEnd"/>
      <w:r>
        <w:rPr>
          <w:rFonts w:hint="eastAsia"/>
          <w:bCs/>
          <w:sz w:val="28"/>
          <w:szCs w:val="28"/>
        </w:rPr>
        <w:t>互联网+“时代发展阶段的必然产物，当下的社会压力是影响人们情绪的重要来源之一，人们的生活需要释放，短视频平台的出现恰恰迎合了社会的改变，缓解了多数人生活的压力。快节奏的生活方式使得大部分人感到抑郁和痛苦，短视频多元化的内容和简洁清晰的用户定位深深的吸引了大批的用户，</w:t>
      </w:r>
      <w:r>
        <w:rPr>
          <w:rFonts w:hint="eastAsia"/>
          <w:bCs/>
          <w:sz w:val="28"/>
          <w:szCs w:val="28"/>
          <w:shd w:val="clear" w:color="auto" w:fill="FFFFFF"/>
        </w:rPr>
        <w:t>人们在平台可以很容易的找到自己感兴趣的内容，</w:t>
      </w:r>
      <w:r>
        <w:rPr>
          <w:rFonts w:hint="eastAsia"/>
          <w:bCs/>
          <w:sz w:val="28"/>
          <w:szCs w:val="28"/>
        </w:rPr>
        <w:t>而且短视频不同于传统视频的地方在于”短“，每个视频的长度不会超过五分钟，这也恰恰迎合了快节奏的社会现状。以短视频为主的新媒体时代是社会发展的必经阶段，对于新媒体时代，我们需要做的是顺应时代，优化产业结构，使得更好的适应时代的要求。</w:t>
      </w:r>
    </w:p>
    <w:p w14:paraId="17D95464" w14:textId="77777777" w:rsidR="0089417D" w:rsidRDefault="00C0458A">
      <w:pPr>
        <w:rPr>
          <w:bCs/>
          <w:sz w:val="28"/>
          <w:szCs w:val="28"/>
        </w:rPr>
      </w:pPr>
      <w:r>
        <w:rPr>
          <w:rFonts w:hint="eastAsia"/>
          <w:bCs/>
          <w:sz w:val="28"/>
          <w:szCs w:val="28"/>
        </w:rPr>
        <w:t>2.2.2 新媒体时代的特点</w:t>
      </w:r>
    </w:p>
    <w:p w14:paraId="07874ABC" w14:textId="77777777" w:rsidR="0089417D" w:rsidRDefault="00C0458A">
      <w:pPr>
        <w:ind w:firstLineChars="200" w:firstLine="560"/>
        <w:rPr>
          <w:bCs/>
          <w:sz w:val="28"/>
          <w:szCs w:val="28"/>
        </w:rPr>
      </w:pPr>
      <w:r>
        <w:rPr>
          <w:rFonts w:hint="eastAsia"/>
          <w:bCs/>
          <w:sz w:val="28"/>
          <w:szCs w:val="28"/>
        </w:rPr>
        <w:t>新媒体时代是</w:t>
      </w:r>
      <w:proofErr w:type="gramStart"/>
      <w:r>
        <w:rPr>
          <w:rFonts w:hint="eastAsia"/>
          <w:bCs/>
          <w:sz w:val="28"/>
          <w:szCs w:val="28"/>
        </w:rPr>
        <w:t>“</w:t>
      </w:r>
      <w:proofErr w:type="gramEnd"/>
      <w:r>
        <w:rPr>
          <w:rFonts w:hint="eastAsia"/>
          <w:bCs/>
          <w:sz w:val="28"/>
          <w:szCs w:val="28"/>
        </w:rPr>
        <w:t>互联网+时代“的衍生阶段，</w:t>
      </w:r>
      <w:r>
        <w:rPr>
          <w:rFonts w:hint="eastAsia"/>
          <w:bCs/>
          <w:sz w:val="28"/>
          <w:szCs w:val="28"/>
          <w:shd w:val="clear" w:color="auto" w:fill="FFFFFF"/>
        </w:rPr>
        <w:t>随着互联网在全球范围的普及，衍生出包括淘宝、京东、苏宁易购等电商平台，</w:t>
      </w:r>
      <w:r>
        <w:rPr>
          <w:rFonts w:hint="eastAsia"/>
          <w:bCs/>
          <w:sz w:val="28"/>
          <w:szCs w:val="28"/>
        </w:rPr>
        <w:t>腾讯、百度、搜狐等互联网大厂，</w:t>
      </w:r>
      <w:r>
        <w:rPr>
          <w:rFonts w:hint="eastAsia"/>
          <w:bCs/>
          <w:sz w:val="28"/>
          <w:szCs w:val="28"/>
          <w:shd w:val="clear" w:color="auto" w:fill="FFFFFF"/>
        </w:rPr>
        <w:t>互联网公司的业务范围涵盖了人们生活的方</w:t>
      </w:r>
      <w:r>
        <w:rPr>
          <w:rFonts w:hint="eastAsia"/>
          <w:bCs/>
          <w:sz w:val="28"/>
          <w:szCs w:val="28"/>
          <w:shd w:val="clear" w:color="auto" w:fill="FFFFFF"/>
        </w:rPr>
        <w:lastRenderedPageBreak/>
        <w:t>方面面，</w:t>
      </w:r>
      <w:r>
        <w:rPr>
          <w:rFonts w:hint="eastAsia"/>
          <w:bCs/>
          <w:sz w:val="28"/>
          <w:szCs w:val="28"/>
        </w:rPr>
        <w:t>这些互联网公司的兴起成就了”互联网+</w:t>
      </w:r>
      <w:proofErr w:type="gramStart"/>
      <w:r>
        <w:rPr>
          <w:rFonts w:hint="eastAsia"/>
          <w:bCs/>
          <w:sz w:val="28"/>
          <w:szCs w:val="28"/>
        </w:rPr>
        <w:t>“</w:t>
      </w:r>
      <w:proofErr w:type="gramEnd"/>
      <w:r>
        <w:rPr>
          <w:rFonts w:hint="eastAsia"/>
          <w:bCs/>
          <w:sz w:val="28"/>
          <w:szCs w:val="28"/>
        </w:rPr>
        <w:t>时代的到来。</w:t>
      </w:r>
      <w:r>
        <w:rPr>
          <w:rFonts w:hint="eastAsia"/>
          <w:bCs/>
          <w:sz w:val="28"/>
          <w:szCs w:val="28"/>
          <w:shd w:val="clear" w:color="auto" w:fill="FFFFFF"/>
        </w:rPr>
        <w:t>随着越来越多的互联网公司</w:t>
      </w:r>
      <w:r>
        <w:rPr>
          <w:rFonts w:hint="eastAsia"/>
          <w:bCs/>
          <w:color w:val="FF0000"/>
          <w:sz w:val="28"/>
          <w:szCs w:val="28"/>
          <w:shd w:val="clear" w:color="auto" w:fill="FFFFFF"/>
        </w:rPr>
        <w:t>的诞生</w:t>
      </w:r>
      <w:r>
        <w:rPr>
          <w:rFonts w:hint="eastAsia"/>
          <w:bCs/>
          <w:sz w:val="28"/>
          <w:szCs w:val="28"/>
          <w:shd w:val="clear" w:color="auto" w:fill="FFFFFF"/>
        </w:rPr>
        <w:t>，</w:t>
      </w:r>
      <w:r>
        <w:rPr>
          <w:rFonts w:hint="eastAsia"/>
          <w:bCs/>
          <w:sz w:val="28"/>
          <w:szCs w:val="28"/>
        </w:rPr>
        <w:t>国内呈现一种一体化的趋势，大数据时代的悄然来临预示着新媒体时代的诞生。人们在大数据的环绕下，身处时代的漩涡，随着短视频等平台的迸发，</w:t>
      </w:r>
      <w:r>
        <w:rPr>
          <w:rFonts w:hint="eastAsia"/>
          <w:bCs/>
          <w:sz w:val="28"/>
          <w:szCs w:val="28"/>
          <w:shd w:val="clear" w:color="auto" w:fill="FFFFFF"/>
        </w:rPr>
        <w:t>新媒体时代开始兴起，人们的生活方式发生了改变，</w:t>
      </w:r>
      <w:r>
        <w:rPr>
          <w:rFonts w:hint="eastAsia"/>
          <w:bCs/>
          <w:sz w:val="28"/>
          <w:szCs w:val="28"/>
        </w:rPr>
        <w:t>越来越多的人开始追求快节奏的生活方式，社会的浮躁现象愈发明显，</w:t>
      </w:r>
      <w:r>
        <w:rPr>
          <w:rFonts w:hint="eastAsia"/>
          <w:bCs/>
          <w:sz w:val="28"/>
          <w:szCs w:val="28"/>
          <w:shd w:val="clear" w:color="auto" w:fill="FFFFFF"/>
        </w:rPr>
        <w:t>人们花在手机上的时间越来越多，</w:t>
      </w:r>
      <w:r>
        <w:rPr>
          <w:rFonts w:hint="eastAsia"/>
          <w:bCs/>
          <w:sz w:val="28"/>
          <w:szCs w:val="28"/>
        </w:rPr>
        <w:t>尤其在短视频上耗费的时间开始呈指数增长，短视频的最大特点是方便且迅速地满足</w:t>
      </w:r>
      <w:proofErr w:type="gramStart"/>
      <w:r>
        <w:rPr>
          <w:rFonts w:hint="eastAsia"/>
          <w:bCs/>
          <w:sz w:val="28"/>
          <w:szCs w:val="28"/>
        </w:rPr>
        <w:t>不</w:t>
      </w:r>
      <w:proofErr w:type="gramEnd"/>
      <w:r>
        <w:rPr>
          <w:rFonts w:hint="eastAsia"/>
          <w:bCs/>
          <w:sz w:val="28"/>
          <w:szCs w:val="28"/>
        </w:rPr>
        <w:t>同年领段的精神需求，相比于过去的“互联网+”时代，人们不需要花费太多时间在寻找喜爱的节目上，</w:t>
      </w:r>
      <w:r>
        <w:rPr>
          <w:rFonts w:hint="eastAsia"/>
          <w:bCs/>
          <w:sz w:val="28"/>
          <w:szCs w:val="28"/>
          <w:shd w:val="clear" w:color="auto" w:fill="FFFFFF"/>
        </w:rPr>
        <w:t>短视频会根据用户的喜好进行推送，</w:t>
      </w:r>
      <w:r>
        <w:rPr>
          <w:rFonts w:hint="eastAsia"/>
          <w:bCs/>
          <w:sz w:val="28"/>
          <w:szCs w:val="28"/>
        </w:rPr>
        <w:t>极大的满足用户的需求。短视频也可以带给消费者更直观的用户体验，用户可以任意选择喜爱的模块，并且不受限制的拒绝任何推送。</w:t>
      </w:r>
      <w:r>
        <w:rPr>
          <w:rFonts w:hint="eastAsia"/>
          <w:bCs/>
          <w:sz w:val="28"/>
          <w:szCs w:val="28"/>
          <w:shd w:val="clear" w:color="auto" w:fill="FFFFFF"/>
        </w:rPr>
        <w:t>短视频的出现极大的丰富了人们的生活，</w:t>
      </w:r>
      <w:r>
        <w:rPr>
          <w:rFonts w:hint="eastAsia"/>
          <w:bCs/>
          <w:sz w:val="28"/>
          <w:szCs w:val="28"/>
        </w:rPr>
        <w:t>也使得一部分人通过短视频获得了利益，这是以往的时代所不具备的特点之一。总而言之，以短视频为主的新媒体时代的特点就是追求快节奏的生活方式，流量变现的速率和规模比过去任何时代都要迅速。</w:t>
      </w:r>
    </w:p>
    <w:p w14:paraId="6C4ACFEF" w14:textId="77777777" w:rsidR="0089417D" w:rsidRDefault="00C0458A">
      <w:pPr>
        <w:rPr>
          <w:bCs/>
          <w:sz w:val="28"/>
          <w:szCs w:val="28"/>
        </w:rPr>
      </w:pPr>
      <w:r>
        <w:rPr>
          <w:rFonts w:hint="eastAsia"/>
          <w:bCs/>
          <w:sz w:val="28"/>
          <w:szCs w:val="28"/>
        </w:rPr>
        <w:t>2.3 相关理论概述</w:t>
      </w:r>
    </w:p>
    <w:p w14:paraId="0D17E22A" w14:textId="77777777" w:rsidR="0089417D" w:rsidRDefault="00C0458A">
      <w:pPr>
        <w:rPr>
          <w:bCs/>
          <w:sz w:val="28"/>
          <w:szCs w:val="28"/>
        </w:rPr>
      </w:pPr>
      <w:r>
        <w:rPr>
          <w:rFonts w:hint="eastAsia"/>
          <w:bCs/>
          <w:sz w:val="28"/>
          <w:szCs w:val="28"/>
        </w:rPr>
        <w:t>2.3.1 产业发展理论</w:t>
      </w:r>
    </w:p>
    <w:p w14:paraId="684C0CBE" w14:textId="77777777" w:rsidR="0089417D" w:rsidRDefault="00C0458A">
      <w:pPr>
        <w:rPr>
          <w:bCs/>
          <w:sz w:val="28"/>
          <w:szCs w:val="28"/>
          <w:highlight w:val="red"/>
        </w:rPr>
      </w:pPr>
      <w:r>
        <w:rPr>
          <w:rFonts w:hint="eastAsia"/>
          <w:bCs/>
          <w:sz w:val="28"/>
          <w:szCs w:val="28"/>
        </w:rPr>
        <w:t xml:space="preserve">    产业发展理论是研究产业发展过程中的发展规律、发展周期、影响因素、产业转移、资源配置、发展政策等问题，产业发展规律主要是指一个产业的诞生、成长、扩张、衰退淘汰的各个发展阶段需要具备一些怎样的条件和环境，从而应该采取怎样的政策措施。对产业发展规律的研究有利于决策部门根据产业发展各个不同阶段的发展规</w:t>
      </w:r>
      <w:r>
        <w:rPr>
          <w:rFonts w:hint="eastAsia"/>
          <w:bCs/>
          <w:sz w:val="28"/>
          <w:szCs w:val="28"/>
        </w:rPr>
        <w:lastRenderedPageBreak/>
        <w:t>律采取不同的产业政策，也有利于企业根据这些规律采取相应的发展战略。例如，一个新兴产业的诞生往往是由某项新发明、新创造开始的，而新的发明、新的创造又有赖于政府和企业对研究和开发支持的政策和战略。一个产业在各个不同发展阶段都会有不同的发展规律，同时，处于同一发展阶段的不同产业也会有不同的发展规律。所以，只有深入研究产业发展现律才能增强产业发展的竞争能力，才能更好地促进产业的发展，进而促进整个国民经济的发展。</w:t>
      </w:r>
    </w:p>
    <w:p w14:paraId="4891CAA9" w14:textId="77777777" w:rsidR="0089417D" w:rsidRDefault="00C0458A">
      <w:pPr>
        <w:ind w:firstLineChars="200" w:firstLine="560"/>
        <w:rPr>
          <w:bCs/>
          <w:sz w:val="28"/>
          <w:szCs w:val="28"/>
        </w:rPr>
      </w:pPr>
      <w:r>
        <w:rPr>
          <w:bCs/>
          <w:sz w:val="28"/>
          <w:szCs w:val="28"/>
          <w:shd w:val="clear" w:color="auto" w:fill="FFFFFF"/>
        </w:rPr>
        <w:t>中国</w:t>
      </w:r>
      <w:proofErr w:type="gramStart"/>
      <w:r>
        <w:rPr>
          <w:bCs/>
          <w:sz w:val="28"/>
          <w:szCs w:val="28"/>
          <w:shd w:val="clear" w:color="auto" w:fill="FFFFFF"/>
        </w:rPr>
        <w:t>动漫产业</w:t>
      </w:r>
      <w:proofErr w:type="gramEnd"/>
      <w:r>
        <w:rPr>
          <w:bCs/>
          <w:sz w:val="28"/>
          <w:szCs w:val="28"/>
          <w:shd w:val="clear" w:color="auto" w:fill="FFFFFF"/>
        </w:rPr>
        <w:t>的发展兴起于</w:t>
      </w:r>
      <w:r>
        <w:rPr>
          <w:rFonts w:hint="eastAsia"/>
          <w:bCs/>
          <w:sz w:val="28"/>
          <w:szCs w:val="28"/>
          <w:shd w:val="clear" w:color="auto" w:fill="FFFFFF"/>
        </w:rPr>
        <w:t>上个世纪的</w:t>
      </w:r>
      <w:r>
        <w:rPr>
          <w:bCs/>
          <w:sz w:val="28"/>
          <w:szCs w:val="28"/>
          <w:shd w:val="clear" w:color="auto" w:fill="FFFFFF"/>
        </w:rPr>
        <w:t>20 年代，经历了一个艰难</w:t>
      </w:r>
      <w:r>
        <w:rPr>
          <w:rFonts w:hint="eastAsia"/>
          <w:bCs/>
          <w:sz w:val="28"/>
          <w:szCs w:val="28"/>
          <w:shd w:val="clear" w:color="auto" w:fill="FFFFFF"/>
        </w:rPr>
        <w:t>而漫长</w:t>
      </w:r>
      <w:r>
        <w:rPr>
          <w:bCs/>
          <w:sz w:val="28"/>
          <w:szCs w:val="28"/>
          <w:shd w:val="clear" w:color="auto" w:fill="FFFFFF"/>
        </w:rPr>
        <w:t>的发展历程，</w:t>
      </w:r>
      <w:r>
        <w:rPr>
          <w:bCs/>
          <w:sz w:val="28"/>
          <w:szCs w:val="28"/>
        </w:rPr>
        <w:t>1926 年由万氏兄弟制作的《大闹画室》开中国</w:t>
      </w:r>
      <w:proofErr w:type="gramStart"/>
      <w:r>
        <w:rPr>
          <w:bCs/>
          <w:sz w:val="28"/>
          <w:szCs w:val="28"/>
        </w:rPr>
        <w:t>动漫之</w:t>
      </w:r>
      <w:proofErr w:type="gramEnd"/>
      <w:r>
        <w:rPr>
          <w:bCs/>
          <w:sz w:val="28"/>
          <w:szCs w:val="28"/>
        </w:rPr>
        <w:t>先河。</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的发展早期还没有市场营销的概念，主要以影院推广为主，</w:t>
      </w:r>
      <w:r>
        <w:rPr>
          <w:rFonts w:hint="eastAsia"/>
          <w:bCs/>
          <w:sz w:val="28"/>
          <w:szCs w:val="28"/>
        </w:rPr>
        <w:t>像我国第一部长篇</w:t>
      </w:r>
      <w:proofErr w:type="gramStart"/>
      <w:r>
        <w:rPr>
          <w:rFonts w:hint="eastAsia"/>
          <w:bCs/>
          <w:sz w:val="28"/>
          <w:szCs w:val="28"/>
        </w:rPr>
        <w:t>动漫电影</w:t>
      </w:r>
      <w:proofErr w:type="gramEnd"/>
      <w:r>
        <w:rPr>
          <w:rFonts w:hint="eastAsia"/>
          <w:bCs/>
          <w:sz w:val="28"/>
          <w:szCs w:val="28"/>
        </w:rPr>
        <w:t>《铁扇公主》（1941）和中国动画的巅峰之作《大闹天空》（1961）都采用了这种模式。</w:t>
      </w:r>
      <w:r>
        <w:rPr>
          <w:rFonts w:hint="eastAsia"/>
          <w:bCs/>
          <w:sz w:val="28"/>
          <w:szCs w:val="28"/>
          <w:shd w:val="clear" w:color="auto" w:fill="FFFFFF"/>
        </w:rPr>
        <w:t>随着20世纪90年代国外</w:t>
      </w:r>
      <w:proofErr w:type="gramStart"/>
      <w:r>
        <w:rPr>
          <w:rFonts w:hint="eastAsia"/>
          <w:bCs/>
          <w:sz w:val="28"/>
          <w:szCs w:val="28"/>
          <w:shd w:val="clear" w:color="auto" w:fill="FFFFFF"/>
        </w:rPr>
        <w:t>动漫作品</w:t>
      </w:r>
      <w:proofErr w:type="gramEnd"/>
      <w:r>
        <w:rPr>
          <w:rFonts w:hint="eastAsia"/>
          <w:bCs/>
          <w:sz w:val="28"/>
          <w:szCs w:val="28"/>
          <w:shd w:val="clear" w:color="auto" w:fill="FFFFFF"/>
        </w:rPr>
        <w:t>的大量涌入，</w:t>
      </w:r>
      <w:r>
        <w:rPr>
          <w:rFonts w:hint="eastAsia"/>
          <w:bCs/>
          <w:sz w:val="28"/>
          <w:szCs w:val="28"/>
        </w:rPr>
        <w:t>加上其鲜活的人物形象和内容的丰富多彩，</w:t>
      </w:r>
      <w:proofErr w:type="gramStart"/>
      <w:r>
        <w:rPr>
          <w:rFonts w:hint="eastAsia"/>
          <w:bCs/>
          <w:sz w:val="28"/>
          <w:szCs w:val="28"/>
          <w:shd w:val="clear" w:color="auto" w:fill="FFFFFF"/>
        </w:rPr>
        <w:t>国产动漫的</w:t>
      </w:r>
      <w:proofErr w:type="gramEnd"/>
      <w:r>
        <w:rPr>
          <w:rFonts w:hint="eastAsia"/>
          <w:bCs/>
          <w:sz w:val="28"/>
          <w:szCs w:val="28"/>
          <w:shd w:val="clear" w:color="auto" w:fill="FFFFFF"/>
        </w:rPr>
        <w:t>市场遭受了前所未有的冲击，不得不加快产业模式优化和升级，</w:t>
      </w:r>
      <w:r>
        <w:rPr>
          <w:rFonts w:hint="eastAsia"/>
          <w:bCs/>
          <w:sz w:val="28"/>
          <w:szCs w:val="28"/>
        </w:rPr>
        <w:t>改变</w:t>
      </w:r>
      <w:proofErr w:type="gramStart"/>
      <w:r>
        <w:rPr>
          <w:rFonts w:hint="eastAsia"/>
          <w:bCs/>
          <w:sz w:val="28"/>
          <w:szCs w:val="28"/>
        </w:rPr>
        <w:t>动漫作品</w:t>
      </w:r>
      <w:proofErr w:type="gramEnd"/>
      <w:r>
        <w:rPr>
          <w:rFonts w:hint="eastAsia"/>
          <w:bCs/>
          <w:sz w:val="28"/>
          <w:szCs w:val="28"/>
        </w:rPr>
        <w:t>的传播模式，通过报纸、发行原声带、CD\VCD等手段加快市场上</w:t>
      </w:r>
      <w:proofErr w:type="gramStart"/>
      <w:r>
        <w:rPr>
          <w:rFonts w:hint="eastAsia"/>
          <w:bCs/>
          <w:sz w:val="28"/>
          <w:szCs w:val="28"/>
        </w:rPr>
        <w:t>动漫作品</w:t>
      </w:r>
      <w:proofErr w:type="gramEnd"/>
      <w:r>
        <w:rPr>
          <w:rFonts w:hint="eastAsia"/>
          <w:bCs/>
          <w:sz w:val="28"/>
          <w:szCs w:val="28"/>
        </w:rPr>
        <w:t>的传播速度。到了二十世纪末，</w:t>
      </w:r>
      <w:proofErr w:type="gramStart"/>
      <w:r>
        <w:rPr>
          <w:rFonts w:hint="eastAsia"/>
          <w:bCs/>
          <w:sz w:val="28"/>
          <w:szCs w:val="28"/>
        </w:rPr>
        <w:t>国产动漫迎来</w:t>
      </w:r>
      <w:proofErr w:type="gramEnd"/>
      <w:r>
        <w:rPr>
          <w:rFonts w:hint="eastAsia"/>
          <w:bCs/>
          <w:sz w:val="28"/>
          <w:szCs w:val="28"/>
        </w:rPr>
        <w:t>了一次高涨，</w:t>
      </w:r>
      <w:r>
        <w:rPr>
          <w:rFonts w:hint="eastAsia"/>
          <w:bCs/>
          <w:sz w:val="28"/>
          <w:szCs w:val="28"/>
          <w:shd w:val="clear" w:color="auto" w:fill="FFFFFF"/>
        </w:rPr>
        <w:t>涌现了一大批诸如《黑猫警长》、《葫芦兄弟》等优秀</w:t>
      </w:r>
      <w:proofErr w:type="gramStart"/>
      <w:r>
        <w:rPr>
          <w:rFonts w:hint="eastAsia"/>
          <w:bCs/>
          <w:sz w:val="28"/>
          <w:szCs w:val="28"/>
          <w:shd w:val="clear" w:color="auto" w:fill="FFFFFF"/>
        </w:rPr>
        <w:t>的动漫作品</w:t>
      </w:r>
      <w:proofErr w:type="gramEnd"/>
      <w:r>
        <w:rPr>
          <w:rFonts w:hint="eastAsia"/>
          <w:bCs/>
          <w:sz w:val="28"/>
          <w:szCs w:val="28"/>
          <w:shd w:val="clear" w:color="auto" w:fill="FFFFFF"/>
        </w:rPr>
        <w:t>，在八零后、九零后心中留下了不可磨灭的印记。</w:t>
      </w:r>
    </w:p>
    <w:p w14:paraId="1C1895FB" w14:textId="77777777" w:rsidR="0089417D" w:rsidRDefault="00C0458A">
      <w:pPr>
        <w:ind w:firstLineChars="200" w:firstLine="560"/>
        <w:rPr>
          <w:bCs/>
          <w:sz w:val="28"/>
          <w:szCs w:val="28"/>
        </w:rPr>
      </w:pPr>
      <w:r>
        <w:rPr>
          <w:rFonts w:hint="eastAsia"/>
          <w:bCs/>
          <w:sz w:val="28"/>
          <w:szCs w:val="28"/>
          <w:shd w:val="clear" w:color="auto" w:fill="FFFFFF"/>
        </w:rPr>
        <w:t>随着互联网全球范围内的普及，</w:t>
      </w:r>
      <w:proofErr w:type="gramStart"/>
      <w:r>
        <w:rPr>
          <w:rFonts w:hint="eastAsia"/>
          <w:bCs/>
          <w:sz w:val="28"/>
          <w:szCs w:val="28"/>
        </w:rPr>
        <w:t>动漫产业</w:t>
      </w:r>
      <w:proofErr w:type="gramEnd"/>
      <w:r>
        <w:rPr>
          <w:rFonts w:hint="eastAsia"/>
          <w:bCs/>
          <w:sz w:val="28"/>
          <w:szCs w:val="28"/>
        </w:rPr>
        <w:t>发展经历了“互联网+”时代到新媒体时代的重大转变，</w:t>
      </w:r>
      <w:proofErr w:type="gramStart"/>
      <w:r>
        <w:rPr>
          <w:rFonts w:hint="eastAsia"/>
          <w:bCs/>
          <w:sz w:val="28"/>
          <w:szCs w:val="28"/>
        </w:rPr>
        <w:t>动漫作品</w:t>
      </w:r>
      <w:proofErr w:type="gramEnd"/>
      <w:r>
        <w:rPr>
          <w:rFonts w:hint="eastAsia"/>
          <w:bCs/>
          <w:sz w:val="28"/>
          <w:szCs w:val="28"/>
        </w:rPr>
        <w:t>的传播方式也从视频网站的在线方式逐渐延伸成短视频的形式，短视频的快节奏的方式加快了</w:t>
      </w:r>
      <w:proofErr w:type="gramStart"/>
      <w:r>
        <w:rPr>
          <w:rFonts w:hint="eastAsia"/>
          <w:bCs/>
          <w:sz w:val="28"/>
          <w:szCs w:val="28"/>
        </w:rPr>
        <w:t>动</w:t>
      </w:r>
      <w:r>
        <w:rPr>
          <w:rFonts w:hint="eastAsia"/>
          <w:bCs/>
          <w:sz w:val="28"/>
          <w:szCs w:val="28"/>
        </w:rPr>
        <w:lastRenderedPageBreak/>
        <w:t>漫作品</w:t>
      </w:r>
      <w:proofErr w:type="gramEnd"/>
      <w:r>
        <w:rPr>
          <w:rFonts w:hint="eastAsia"/>
          <w:bCs/>
          <w:sz w:val="28"/>
          <w:szCs w:val="28"/>
        </w:rPr>
        <w:t>的传播速度，</w:t>
      </w:r>
      <w:r>
        <w:rPr>
          <w:rFonts w:hint="eastAsia"/>
          <w:bCs/>
          <w:sz w:val="28"/>
          <w:szCs w:val="28"/>
          <w:shd w:val="clear" w:color="auto" w:fill="FFFFFF"/>
        </w:rPr>
        <w:t>体现了</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发展顺应时代的趋势。</w:t>
      </w:r>
    </w:p>
    <w:p w14:paraId="763E76D4" w14:textId="77777777" w:rsidR="0089417D" w:rsidRDefault="00C0458A">
      <w:pPr>
        <w:rPr>
          <w:bCs/>
          <w:sz w:val="28"/>
          <w:szCs w:val="28"/>
        </w:rPr>
      </w:pPr>
      <w:r>
        <w:rPr>
          <w:rFonts w:hint="eastAsia"/>
          <w:bCs/>
          <w:sz w:val="28"/>
          <w:szCs w:val="28"/>
        </w:rPr>
        <w:t>2.3.2 产业链理论</w:t>
      </w:r>
    </w:p>
    <w:p w14:paraId="55618924" w14:textId="77777777" w:rsidR="0089417D" w:rsidRDefault="00C0458A">
      <w:pPr>
        <w:ind w:firstLineChars="200" w:firstLine="560"/>
        <w:rPr>
          <w:bCs/>
          <w:sz w:val="28"/>
          <w:szCs w:val="28"/>
        </w:rPr>
      </w:pPr>
      <w:r>
        <w:rPr>
          <w:rFonts w:hint="eastAsia"/>
          <w:bCs/>
          <w:sz w:val="28"/>
          <w:szCs w:val="28"/>
        </w:rPr>
        <w:t>了解产业</w:t>
      </w:r>
      <w:proofErr w:type="gramStart"/>
      <w:r>
        <w:rPr>
          <w:rFonts w:hint="eastAsia"/>
          <w:bCs/>
          <w:sz w:val="28"/>
          <w:szCs w:val="28"/>
        </w:rPr>
        <w:t>链理论</w:t>
      </w:r>
      <w:proofErr w:type="gramEnd"/>
      <w:r>
        <w:rPr>
          <w:rFonts w:hint="eastAsia"/>
          <w:bCs/>
          <w:sz w:val="28"/>
          <w:szCs w:val="28"/>
        </w:rPr>
        <w:t>对于研究</w:t>
      </w:r>
      <w:proofErr w:type="gramStart"/>
      <w:r>
        <w:rPr>
          <w:rFonts w:hint="eastAsia"/>
          <w:bCs/>
          <w:sz w:val="28"/>
          <w:szCs w:val="28"/>
        </w:rPr>
        <w:t>动漫产业</w:t>
      </w:r>
      <w:proofErr w:type="gramEnd"/>
      <w:r>
        <w:rPr>
          <w:rFonts w:hint="eastAsia"/>
          <w:bCs/>
          <w:sz w:val="28"/>
          <w:szCs w:val="28"/>
        </w:rPr>
        <w:t>链至关重要，  产业</w:t>
      </w:r>
      <w:proofErr w:type="gramStart"/>
      <w:r>
        <w:rPr>
          <w:rFonts w:hint="eastAsia"/>
          <w:bCs/>
          <w:sz w:val="28"/>
          <w:szCs w:val="28"/>
        </w:rPr>
        <w:t>链理论</w:t>
      </w:r>
      <w:proofErr w:type="gramEnd"/>
      <w:r>
        <w:rPr>
          <w:rFonts w:hint="eastAsia"/>
          <w:bCs/>
          <w:sz w:val="28"/>
          <w:szCs w:val="28"/>
        </w:rPr>
        <w:t>的研究集中在价值链、企业链、供需链、和空间链四个维度，其中价值链是研究的核心。首先，价值链最早是由麦克·波特（1985）在分析公司行为和竞争优势时提出并应用。他认为公司的价值创造过程主要由基本活动（生产、销售、运输和售后）和支持性活动（原材料供应、技术、人力资源和财务）两部分构成，这些活动相互联系，构成为公司创造价值的链条，即价值链。其次，企业链是指由企业生命体通过物质、资金、技术等流动和相互作用形成的企业链条，而供需链是由物料获取并加工成中间件或成品， 再将成品送到顾客手中的一些企业和部门构成的网络。最后，空间链是指同一种产业链条在不同地区间的分布。</w:t>
      </w:r>
    </w:p>
    <w:p w14:paraId="19D71A19" w14:textId="77777777" w:rsidR="0089417D" w:rsidRDefault="00C0458A">
      <w:pPr>
        <w:ind w:firstLineChars="200" w:firstLine="560"/>
        <w:rPr>
          <w:bCs/>
          <w:sz w:val="28"/>
          <w:szCs w:val="28"/>
        </w:rPr>
      </w:pPr>
      <w:proofErr w:type="gramStart"/>
      <w:r>
        <w:rPr>
          <w:rFonts w:hint="eastAsia"/>
          <w:bCs/>
          <w:sz w:val="28"/>
          <w:szCs w:val="28"/>
        </w:rPr>
        <w:t>动漫产业链指动漫作品</w:t>
      </w:r>
      <w:proofErr w:type="gramEnd"/>
      <w:r>
        <w:rPr>
          <w:rFonts w:hint="eastAsia"/>
          <w:bCs/>
          <w:sz w:val="28"/>
          <w:szCs w:val="28"/>
        </w:rPr>
        <w:t>从创作、流通、IP授权到衍生产品的全过程，国内的</w:t>
      </w:r>
      <w:proofErr w:type="gramStart"/>
      <w:r>
        <w:rPr>
          <w:rFonts w:hint="eastAsia"/>
          <w:bCs/>
          <w:sz w:val="28"/>
          <w:szCs w:val="28"/>
        </w:rPr>
        <w:t>动漫产业链理论</w:t>
      </w:r>
      <w:proofErr w:type="gramEnd"/>
      <w:r>
        <w:rPr>
          <w:rFonts w:hint="eastAsia"/>
          <w:bCs/>
          <w:sz w:val="28"/>
          <w:szCs w:val="28"/>
        </w:rPr>
        <w:t>主要集中在动</w:t>
      </w:r>
      <w:proofErr w:type="gramStart"/>
      <w:r>
        <w:rPr>
          <w:rFonts w:hint="eastAsia"/>
          <w:bCs/>
          <w:sz w:val="28"/>
          <w:szCs w:val="28"/>
        </w:rPr>
        <w:t>漫作品</w:t>
      </w:r>
      <w:proofErr w:type="gramEnd"/>
      <w:r>
        <w:rPr>
          <w:rFonts w:hint="eastAsia"/>
          <w:bCs/>
          <w:sz w:val="28"/>
          <w:szCs w:val="28"/>
        </w:rPr>
        <w:t>的制作和传播过程，学者们认为</w:t>
      </w:r>
      <w:proofErr w:type="gramStart"/>
      <w:r>
        <w:rPr>
          <w:rFonts w:hint="eastAsia"/>
          <w:bCs/>
          <w:sz w:val="28"/>
          <w:szCs w:val="28"/>
        </w:rPr>
        <w:t>动漫产业</w:t>
      </w:r>
      <w:proofErr w:type="gramEnd"/>
      <w:r>
        <w:rPr>
          <w:rFonts w:hint="eastAsia"/>
          <w:bCs/>
          <w:sz w:val="28"/>
          <w:szCs w:val="28"/>
        </w:rPr>
        <w:t>链围绕</w:t>
      </w:r>
      <w:proofErr w:type="gramStart"/>
      <w:r>
        <w:rPr>
          <w:rFonts w:hint="eastAsia"/>
          <w:bCs/>
          <w:sz w:val="28"/>
          <w:szCs w:val="28"/>
        </w:rPr>
        <w:t>动漫作品</w:t>
      </w:r>
      <w:proofErr w:type="gramEnd"/>
      <w:r>
        <w:rPr>
          <w:rFonts w:hint="eastAsia"/>
          <w:bCs/>
          <w:sz w:val="28"/>
          <w:szCs w:val="28"/>
        </w:rPr>
        <w:t>进行价值的传递和增加。</w:t>
      </w:r>
      <w:r>
        <w:rPr>
          <w:rFonts w:hint="eastAsia"/>
          <w:bCs/>
          <w:sz w:val="28"/>
          <w:szCs w:val="28"/>
          <w:shd w:val="clear" w:color="auto" w:fill="FFFFFF"/>
        </w:rPr>
        <w:t>我国的</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相对国外来说，略显稚嫩，</w:t>
      </w:r>
      <w:r>
        <w:rPr>
          <w:rFonts w:hint="eastAsia"/>
          <w:bCs/>
          <w:sz w:val="28"/>
          <w:szCs w:val="28"/>
        </w:rPr>
        <w:t>产业链的优化升级是目前学者们关注的重中之重。国内</w:t>
      </w:r>
      <w:proofErr w:type="gramStart"/>
      <w:r>
        <w:rPr>
          <w:rFonts w:hint="eastAsia"/>
          <w:bCs/>
          <w:sz w:val="28"/>
          <w:szCs w:val="28"/>
        </w:rPr>
        <w:t>动漫市场</w:t>
      </w:r>
      <w:proofErr w:type="gramEnd"/>
      <w:r>
        <w:rPr>
          <w:rFonts w:hint="eastAsia"/>
          <w:bCs/>
          <w:sz w:val="28"/>
          <w:szCs w:val="28"/>
        </w:rPr>
        <w:t>开发潜力巨大，但是到目前为止，学者们关注的重点始终是如何让动</w:t>
      </w:r>
      <w:proofErr w:type="gramStart"/>
      <w:r>
        <w:rPr>
          <w:rFonts w:hint="eastAsia"/>
          <w:bCs/>
          <w:sz w:val="28"/>
          <w:szCs w:val="28"/>
        </w:rPr>
        <w:t>漫行业</w:t>
      </w:r>
      <w:proofErr w:type="gramEnd"/>
      <w:r>
        <w:rPr>
          <w:rFonts w:hint="eastAsia"/>
          <w:bCs/>
          <w:sz w:val="28"/>
          <w:szCs w:val="28"/>
        </w:rPr>
        <w:t>的产业链进一步升级，却一直忽视</w:t>
      </w:r>
      <w:proofErr w:type="gramStart"/>
      <w:r>
        <w:rPr>
          <w:rFonts w:hint="eastAsia"/>
          <w:bCs/>
          <w:sz w:val="28"/>
          <w:szCs w:val="28"/>
        </w:rPr>
        <w:t>动漫市场</w:t>
      </w:r>
      <w:proofErr w:type="gramEnd"/>
      <w:r>
        <w:rPr>
          <w:rFonts w:hint="eastAsia"/>
          <w:bCs/>
          <w:sz w:val="28"/>
          <w:szCs w:val="28"/>
        </w:rPr>
        <w:t>的前端IP所创造的价值。在互联网和自媒体的加持下，</w:t>
      </w:r>
      <w:proofErr w:type="gramStart"/>
      <w:r>
        <w:rPr>
          <w:rFonts w:hint="eastAsia"/>
          <w:bCs/>
          <w:sz w:val="28"/>
          <w:szCs w:val="28"/>
          <w:shd w:val="clear" w:color="auto" w:fill="FFFFFF"/>
        </w:rPr>
        <w:t>动漫</w:t>
      </w:r>
      <w:proofErr w:type="gramEnd"/>
      <w:r>
        <w:rPr>
          <w:rFonts w:hint="eastAsia"/>
          <w:bCs/>
          <w:sz w:val="28"/>
          <w:szCs w:val="28"/>
          <w:shd w:val="clear" w:color="auto" w:fill="FFFFFF"/>
        </w:rPr>
        <w:tab/>
        <w:t>IP所创造的价值远远大于</w:t>
      </w:r>
      <w:proofErr w:type="gramStart"/>
      <w:r>
        <w:rPr>
          <w:rFonts w:hint="eastAsia"/>
          <w:bCs/>
          <w:sz w:val="28"/>
          <w:szCs w:val="28"/>
          <w:shd w:val="clear" w:color="auto" w:fill="FFFFFF"/>
        </w:rPr>
        <w:t>动漫作品</w:t>
      </w:r>
      <w:proofErr w:type="gramEnd"/>
      <w:r>
        <w:rPr>
          <w:rFonts w:hint="eastAsia"/>
          <w:bCs/>
          <w:sz w:val="28"/>
          <w:szCs w:val="28"/>
          <w:shd w:val="clear" w:color="auto" w:fill="FFFFFF"/>
        </w:rPr>
        <w:t>本身，</w:t>
      </w:r>
      <w:r>
        <w:rPr>
          <w:rFonts w:hint="eastAsia"/>
          <w:bCs/>
          <w:sz w:val="28"/>
          <w:szCs w:val="28"/>
        </w:rPr>
        <w:t>作为</w:t>
      </w:r>
      <w:proofErr w:type="gramStart"/>
      <w:r>
        <w:rPr>
          <w:rFonts w:hint="eastAsia"/>
          <w:bCs/>
          <w:sz w:val="28"/>
          <w:szCs w:val="28"/>
        </w:rPr>
        <w:t>动漫作品</w:t>
      </w:r>
      <w:proofErr w:type="gramEnd"/>
      <w:r>
        <w:rPr>
          <w:rFonts w:hint="eastAsia"/>
          <w:bCs/>
          <w:sz w:val="28"/>
          <w:szCs w:val="28"/>
        </w:rPr>
        <w:t>的核心关键，IP衍生出的市场价值巨大，尤其到了泛娱乐时代，</w:t>
      </w:r>
      <w:r>
        <w:rPr>
          <w:rFonts w:hint="eastAsia"/>
          <w:bCs/>
          <w:sz w:val="28"/>
          <w:szCs w:val="28"/>
          <w:shd w:val="clear" w:color="auto" w:fill="FFFFFF"/>
        </w:rPr>
        <w:t>IP处于一种</w:t>
      </w:r>
      <w:r>
        <w:rPr>
          <w:rFonts w:hint="eastAsia"/>
          <w:bCs/>
          <w:sz w:val="28"/>
          <w:szCs w:val="28"/>
          <w:shd w:val="clear" w:color="auto" w:fill="FFFFFF"/>
        </w:rPr>
        <w:lastRenderedPageBreak/>
        <w:t>高度爆炸的状态，</w:t>
      </w:r>
      <w:r>
        <w:rPr>
          <w:rFonts w:hint="eastAsia"/>
          <w:bCs/>
          <w:sz w:val="28"/>
          <w:szCs w:val="28"/>
        </w:rPr>
        <w:t>大量IP衍生出来，内在价值参差不齐，好的IP需要引流，持有优质IP的公司或者客户没有销售渠道，而有些企业还在为没有渠道获取符合自己需求的IP而烦恼。对于未来产业发展来说，优质IP的授权细化将成为主流。因此我们研究的方向应该逐渐转变成如何打造优质</w:t>
      </w:r>
      <w:proofErr w:type="gramStart"/>
      <w:r>
        <w:rPr>
          <w:rFonts w:hint="eastAsia"/>
          <w:bCs/>
          <w:sz w:val="28"/>
          <w:szCs w:val="28"/>
        </w:rPr>
        <w:t>的动漫</w:t>
      </w:r>
      <w:proofErr w:type="gramEnd"/>
      <w:r>
        <w:rPr>
          <w:rFonts w:hint="eastAsia"/>
          <w:bCs/>
          <w:sz w:val="28"/>
          <w:szCs w:val="28"/>
        </w:rPr>
        <w:t>IP和如何将这些IP授权细化到真正需要他的客户手中。</w:t>
      </w:r>
      <w:r>
        <w:rPr>
          <w:rFonts w:hint="eastAsia"/>
          <w:bCs/>
          <w:sz w:val="28"/>
          <w:szCs w:val="28"/>
          <w:shd w:val="clear" w:color="auto" w:fill="FFFFFF"/>
        </w:rPr>
        <w:t>经济学告诉我们不要将鸡蛋放在同一个篮子里，</w:t>
      </w:r>
      <w:r>
        <w:rPr>
          <w:rFonts w:hint="eastAsia"/>
          <w:bCs/>
          <w:sz w:val="28"/>
          <w:szCs w:val="28"/>
        </w:rPr>
        <w:t>IP的授权也不应该仅仅落到“某一个人”手中，让动漫IP的原创作者通过授权的细化获得更丰厚的利润，降低交易成本，促进国内</w:t>
      </w:r>
      <w:proofErr w:type="gramStart"/>
      <w:r>
        <w:rPr>
          <w:rFonts w:hint="eastAsia"/>
          <w:bCs/>
          <w:sz w:val="28"/>
          <w:szCs w:val="28"/>
        </w:rPr>
        <w:t>动漫市场</w:t>
      </w:r>
      <w:proofErr w:type="gramEnd"/>
      <w:r>
        <w:rPr>
          <w:rFonts w:hint="eastAsia"/>
          <w:bCs/>
          <w:sz w:val="28"/>
          <w:szCs w:val="28"/>
        </w:rPr>
        <w:t>原创作者数量的迸发，让更多的人涌入这个行业，在大浪淘沙中诞生属于国内市场的超级IP。</w:t>
      </w:r>
    </w:p>
    <w:p w14:paraId="6C10F9C3" w14:textId="77777777" w:rsidR="0089417D" w:rsidRDefault="0089417D">
      <w:pPr>
        <w:ind w:firstLineChars="200" w:firstLine="560"/>
        <w:rPr>
          <w:bCs/>
          <w:sz w:val="28"/>
          <w:szCs w:val="28"/>
        </w:rPr>
      </w:pPr>
    </w:p>
    <w:p w14:paraId="624A8F05" w14:textId="77777777" w:rsidR="0089417D" w:rsidRDefault="00C0458A">
      <w:pPr>
        <w:rPr>
          <w:bCs/>
          <w:sz w:val="28"/>
          <w:szCs w:val="28"/>
        </w:rPr>
      </w:pPr>
      <w:r>
        <w:rPr>
          <w:rFonts w:hint="eastAsia"/>
          <w:bCs/>
          <w:sz w:val="28"/>
          <w:szCs w:val="28"/>
        </w:rPr>
        <w:t xml:space="preserve">2.3.3 </w:t>
      </w:r>
      <w:proofErr w:type="gramStart"/>
      <w:r>
        <w:rPr>
          <w:rFonts w:hint="eastAsia"/>
          <w:bCs/>
          <w:sz w:val="28"/>
          <w:szCs w:val="28"/>
        </w:rPr>
        <w:t>动漫衍生</w:t>
      </w:r>
      <w:proofErr w:type="gramEnd"/>
      <w:r>
        <w:rPr>
          <w:rFonts w:hint="eastAsia"/>
          <w:bCs/>
          <w:sz w:val="28"/>
          <w:szCs w:val="28"/>
        </w:rPr>
        <w:t>产业理论</w:t>
      </w:r>
    </w:p>
    <w:p w14:paraId="615DA348" w14:textId="77777777" w:rsidR="0089417D" w:rsidRDefault="00C0458A">
      <w:pPr>
        <w:ind w:firstLineChars="200" w:firstLine="560"/>
        <w:rPr>
          <w:bCs/>
          <w:sz w:val="28"/>
          <w:szCs w:val="28"/>
        </w:rPr>
      </w:pPr>
      <w:proofErr w:type="gramStart"/>
      <w:r>
        <w:rPr>
          <w:rFonts w:hint="eastAsia"/>
          <w:bCs/>
          <w:sz w:val="28"/>
          <w:szCs w:val="28"/>
        </w:rPr>
        <w:t>动漫衍生</w:t>
      </w:r>
      <w:proofErr w:type="gramEnd"/>
      <w:r>
        <w:rPr>
          <w:rFonts w:hint="eastAsia"/>
          <w:bCs/>
          <w:sz w:val="28"/>
          <w:szCs w:val="28"/>
        </w:rPr>
        <w:t>产业是指</w:t>
      </w:r>
      <w:proofErr w:type="gramStart"/>
      <w:r>
        <w:rPr>
          <w:rFonts w:hint="eastAsia"/>
          <w:bCs/>
          <w:sz w:val="28"/>
          <w:szCs w:val="28"/>
        </w:rPr>
        <w:t>动漫产业利用动漫作品</w:t>
      </w:r>
      <w:proofErr w:type="gramEnd"/>
      <w:r>
        <w:rPr>
          <w:rFonts w:hint="eastAsia"/>
          <w:bCs/>
          <w:sz w:val="28"/>
          <w:szCs w:val="28"/>
        </w:rPr>
        <w:t>的IP授权延伸出类似于主题乐园、主题餐厅、</w:t>
      </w:r>
      <w:proofErr w:type="gramStart"/>
      <w:r>
        <w:rPr>
          <w:rFonts w:hint="eastAsia"/>
          <w:bCs/>
          <w:sz w:val="28"/>
          <w:szCs w:val="28"/>
        </w:rPr>
        <w:t>动漫人物手</w:t>
      </w:r>
      <w:proofErr w:type="gramEnd"/>
      <w:r>
        <w:rPr>
          <w:rFonts w:hint="eastAsia"/>
          <w:bCs/>
          <w:sz w:val="28"/>
          <w:szCs w:val="28"/>
        </w:rPr>
        <w:t>办、</w:t>
      </w:r>
      <w:proofErr w:type="gramStart"/>
      <w:r>
        <w:rPr>
          <w:rFonts w:hint="eastAsia"/>
          <w:bCs/>
          <w:sz w:val="28"/>
          <w:szCs w:val="28"/>
        </w:rPr>
        <w:t>动漫真人</w:t>
      </w:r>
      <w:proofErr w:type="gramEnd"/>
      <w:r>
        <w:rPr>
          <w:rFonts w:hint="eastAsia"/>
          <w:bCs/>
          <w:sz w:val="28"/>
          <w:szCs w:val="28"/>
        </w:rPr>
        <w:t>电影、漫展、</w:t>
      </w:r>
      <w:proofErr w:type="gramStart"/>
      <w:r>
        <w:rPr>
          <w:rFonts w:hint="eastAsia"/>
          <w:bCs/>
          <w:sz w:val="28"/>
          <w:szCs w:val="28"/>
        </w:rPr>
        <w:t>主题卫衣等等</w:t>
      </w:r>
      <w:proofErr w:type="gramEnd"/>
      <w:r>
        <w:rPr>
          <w:rFonts w:hint="eastAsia"/>
          <w:bCs/>
          <w:sz w:val="28"/>
          <w:szCs w:val="28"/>
        </w:rPr>
        <w:t>相关产业，研究学者认为，一个优质</w:t>
      </w:r>
      <w:proofErr w:type="gramStart"/>
      <w:r>
        <w:rPr>
          <w:rFonts w:hint="eastAsia"/>
          <w:bCs/>
          <w:sz w:val="28"/>
          <w:szCs w:val="28"/>
        </w:rPr>
        <w:t>的动漫</w:t>
      </w:r>
      <w:proofErr w:type="gramEnd"/>
      <w:r>
        <w:rPr>
          <w:rFonts w:hint="eastAsia"/>
          <w:bCs/>
          <w:sz w:val="28"/>
          <w:szCs w:val="28"/>
        </w:rPr>
        <w:t>IP所衍生出的价值远远超过</w:t>
      </w:r>
      <w:proofErr w:type="gramStart"/>
      <w:r>
        <w:rPr>
          <w:rFonts w:hint="eastAsia"/>
          <w:bCs/>
          <w:sz w:val="28"/>
          <w:szCs w:val="28"/>
        </w:rPr>
        <w:t>动漫作品</w:t>
      </w:r>
      <w:proofErr w:type="gramEnd"/>
      <w:r>
        <w:rPr>
          <w:rFonts w:hint="eastAsia"/>
          <w:bCs/>
          <w:sz w:val="28"/>
          <w:szCs w:val="28"/>
        </w:rPr>
        <w:t>本身，美国的迪士尼主题乐园本质上是</w:t>
      </w:r>
      <w:proofErr w:type="gramStart"/>
      <w:r>
        <w:rPr>
          <w:rFonts w:hint="eastAsia"/>
          <w:bCs/>
          <w:sz w:val="28"/>
          <w:szCs w:val="28"/>
        </w:rPr>
        <w:t>利用动漫</w:t>
      </w:r>
      <w:proofErr w:type="gramEnd"/>
      <w:r>
        <w:rPr>
          <w:rFonts w:hint="eastAsia"/>
          <w:bCs/>
          <w:sz w:val="28"/>
          <w:szCs w:val="28"/>
        </w:rPr>
        <w:t>IP进行二次创作，发展成具有象征意义、遍布全世界的娱乐产业。</w:t>
      </w:r>
      <w:proofErr w:type="gramStart"/>
      <w:r>
        <w:rPr>
          <w:rFonts w:hint="eastAsia"/>
          <w:bCs/>
          <w:sz w:val="28"/>
          <w:szCs w:val="28"/>
        </w:rPr>
        <w:t>动漫衍生</w:t>
      </w:r>
      <w:proofErr w:type="gramEnd"/>
      <w:r>
        <w:rPr>
          <w:rFonts w:hint="eastAsia"/>
          <w:bCs/>
          <w:sz w:val="28"/>
          <w:szCs w:val="28"/>
        </w:rPr>
        <w:t>产业紧紧围绕</w:t>
      </w:r>
      <w:proofErr w:type="gramStart"/>
      <w:r>
        <w:rPr>
          <w:rFonts w:hint="eastAsia"/>
          <w:bCs/>
          <w:sz w:val="28"/>
          <w:szCs w:val="28"/>
        </w:rPr>
        <w:t>着动漫</w:t>
      </w:r>
      <w:proofErr w:type="gramEnd"/>
      <w:r>
        <w:rPr>
          <w:rFonts w:hint="eastAsia"/>
          <w:bCs/>
          <w:sz w:val="28"/>
          <w:szCs w:val="28"/>
        </w:rPr>
        <w:t>IP进行向外延伸，</w:t>
      </w:r>
      <w:proofErr w:type="gramStart"/>
      <w:r>
        <w:rPr>
          <w:rFonts w:hint="eastAsia"/>
          <w:bCs/>
          <w:sz w:val="28"/>
          <w:szCs w:val="28"/>
        </w:rPr>
        <w:t>形成动漫衍生</w:t>
      </w:r>
      <w:proofErr w:type="gramEnd"/>
      <w:r>
        <w:rPr>
          <w:rFonts w:hint="eastAsia"/>
          <w:bCs/>
          <w:sz w:val="28"/>
          <w:szCs w:val="28"/>
        </w:rPr>
        <w:t>产业网，虚拟的二次元形象和</w:t>
      </w:r>
      <w:proofErr w:type="gramStart"/>
      <w:r>
        <w:rPr>
          <w:rFonts w:hint="eastAsia"/>
          <w:bCs/>
          <w:sz w:val="28"/>
          <w:szCs w:val="28"/>
        </w:rPr>
        <w:t>动漫作品</w:t>
      </w:r>
      <w:proofErr w:type="gramEnd"/>
      <w:r>
        <w:rPr>
          <w:rFonts w:hint="eastAsia"/>
          <w:bCs/>
          <w:sz w:val="28"/>
          <w:szCs w:val="28"/>
        </w:rPr>
        <w:t>本身都可以成为优质</w:t>
      </w:r>
      <w:proofErr w:type="gramStart"/>
      <w:r>
        <w:rPr>
          <w:rFonts w:hint="eastAsia"/>
          <w:bCs/>
          <w:sz w:val="28"/>
          <w:szCs w:val="28"/>
        </w:rPr>
        <w:t>的动漫</w:t>
      </w:r>
      <w:proofErr w:type="gramEnd"/>
      <w:r>
        <w:rPr>
          <w:rFonts w:hint="eastAsia"/>
          <w:bCs/>
          <w:sz w:val="28"/>
          <w:szCs w:val="28"/>
        </w:rPr>
        <w:t>IP，研究学者表示，二次元的粉丝经济类似于现实世界，都具有流量变现的作用，类似于金庸、琼瑶这种的影视IP，诸如孙悟空、路飞、叮当猫、蜡笔小</w:t>
      </w:r>
      <w:proofErr w:type="gramStart"/>
      <w:r>
        <w:rPr>
          <w:rFonts w:hint="eastAsia"/>
          <w:bCs/>
          <w:sz w:val="28"/>
          <w:szCs w:val="28"/>
        </w:rPr>
        <w:t>新等等</w:t>
      </w:r>
      <w:proofErr w:type="gramEnd"/>
      <w:r>
        <w:rPr>
          <w:rFonts w:hint="eastAsia"/>
          <w:bCs/>
          <w:sz w:val="28"/>
          <w:szCs w:val="28"/>
        </w:rPr>
        <w:t>的虚拟人物IP同样拥有大量的受众群体，具有粉丝经</w:t>
      </w:r>
      <w:r>
        <w:rPr>
          <w:rFonts w:hint="eastAsia"/>
          <w:bCs/>
          <w:sz w:val="28"/>
          <w:szCs w:val="28"/>
        </w:rPr>
        <w:lastRenderedPageBreak/>
        <w:t>济效应，线下见面会同样在动</w:t>
      </w:r>
      <w:proofErr w:type="gramStart"/>
      <w:r>
        <w:rPr>
          <w:rFonts w:hint="eastAsia"/>
          <w:bCs/>
          <w:sz w:val="28"/>
          <w:szCs w:val="28"/>
        </w:rPr>
        <w:t>漫市场</w:t>
      </w:r>
      <w:proofErr w:type="gramEnd"/>
      <w:r>
        <w:rPr>
          <w:rFonts w:hint="eastAsia"/>
          <w:bCs/>
          <w:sz w:val="28"/>
          <w:szCs w:val="28"/>
        </w:rPr>
        <w:t>盛行。随着短视频的兴起，</w:t>
      </w:r>
      <w:proofErr w:type="gramStart"/>
      <w:r>
        <w:rPr>
          <w:rFonts w:hint="eastAsia"/>
          <w:bCs/>
          <w:sz w:val="28"/>
          <w:szCs w:val="28"/>
        </w:rPr>
        <w:t>动漫作品</w:t>
      </w:r>
      <w:proofErr w:type="gramEnd"/>
      <w:r>
        <w:rPr>
          <w:rFonts w:hint="eastAsia"/>
          <w:bCs/>
          <w:sz w:val="28"/>
          <w:szCs w:val="28"/>
        </w:rPr>
        <w:t>的传播途径有了本质的改变，</w:t>
      </w:r>
      <w:proofErr w:type="gramStart"/>
      <w:r>
        <w:rPr>
          <w:rFonts w:hint="eastAsia"/>
          <w:bCs/>
          <w:sz w:val="28"/>
          <w:szCs w:val="28"/>
          <w:shd w:val="clear" w:color="auto" w:fill="FFFFFF"/>
        </w:rPr>
        <w:t>动漫衍生</w:t>
      </w:r>
      <w:proofErr w:type="gramEnd"/>
      <w:r>
        <w:rPr>
          <w:rFonts w:hint="eastAsia"/>
          <w:bCs/>
          <w:sz w:val="28"/>
          <w:szCs w:val="28"/>
          <w:shd w:val="clear" w:color="auto" w:fill="FFFFFF"/>
        </w:rPr>
        <w:t>产业在新媒体时代的内涵也在发生变化，</w:t>
      </w:r>
      <w:r>
        <w:rPr>
          <w:rFonts w:hint="eastAsia"/>
          <w:bCs/>
          <w:sz w:val="28"/>
          <w:szCs w:val="28"/>
        </w:rPr>
        <w:t>利用短视频的快节奏将</w:t>
      </w:r>
      <w:proofErr w:type="gramStart"/>
      <w:r>
        <w:rPr>
          <w:rFonts w:hint="eastAsia"/>
          <w:bCs/>
          <w:sz w:val="28"/>
          <w:szCs w:val="28"/>
        </w:rPr>
        <w:t>动漫作品</w:t>
      </w:r>
      <w:proofErr w:type="gramEnd"/>
      <w:r>
        <w:rPr>
          <w:rFonts w:hint="eastAsia"/>
          <w:bCs/>
          <w:sz w:val="28"/>
          <w:szCs w:val="28"/>
        </w:rPr>
        <w:t>的IP授权进一步细化，优质IP的传播速度得到提升，</w:t>
      </w:r>
      <w:proofErr w:type="gramStart"/>
      <w:r>
        <w:rPr>
          <w:rFonts w:hint="eastAsia"/>
          <w:bCs/>
          <w:sz w:val="28"/>
          <w:szCs w:val="28"/>
        </w:rPr>
        <w:t>动漫衍生</w:t>
      </w:r>
      <w:proofErr w:type="gramEnd"/>
      <w:r>
        <w:rPr>
          <w:rFonts w:hint="eastAsia"/>
          <w:bCs/>
          <w:sz w:val="28"/>
          <w:szCs w:val="28"/>
        </w:rPr>
        <w:t>产业的发展模式发生了改变，从线下见面会到线上直播，通过自媒体手段短时间迅速积累人气。流量变现的模式进一步深化，类比于其他文娱产业，</w:t>
      </w:r>
      <w:proofErr w:type="gramStart"/>
      <w:r>
        <w:rPr>
          <w:rFonts w:hint="eastAsia"/>
          <w:bCs/>
          <w:sz w:val="28"/>
          <w:szCs w:val="28"/>
          <w:shd w:val="clear" w:color="auto" w:fill="FFFFFF"/>
        </w:rPr>
        <w:t>动漫衍生</w:t>
      </w:r>
      <w:proofErr w:type="gramEnd"/>
      <w:r>
        <w:rPr>
          <w:rFonts w:hint="eastAsia"/>
          <w:bCs/>
          <w:sz w:val="28"/>
          <w:szCs w:val="28"/>
          <w:shd w:val="clear" w:color="auto" w:fill="FFFFFF"/>
        </w:rPr>
        <w:t>产业可能需要更长时间的适应新媒体时代的到来。</w:t>
      </w:r>
    </w:p>
    <w:p w14:paraId="604DF3A5" w14:textId="77777777" w:rsidR="0089417D" w:rsidRDefault="0089417D">
      <w:pPr>
        <w:ind w:firstLineChars="200" w:firstLine="560"/>
        <w:rPr>
          <w:bCs/>
          <w:sz w:val="28"/>
          <w:szCs w:val="28"/>
        </w:rPr>
      </w:pPr>
    </w:p>
    <w:p w14:paraId="2988EFC3" w14:textId="77777777" w:rsidR="0089417D" w:rsidRDefault="00C0458A">
      <w:pPr>
        <w:rPr>
          <w:bCs/>
          <w:sz w:val="28"/>
          <w:szCs w:val="28"/>
        </w:rPr>
      </w:pPr>
      <w:r>
        <w:rPr>
          <w:rFonts w:hint="eastAsia"/>
          <w:bCs/>
          <w:sz w:val="28"/>
          <w:szCs w:val="28"/>
        </w:rPr>
        <w:t>2.3.4 新媒体时代理论</w:t>
      </w:r>
    </w:p>
    <w:p w14:paraId="0562D81F" w14:textId="77777777" w:rsidR="0089417D" w:rsidRDefault="00C0458A">
      <w:pPr>
        <w:ind w:firstLine="560"/>
        <w:rPr>
          <w:bCs/>
          <w:sz w:val="28"/>
          <w:szCs w:val="28"/>
        </w:rPr>
      </w:pPr>
      <w:r>
        <w:rPr>
          <w:rFonts w:hint="eastAsia"/>
          <w:bCs/>
          <w:sz w:val="28"/>
          <w:szCs w:val="28"/>
        </w:rPr>
        <w:t>新媒体时代是最近几年兴起的热门词语，关于新媒体时代的理论，主要从新媒体时代的内涵特征和新媒体工具两个角度出发。关于内涵特征的部分上一部分已详细介绍，这里不再赘述。而对于新媒体工具的理论研究主要体现在它的种类和使用方式两个方面，所谓新媒体工具，专指短视频、</w:t>
      </w:r>
      <w:proofErr w:type="gramStart"/>
      <w:r>
        <w:rPr>
          <w:rFonts w:hint="eastAsia"/>
          <w:bCs/>
          <w:sz w:val="28"/>
          <w:szCs w:val="28"/>
        </w:rPr>
        <w:t>微信公众号</w:t>
      </w:r>
      <w:proofErr w:type="gramEnd"/>
      <w:r>
        <w:rPr>
          <w:rFonts w:hint="eastAsia"/>
          <w:bCs/>
          <w:sz w:val="28"/>
          <w:szCs w:val="28"/>
        </w:rPr>
        <w:t>等自媒体平台，通过拍摄短视频、推送文章等手段吸引用户关注，把握用户的心理诉求，进一步引导消费，达到流量变现的目的。当下的人们使用频次最多的新媒体工具就是短视频，而关于短视频的研究很少，本文在后续章节会深入研究如何利用短视频进行流量变现。而关于新媒体工具使用方式的研究，过去主要集中在企业通过它改变营销渠道，从线下营销模式+线上明星代言，逐步转为线上自媒体平台推广。针对自媒体平台的营销模式，过去的研究</w:t>
      </w:r>
      <w:proofErr w:type="gramStart"/>
      <w:r>
        <w:rPr>
          <w:rFonts w:hint="eastAsia"/>
          <w:bCs/>
          <w:sz w:val="28"/>
          <w:szCs w:val="28"/>
        </w:rPr>
        <w:t>以微博的</w:t>
      </w:r>
      <w:proofErr w:type="gramEnd"/>
      <w:r>
        <w:rPr>
          <w:rFonts w:hint="eastAsia"/>
          <w:bCs/>
          <w:sz w:val="28"/>
          <w:szCs w:val="28"/>
        </w:rPr>
        <w:t>大V代</w:t>
      </w:r>
      <w:proofErr w:type="gramStart"/>
      <w:r>
        <w:rPr>
          <w:rFonts w:hint="eastAsia"/>
          <w:bCs/>
          <w:sz w:val="28"/>
          <w:szCs w:val="28"/>
        </w:rPr>
        <w:t>言和微商的</w:t>
      </w:r>
      <w:proofErr w:type="gramEnd"/>
      <w:r>
        <w:rPr>
          <w:rFonts w:hint="eastAsia"/>
          <w:bCs/>
          <w:sz w:val="28"/>
          <w:szCs w:val="28"/>
        </w:rPr>
        <w:t>形式为主，而短视频平台的兴起，让研究方向发生转变，</w:t>
      </w:r>
      <w:proofErr w:type="gramStart"/>
      <w:r>
        <w:rPr>
          <w:rFonts w:hint="eastAsia"/>
          <w:bCs/>
          <w:sz w:val="28"/>
          <w:szCs w:val="28"/>
        </w:rPr>
        <w:t>以抖音为例</w:t>
      </w:r>
      <w:proofErr w:type="gramEnd"/>
      <w:r>
        <w:rPr>
          <w:rFonts w:hint="eastAsia"/>
          <w:bCs/>
          <w:sz w:val="28"/>
          <w:szCs w:val="28"/>
        </w:rPr>
        <w:t>，通过直播带货的方式相比过去要更</w:t>
      </w:r>
      <w:r>
        <w:rPr>
          <w:rFonts w:hint="eastAsia"/>
          <w:bCs/>
          <w:sz w:val="28"/>
          <w:szCs w:val="28"/>
        </w:rPr>
        <w:lastRenderedPageBreak/>
        <w:t>加实用，利润也更加丰厚，根本原因在于短视频平台用户的</w:t>
      </w:r>
      <w:proofErr w:type="gramStart"/>
      <w:r>
        <w:rPr>
          <w:rFonts w:hint="eastAsia"/>
          <w:bCs/>
          <w:sz w:val="28"/>
          <w:szCs w:val="28"/>
        </w:rPr>
        <w:t>日活跃量</w:t>
      </w:r>
      <w:proofErr w:type="gramEnd"/>
      <w:r>
        <w:rPr>
          <w:rFonts w:hint="eastAsia"/>
          <w:bCs/>
          <w:sz w:val="28"/>
          <w:szCs w:val="28"/>
        </w:rPr>
        <w:t>是过去时代望尘莫及的。</w:t>
      </w:r>
    </w:p>
    <w:p w14:paraId="3C09CD4B" w14:textId="77777777" w:rsidR="0089417D" w:rsidRDefault="00C0458A">
      <w:pPr>
        <w:ind w:firstLine="560"/>
        <w:rPr>
          <w:bCs/>
          <w:sz w:val="28"/>
          <w:szCs w:val="28"/>
        </w:rPr>
      </w:pPr>
      <w:r>
        <w:rPr>
          <w:rFonts w:hint="eastAsia"/>
          <w:bCs/>
          <w:sz w:val="28"/>
          <w:szCs w:val="28"/>
        </w:rPr>
        <w:t xml:space="preserve">  新媒体时代属于</w:t>
      </w:r>
      <w:proofErr w:type="gramStart"/>
      <w:r>
        <w:rPr>
          <w:rFonts w:hint="eastAsia"/>
          <w:bCs/>
          <w:sz w:val="28"/>
          <w:szCs w:val="28"/>
        </w:rPr>
        <w:t>”</w:t>
      </w:r>
      <w:proofErr w:type="gramEnd"/>
      <w:r>
        <w:rPr>
          <w:rFonts w:hint="eastAsia"/>
          <w:bCs/>
          <w:sz w:val="28"/>
          <w:szCs w:val="28"/>
        </w:rPr>
        <w:t>互联网+“时代的衍生，社会发展到现阶段，</w:t>
      </w:r>
      <w:r>
        <w:rPr>
          <w:rFonts w:hint="eastAsia"/>
          <w:bCs/>
          <w:sz w:val="28"/>
          <w:szCs w:val="28"/>
          <w:shd w:val="clear" w:color="auto" w:fill="FFFFFF"/>
        </w:rPr>
        <w:t>人们的生活水平发生了显著的提升，</w:t>
      </w:r>
      <w:r>
        <w:rPr>
          <w:rFonts w:hint="eastAsia"/>
          <w:bCs/>
          <w:sz w:val="28"/>
          <w:szCs w:val="28"/>
        </w:rPr>
        <w:t>精神层面的需求愈发旺盛，短视频的快节奏和便捷的特征适应了社会的发展变化，同时缓解了人们因为生活和工作产生的焦虑和压力。短视频时代</w:t>
      </w:r>
      <w:proofErr w:type="gramStart"/>
      <w:r>
        <w:rPr>
          <w:rFonts w:hint="eastAsia"/>
          <w:bCs/>
          <w:sz w:val="28"/>
          <w:szCs w:val="28"/>
        </w:rPr>
        <w:t>以抖音的</w:t>
      </w:r>
      <w:proofErr w:type="gramEnd"/>
      <w:r>
        <w:rPr>
          <w:rFonts w:hint="eastAsia"/>
          <w:bCs/>
          <w:sz w:val="28"/>
          <w:szCs w:val="28"/>
        </w:rPr>
        <w:t>出现达到了顶峰，</w:t>
      </w:r>
      <w:proofErr w:type="gramStart"/>
      <w:r>
        <w:rPr>
          <w:rFonts w:hint="eastAsia"/>
          <w:bCs/>
          <w:sz w:val="28"/>
          <w:szCs w:val="28"/>
        </w:rPr>
        <w:t>日活跃量</w:t>
      </w:r>
      <w:proofErr w:type="gramEnd"/>
      <w:r>
        <w:rPr>
          <w:rFonts w:hint="eastAsia"/>
          <w:bCs/>
          <w:sz w:val="28"/>
          <w:szCs w:val="28"/>
        </w:rPr>
        <w:t>超过7亿人次的</w:t>
      </w:r>
      <w:proofErr w:type="gramStart"/>
      <w:r>
        <w:rPr>
          <w:rFonts w:hint="eastAsia"/>
          <w:bCs/>
          <w:sz w:val="28"/>
          <w:szCs w:val="28"/>
        </w:rPr>
        <w:t>抖音成为</w:t>
      </w:r>
      <w:proofErr w:type="gramEnd"/>
      <w:r>
        <w:rPr>
          <w:rFonts w:hint="eastAsia"/>
          <w:bCs/>
          <w:sz w:val="28"/>
          <w:szCs w:val="28"/>
        </w:rPr>
        <w:t>新媒体时代的行业标杆，包括人民日报和央视新闻的入驻瞬间引发</w:t>
      </w:r>
      <w:proofErr w:type="gramStart"/>
      <w:r>
        <w:rPr>
          <w:rFonts w:hint="eastAsia"/>
          <w:bCs/>
          <w:sz w:val="28"/>
          <w:szCs w:val="28"/>
        </w:rPr>
        <w:t>了抖音的</w:t>
      </w:r>
      <w:proofErr w:type="gramEnd"/>
      <w:r>
        <w:rPr>
          <w:rFonts w:hint="eastAsia"/>
          <w:bCs/>
          <w:sz w:val="28"/>
          <w:szCs w:val="28"/>
        </w:rPr>
        <w:t>流量高涨，各行各业在抖音等新媒体工具的加持下，发生了巨大的变化，包括产业结构升级和发展模式的改变，线上的直播带货模式，促进了产业发展模式向着流量变现形式的零距离靠拢，包括中国移动的营销模式也开始倾向短视频的营销模式。流量变现是新媒体时代的显著特征之一，千万级粉丝量的变现价值是庞大的。通过短视频，企业可以迅速积累人气，越来越多的企业参与其中，形成了产业链的结构升级，进而改变了行业的发展模式。</w:t>
      </w:r>
    </w:p>
    <w:p w14:paraId="5F157A48" w14:textId="77777777" w:rsidR="0089417D" w:rsidRDefault="00C0458A">
      <w:pPr>
        <w:rPr>
          <w:bCs/>
          <w:sz w:val="28"/>
          <w:szCs w:val="28"/>
        </w:rPr>
      </w:pPr>
      <w:r>
        <w:rPr>
          <w:rFonts w:hint="eastAsia"/>
          <w:bCs/>
          <w:sz w:val="28"/>
          <w:szCs w:val="28"/>
        </w:rPr>
        <w:t>第三章 我国</w:t>
      </w:r>
      <w:proofErr w:type="gramStart"/>
      <w:r>
        <w:rPr>
          <w:rFonts w:hint="eastAsia"/>
          <w:bCs/>
          <w:sz w:val="28"/>
          <w:szCs w:val="28"/>
        </w:rPr>
        <w:t>动漫产业</w:t>
      </w:r>
      <w:proofErr w:type="gramEnd"/>
      <w:r>
        <w:rPr>
          <w:rFonts w:hint="eastAsia"/>
          <w:bCs/>
          <w:sz w:val="28"/>
          <w:szCs w:val="28"/>
        </w:rPr>
        <w:t>的发展现状分析</w:t>
      </w:r>
    </w:p>
    <w:p w14:paraId="5600F34C" w14:textId="77777777" w:rsidR="0089417D" w:rsidRDefault="00C0458A">
      <w:pPr>
        <w:rPr>
          <w:bCs/>
          <w:sz w:val="28"/>
          <w:szCs w:val="28"/>
        </w:rPr>
      </w:pPr>
      <w:r>
        <w:rPr>
          <w:rFonts w:hint="eastAsia"/>
          <w:bCs/>
          <w:sz w:val="28"/>
          <w:szCs w:val="28"/>
        </w:rPr>
        <w:t>3.1国内</w:t>
      </w:r>
      <w:proofErr w:type="gramStart"/>
      <w:r>
        <w:rPr>
          <w:rFonts w:hint="eastAsia"/>
          <w:bCs/>
          <w:sz w:val="28"/>
          <w:szCs w:val="28"/>
        </w:rPr>
        <w:t>动漫产业</w:t>
      </w:r>
      <w:proofErr w:type="gramEnd"/>
      <w:r>
        <w:rPr>
          <w:rFonts w:hint="eastAsia"/>
          <w:bCs/>
          <w:sz w:val="28"/>
          <w:szCs w:val="28"/>
        </w:rPr>
        <w:t>的现状分析</w:t>
      </w:r>
    </w:p>
    <w:p w14:paraId="7D828DF6" w14:textId="77777777" w:rsidR="0089417D" w:rsidRDefault="00C0458A">
      <w:pPr>
        <w:ind w:firstLineChars="200" w:firstLine="560"/>
        <w:rPr>
          <w:bCs/>
          <w:sz w:val="28"/>
          <w:szCs w:val="28"/>
          <w:shd w:val="clear" w:color="auto" w:fill="FFFFFF"/>
        </w:rPr>
      </w:pPr>
      <w:r>
        <w:rPr>
          <w:rFonts w:hint="eastAsia"/>
          <w:bCs/>
          <w:sz w:val="28"/>
          <w:szCs w:val="28"/>
        </w:rPr>
        <w:t>国内</w:t>
      </w:r>
      <w:proofErr w:type="gramStart"/>
      <w:r>
        <w:rPr>
          <w:rFonts w:hint="eastAsia"/>
          <w:bCs/>
          <w:sz w:val="28"/>
          <w:szCs w:val="28"/>
        </w:rPr>
        <w:t>动漫产业</w:t>
      </w:r>
      <w:proofErr w:type="gramEnd"/>
      <w:r>
        <w:rPr>
          <w:rFonts w:hint="eastAsia"/>
          <w:bCs/>
          <w:sz w:val="28"/>
          <w:szCs w:val="28"/>
        </w:rPr>
        <w:t>历经了纸媒体时代、互联网时代、互联网+时代，到现阶段的新媒体时代，产业的结构和发展模式一直在不断地改变中。</w:t>
      </w:r>
      <w:r>
        <w:rPr>
          <w:rFonts w:hint="eastAsia"/>
          <w:bCs/>
          <w:sz w:val="28"/>
          <w:szCs w:val="28"/>
          <w:shd w:val="clear" w:color="auto" w:fill="FFFFFF"/>
        </w:rPr>
        <w:t>现阶段，</w:t>
      </w:r>
      <w:proofErr w:type="gramStart"/>
      <w:r>
        <w:rPr>
          <w:rFonts w:hint="eastAsia"/>
          <w:bCs/>
          <w:sz w:val="28"/>
          <w:szCs w:val="28"/>
          <w:shd w:val="clear" w:color="auto" w:fill="FFFFFF"/>
        </w:rPr>
        <w:t>国产动漫的</w:t>
      </w:r>
      <w:proofErr w:type="gramEnd"/>
      <w:r>
        <w:rPr>
          <w:rFonts w:hint="eastAsia"/>
          <w:bCs/>
          <w:sz w:val="28"/>
          <w:szCs w:val="28"/>
          <w:shd w:val="clear" w:color="auto" w:fill="FFFFFF"/>
        </w:rPr>
        <w:t>质量参差不齐，数量在大幅度的增加，虽然涌现了许多优质的国产动漫，</w:t>
      </w:r>
      <w:proofErr w:type="gramStart"/>
      <w:r>
        <w:rPr>
          <w:rFonts w:hint="eastAsia"/>
          <w:bCs/>
          <w:sz w:val="28"/>
          <w:szCs w:val="28"/>
          <w:shd w:val="clear" w:color="auto" w:fill="FFFFFF"/>
        </w:rPr>
        <w:t>但是动漫的</w:t>
      </w:r>
      <w:proofErr w:type="gramEnd"/>
      <w:r>
        <w:rPr>
          <w:rFonts w:hint="eastAsia"/>
          <w:bCs/>
          <w:sz w:val="28"/>
          <w:szCs w:val="28"/>
          <w:shd w:val="clear" w:color="auto" w:fill="FFFFFF"/>
        </w:rPr>
        <w:t>原创性仍然不足，例如，2019年在</w:t>
      </w:r>
      <w:proofErr w:type="gramStart"/>
      <w:r>
        <w:rPr>
          <w:rFonts w:hint="eastAsia"/>
          <w:bCs/>
          <w:sz w:val="28"/>
          <w:szCs w:val="28"/>
          <w:shd w:val="clear" w:color="auto" w:fill="FFFFFF"/>
        </w:rPr>
        <w:t>哔</w:t>
      </w:r>
      <w:proofErr w:type="gramEnd"/>
      <w:r>
        <w:rPr>
          <w:rFonts w:hint="eastAsia"/>
          <w:bCs/>
          <w:sz w:val="28"/>
          <w:szCs w:val="28"/>
          <w:shd w:val="clear" w:color="auto" w:fill="FFFFFF"/>
        </w:rPr>
        <w:t>哩</w:t>
      </w:r>
      <w:proofErr w:type="gramStart"/>
      <w:r>
        <w:rPr>
          <w:rFonts w:hint="eastAsia"/>
          <w:bCs/>
          <w:sz w:val="28"/>
          <w:szCs w:val="28"/>
          <w:shd w:val="clear" w:color="auto" w:fill="FFFFFF"/>
        </w:rPr>
        <w:t>哔哩上</w:t>
      </w:r>
      <w:proofErr w:type="gramEnd"/>
      <w:r>
        <w:rPr>
          <w:rFonts w:hint="eastAsia"/>
          <w:bCs/>
          <w:sz w:val="28"/>
          <w:szCs w:val="28"/>
          <w:shd w:val="clear" w:color="auto" w:fill="FFFFFF"/>
        </w:rPr>
        <w:t>热播的网络小说改编</w:t>
      </w:r>
      <w:proofErr w:type="gramStart"/>
      <w:r>
        <w:rPr>
          <w:rFonts w:hint="eastAsia"/>
          <w:bCs/>
          <w:sz w:val="28"/>
          <w:szCs w:val="28"/>
          <w:shd w:val="clear" w:color="auto" w:fill="FFFFFF"/>
        </w:rPr>
        <w:t>的动漫《仙王的日常生活》</w:t>
      </w:r>
      <w:proofErr w:type="gramEnd"/>
      <w:r>
        <w:rPr>
          <w:rFonts w:hint="eastAsia"/>
          <w:bCs/>
          <w:sz w:val="28"/>
          <w:szCs w:val="28"/>
          <w:shd w:val="clear" w:color="auto" w:fill="FFFFFF"/>
        </w:rPr>
        <w:t>被网友</w:t>
      </w:r>
      <w:r>
        <w:rPr>
          <w:rFonts w:hint="eastAsia"/>
          <w:bCs/>
          <w:sz w:val="28"/>
          <w:szCs w:val="28"/>
          <w:shd w:val="clear" w:color="auto" w:fill="FFFFFF"/>
        </w:rPr>
        <w:lastRenderedPageBreak/>
        <w:t>们质疑抄袭</w:t>
      </w:r>
      <w:proofErr w:type="gramStart"/>
      <w:r>
        <w:rPr>
          <w:rFonts w:hint="eastAsia"/>
          <w:bCs/>
          <w:sz w:val="28"/>
          <w:szCs w:val="28"/>
          <w:shd w:val="clear" w:color="auto" w:fill="FFFFFF"/>
        </w:rPr>
        <w:t>日本动漫《齐木楠雄的灾难》</w:t>
      </w:r>
      <w:proofErr w:type="gramEnd"/>
      <w:r>
        <w:rPr>
          <w:rFonts w:hint="eastAsia"/>
          <w:bCs/>
          <w:sz w:val="28"/>
          <w:szCs w:val="28"/>
          <w:shd w:val="clear" w:color="auto" w:fill="FFFFFF"/>
        </w:rPr>
        <w:t>，无论从人物设定还是故事情节都极其相似，但是我国的相关法律法规是允许这种情形存在的，并不认定为抄袭，这也就表明了相关法律法规亟需完善，政府应该加强</w:t>
      </w:r>
      <w:proofErr w:type="gramStart"/>
      <w:r>
        <w:rPr>
          <w:rFonts w:hint="eastAsia"/>
          <w:bCs/>
          <w:sz w:val="28"/>
          <w:szCs w:val="28"/>
          <w:shd w:val="clear" w:color="auto" w:fill="FFFFFF"/>
        </w:rPr>
        <w:t>针对动漫原创</w:t>
      </w:r>
      <w:proofErr w:type="gramEnd"/>
      <w:r>
        <w:rPr>
          <w:rFonts w:hint="eastAsia"/>
          <w:bCs/>
          <w:sz w:val="28"/>
          <w:szCs w:val="28"/>
          <w:shd w:val="clear" w:color="auto" w:fill="FFFFFF"/>
        </w:rPr>
        <w:t>性的保护力度。</w:t>
      </w:r>
    </w:p>
    <w:p w14:paraId="148D1107" w14:textId="77777777" w:rsidR="0089417D" w:rsidRDefault="00C0458A">
      <w:pPr>
        <w:ind w:firstLineChars="200" w:firstLine="560"/>
        <w:rPr>
          <w:bCs/>
          <w:sz w:val="28"/>
          <w:szCs w:val="28"/>
          <w:shd w:val="clear" w:color="auto" w:fill="FFFFFF"/>
        </w:rPr>
      </w:pPr>
      <w:proofErr w:type="gramStart"/>
      <w:r>
        <w:rPr>
          <w:rFonts w:hint="eastAsia"/>
          <w:bCs/>
          <w:sz w:val="28"/>
          <w:szCs w:val="28"/>
          <w:shd w:val="clear" w:color="auto" w:fill="FFFFFF"/>
        </w:rPr>
        <w:t>动漫产业</w:t>
      </w:r>
      <w:proofErr w:type="gramEnd"/>
      <w:r>
        <w:rPr>
          <w:rFonts w:hint="eastAsia"/>
          <w:bCs/>
          <w:sz w:val="28"/>
          <w:szCs w:val="28"/>
          <w:shd w:val="clear" w:color="auto" w:fill="FFFFFF"/>
        </w:rPr>
        <w:t>亟需产业结构升级，</w:t>
      </w:r>
      <w:proofErr w:type="gramStart"/>
      <w:r>
        <w:rPr>
          <w:rFonts w:hint="eastAsia"/>
          <w:bCs/>
          <w:sz w:val="28"/>
          <w:szCs w:val="28"/>
          <w:shd w:val="clear" w:color="auto" w:fill="FFFFFF"/>
        </w:rPr>
        <w:t>完善动漫产业</w:t>
      </w:r>
      <w:proofErr w:type="gramEnd"/>
      <w:r>
        <w:rPr>
          <w:rFonts w:hint="eastAsia"/>
          <w:bCs/>
          <w:sz w:val="28"/>
          <w:szCs w:val="28"/>
          <w:shd w:val="clear" w:color="auto" w:fill="FFFFFF"/>
        </w:rPr>
        <w:t>链。目前，国内</w:t>
      </w:r>
      <w:proofErr w:type="gramStart"/>
      <w:r>
        <w:rPr>
          <w:rFonts w:hint="eastAsia"/>
          <w:bCs/>
          <w:sz w:val="28"/>
          <w:szCs w:val="28"/>
          <w:shd w:val="clear" w:color="auto" w:fill="FFFFFF"/>
        </w:rPr>
        <w:t>动漫市场</w:t>
      </w:r>
      <w:proofErr w:type="gramEnd"/>
      <w:r>
        <w:rPr>
          <w:rFonts w:hint="eastAsia"/>
          <w:bCs/>
          <w:sz w:val="28"/>
          <w:szCs w:val="28"/>
          <w:shd w:val="clear" w:color="auto" w:fill="FFFFFF"/>
        </w:rPr>
        <w:t>的漫画工作室和动画制作公司较少，在产业链的生产环节提供的</w:t>
      </w:r>
      <w:proofErr w:type="gramStart"/>
      <w:r>
        <w:rPr>
          <w:rFonts w:hint="eastAsia"/>
          <w:bCs/>
          <w:sz w:val="28"/>
          <w:szCs w:val="28"/>
          <w:shd w:val="clear" w:color="auto" w:fill="FFFFFF"/>
        </w:rPr>
        <w:t>动漫作品</w:t>
      </w:r>
      <w:proofErr w:type="gramEnd"/>
      <w:r>
        <w:rPr>
          <w:rFonts w:hint="eastAsia"/>
          <w:bCs/>
          <w:sz w:val="28"/>
          <w:szCs w:val="28"/>
          <w:shd w:val="clear" w:color="auto" w:fill="FFFFFF"/>
        </w:rPr>
        <w:t>不足，从2018年83部上线，到2019年113部，再到2021年片单数量近200部，国产动画领域正在迎来一阵小高潮，但是相比于日本这种</w:t>
      </w:r>
      <w:proofErr w:type="gramStart"/>
      <w:r>
        <w:rPr>
          <w:rFonts w:hint="eastAsia"/>
          <w:bCs/>
          <w:sz w:val="28"/>
          <w:szCs w:val="28"/>
          <w:shd w:val="clear" w:color="auto" w:fill="FFFFFF"/>
        </w:rPr>
        <w:t>动漫出口</w:t>
      </w:r>
      <w:proofErr w:type="gramEnd"/>
      <w:r>
        <w:rPr>
          <w:rFonts w:hint="eastAsia"/>
          <w:bCs/>
          <w:sz w:val="28"/>
          <w:szCs w:val="28"/>
          <w:shd w:val="clear" w:color="auto" w:fill="FFFFFF"/>
        </w:rPr>
        <w:t>大国，还是有一段不小的距离。在内容传播阶段，</w:t>
      </w:r>
      <w:proofErr w:type="gramStart"/>
      <w:r>
        <w:rPr>
          <w:rFonts w:hint="eastAsia"/>
          <w:bCs/>
          <w:sz w:val="28"/>
          <w:szCs w:val="28"/>
          <w:shd w:val="clear" w:color="auto" w:fill="FFFFFF"/>
        </w:rPr>
        <w:t>国产动漫的</w:t>
      </w:r>
      <w:proofErr w:type="gramEnd"/>
      <w:r>
        <w:rPr>
          <w:rFonts w:hint="eastAsia"/>
          <w:bCs/>
          <w:sz w:val="28"/>
          <w:szCs w:val="28"/>
          <w:shd w:val="clear" w:color="auto" w:fill="FFFFFF"/>
        </w:rPr>
        <w:t>播放平台主要依赖于在线视频平台和在线漫画平台，国内动画电影整体制作水平和动画主题创意性等有待提高，据统计，2016-2020年国产动画电影票房低于1000万元的影片仍较多，2020年甚至达到了70.6%。在衍生产业阶段，从细分市场来看，目前</w:t>
      </w:r>
      <w:proofErr w:type="gramStart"/>
      <w:r>
        <w:rPr>
          <w:rFonts w:hint="eastAsia"/>
          <w:bCs/>
          <w:sz w:val="28"/>
          <w:szCs w:val="28"/>
          <w:shd w:val="clear" w:color="auto" w:fill="FFFFFF"/>
        </w:rPr>
        <w:t>中国动漫衍生</w:t>
      </w:r>
      <w:proofErr w:type="gramEnd"/>
      <w:r>
        <w:rPr>
          <w:rFonts w:hint="eastAsia"/>
          <w:bCs/>
          <w:sz w:val="28"/>
          <w:szCs w:val="28"/>
          <w:shd w:val="clear" w:color="auto" w:fill="FFFFFF"/>
        </w:rPr>
        <w:t>品主要</w:t>
      </w:r>
      <w:proofErr w:type="gramStart"/>
      <w:r>
        <w:rPr>
          <w:rFonts w:hint="eastAsia"/>
          <w:bCs/>
          <w:sz w:val="28"/>
          <w:szCs w:val="28"/>
          <w:shd w:val="clear" w:color="auto" w:fill="FFFFFF"/>
        </w:rPr>
        <w:t>包括动漫玩具</w:t>
      </w:r>
      <w:proofErr w:type="gramEnd"/>
      <w:r>
        <w:rPr>
          <w:rFonts w:hint="eastAsia"/>
          <w:bCs/>
          <w:sz w:val="28"/>
          <w:szCs w:val="28"/>
          <w:shd w:val="clear" w:color="auto" w:fill="FFFFFF"/>
        </w:rPr>
        <w:t>、</w:t>
      </w:r>
      <w:proofErr w:type="gramStart"/>
      <w:r>
        <w:rPr>
          <w:rFonts w:hint="eastAsia"/>
          <w:bCs/>
          <w:sz w:val="28"/>
          <w:szCs w:val="28"/>
          <w:shd w:val="clear" w:color="auto" w:fill="FFFFFF"/>
        </w:rPr>
        <w:t>动漫服装和动漫</w:t>
      </w:r>
      <w:proofErr w:type="gramEnd"/>
      <w:r>
        <w:rPr>
          <w:rFonts w:hint="eastAsia"/>
          <w:bCs/>
          <w:sz w:val="28"/>
          <w:szCs w:val="28"/>
          <w:shd w:val="clear" w:color="auto" w:fill="FFFFFF"/>
        </w:rPr>
        <w:t>出版物</w:t>
      </w:r>
      <w:r>
        <w:rPr>
          <w:rFonts w:hint="eastAsia"/>
          <w:bCs/>
          <w:sz w:val="28"/>
          <w:szCs w:val="28"/>
          <w:shd w:val="clear" w:color="auto" w:fill="FFFFFF"/>
        </w:rPr>
        <w:tab/>
        <w:t>。其中，</w:t>
      </w:r>
      <w:proofErr w:type="gramStart"/>
      <w:r>
        <w:rPr>
          <w:rFonts w:hint="eastAsia"/>
          <w:bCs/>
          <w:sz w:val="28"/>
          <w:szCs w:val="28"/>
          <w:shd w:val="clear" w:color="auto" w:fill="FFFFFF"/>
        </w:rPr>
        <w:t>动漫为</w:t>
      </w:r>
      <w:proofErr w:type="gramEnd"/>
      <w:r>
        <w:rPr>
          <w:rFonts w:hint="eastAsia"/>
          <w:bCs/>
          <w:sz w:val="28"/>
          <w:szCs w:val="28"/>
          <w:shd w:val="clear" w:color="auto" w:fill="FFFFFF"/>
        </w:rPr>
        <w:t>占比最大</w:t>
      </w:r>
      <w:proofErr w:type="gramStart"/>
      <w:r>
        <w:rPr>
          <w:rFonts w:hint="eastAsia"/>
          <w:bCs/>
          <w:sz w:val="28"/>
          <w:szCs w:val="28"/>
          <w:shd w:val="clear" w:color="auto" w:fill="FFFFFF"/>
        </w:rPr>
        <w:t>的动漫衍生</w:t>
      </w:r>
      <w:proofErr w:type="gramEnd"/>
      <w:r>
        <w:rPr>
          <w:rFonts w:hint="eastAsia"/>
          <w:bCs/>
          <w:sz w:val="28"/>
          <w:szCs w:val="28"/>
          <w:shd w:val="clear" w:color="auto" w:fill="FFFFFF"/>
        </w:rPr>
        <w:t>品类型，其市场规模占到了中国</w:t>
      </w:r>
      <w:proofErr w:type="gramStart"/>
      <w:r>
        <w:rPr>
          <w:rFonts w:hint="eastAsia"/>
          <w:bCs/>
          <w:sz w:val="28"/>
          <w:szCs w:val="28"/>
          <w:shd w:val="clear" w:color="auto" w:fill="FFFFFF"/>
        </w:rPr>
        <w:t>动漫衍生品整体</w:t>
      </w:r>
      <w:proofErr w:type="gramEnd"/>
      <w:r>
        <w:rPr>
          <w:rFonts w:hint="eastAsia"/>
          <w:bCs/>
          <w:sz w:val="28"/>
          <w:szCs w:val="28"/>
          <w:shd w:val="clear" w:color="auto" w:fill="FFFFFF"/>
        </w:rPr>
        <w:t>市场的50%以上，</w:t>
      </w:r>
      <w:proofErr w:type="gramStart"/>
      <w:r>
        <w:rPr>
          <w:rFonts w:hint="eastAsia"/>
          <w:bCs/>
          <w:sz w:val="28"/>
          <w:szCs w:val="28"/>
          <w:shd w:val="clear" w:color="auto" w:fill="FFFFFF"/>
        </w:rPr>
        <w:t>动漫服装和动漫</w:t>
      </w:r>
      <w:proofErr w:type="gramEnd"/>
      <w:r>
        <w:rPr>
          <w:rFonts w:hint="eastAsia"/>
          <w:bCs/>
          <w:sz w:val="28"/>
          <w:szCs w:val="28"/>
          <w:shd w:val="clear" w:color="auto" w:fill="FFFFFF"/>
        </w:rPr>
        <w:t>出版物则分别</w:t>
      </w:r>
      <w:proofErr w:type="gramStart"/>
      <w:r>
        <w:rPr>
          <w:rFonts w:hint="eastAsia"/>
          <w:bCs/>
          <w:sz w:val="28"/>
          <w:szCs w:val="28"/>
          <w:shd w:val="clear" w:color="auto" w:fill="FFFFFF"/>
        </w:rPr>
        <w:t>占据动漫衍生</w:t>
      </w:r>
      <w:proofErr w:type="gramEnd"/>
      <w:r>
        <w:rPr>
          <w:rFonts w:hint="eastAsia"/>
          <w:bCs/>
          <w:sz w:val="28"/>
          <w:szCs w:val="28"/>
          <w:shd w:val="clear" w:color="auto" w:fill="FFFFFF"/>
        </w:rPr>
        <w:t>品市场的16%和4%。</w:t>
      </w:r>
    </w:p>
    <w:p w14:paraId="02D2FA5C" w14:textId="77777777" w:rsidR="0089417D" w:rsidRDefault="00C0458A">
      <w:pPr>
        <w:ind w:firstLineChars="200" w:firstLine="560"/>
        <w:rPr>
          <w:bCs/>
          <w:sz w:val="28"/>
          <w:szCs w:val="28"/>
          <w:highlight w:val="red"/>
        </w:rPr>
      </w:pPr>
      <w:r>
        <w:rPr>
          <w:rFonts w:hint="eastAsia"/>
          <w:bCs/>
          <w:sz w:val="28"/>
          <w:szCs w:val="28"/>
          <w:shd w:val="clear" w:color="auto" w:fill="FFFFFF"/>
        </w:rPr>
        <w:t>如图3-1，2016-2018年，受到文娱产业大环境的传导刺激，中国</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处于资本运作的高度活跃期，无论从投资笔数还是融资额都在大幅增加，市场出现一派繁荣景象。但受到2018年下半年开始的资本寒冬的影响，2019年中国</w:t>
      </w:r>
      <w:proofErr w:type="gramStart"/>
      <w:r>
        <w:rPr>
          <w:rFonts w:hint="eastAsia"/>
          <w:bCs/>
          <w:sz w:val="28"/>
          <w:szCs w:val="28"/>
          <w:shd w:val="clear" w:color="auto" w:fill="FFFFFF"/>
        </w:rPr>
        <w:t>动漫相关投</w:t>
      </w:r>
      <w:proofErr w:type="gramEnd"/>
      <w:r>
        <w:rPr>
          <w:rFonts w:hint="eastAsia"/>
          <w:bCs/>
          <w:sz w:val="28"/>
          <w:szCs w:val="28"/>
          <w:shd w:val="clear" w:color="auto" w:fill="FFFFFF"/>
        </w:rPr>
        <w:t>融资笔数和金额都开始大幅度跳水，甚至不如2015年的水平。且受到2020年新冠疫情的</w:t>
      </w:r>
      <w:r>
        <w:rPr>
          <w:rFonts w:hint="eastAsia"/>
          <w:bCs/>
          <w:sz w:val="28"/>
          <w:szCs w:val="28"/>
          <w:shd w:val="clear" w:color="auto" w:fill="FFFFFF"/>
        </w:rPr>
        <w:lastRenderedPageBreak/>
        <w:t>影响，这一趋势还会继续下去，国内</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将迎来新一轮的变化。</w:t>
      </w:r>
    </w:p>
    <w:p w14:paraId="72DB5377" w14:textId="77777777" w:rsidR="0089417D" w:rsidRDefault="00C0458A">
      <w:pPr>
        <w:ind w:firstLineChars="200" w:firstLine="560"/>
        <w:rPr>
          <w:bCs/>
          <w:sz w:val="28"/>
          <w:szCs w:val="28"/>
          <w:highlight w:val="red"/>
        </w:rPr>
      </w:pPr>
      <w:r>
        <w:rPr>
          <w:rFonts w:hint="eastAsia"/>
          <w:bCs/>
          <w:noProof/>
          <w:sz w:val="28"/>
          <w:szCs w:val="28"/>
          <w:highlight w:val="red"/>
        </w:rPr>
        <w:drawing>
          <wp:inline distT="0" distB="0" distL="114300" distR="114300" wp14:anchorId="097B9962" wp14:editId="65B7F29B">
            <wp:extent cx="4722495" cy="2867025"/>
            <wp:effectExtent l="0" t="0" r="1905" b="3175"/>
            <wp:docPr id="3" name="图片 3" descr="论文截图n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论文截图no1"/>
                    <pic:cNvPicPr>
                      <a:picLocks noChangeAspect="1"/>
                    </pic:cNvPicPr>
                  </pic:nvPicPr>
                  <pic:blipFill>
                    <a:blip r:embed="rId8"/>
                    <a:stretch>
                      <a:fillRect/>
                    </a:stretch>
                  </pic:blipFill>
                  <pic:spPr>
                    <a:xfrm>
                      <a:off x="0" y="0"/>
                      <a:ext cx="4722495" cy="2867025"/>
                    </a:xfrm>
                    <a:prstGeom prst="rect">
                      <a:avLst/>
                    </a:prstGeom>
                  </pic:spPr>
                </pic:pic>
              </a:graphicData>
            </a:graphic>
          </wp:inline>
        </w:drawing>
      </w:r>
    </w:p>
    <w:p w14:paraId="631DF757" w14:textId="77777777" w:rsidR="0089417D" w:rsidRDefault="00C0458A">
      <w:pPr>
        <w:ind w:firstLineChars="200" w:firstLine="560"/>
        <w:rPr>
          <w:bCs/>
          <w:sz w:val="28"/>
          <w:szCs w:val="28"/>
        </w:rPr>
      </w:pPr>
      <w:r>
        <w:rPr>
          <w:rFonts w:hint="eastAsia"/>
          <w:bCs/>
          <w:sz w:val="28"/>
          <w:szCs w:val="28"/>
        </w:rPr>
        <w:t>图3-1，中国</w:t>
      </w:r>
      <w:proofErr w:type="gramStart"/>
      <w:r>
        <w:rPr>
          <w:rFonts w:hint="eastAsia"/>
          <w:bCs/>
          <w:sz w:val="28"/>
          <w:szCs w:val="28"/>
        </w:rPr>
        <w:t>动漫相关</w:t>
      </w:r>
      <w:proofErr w:type="gramEnd"/>
      <w:r>
        <w:rPr>
          <w:rFonts w:hint="eastAsia"/>
          <w:bCs/>
          <w:sz w:val="28"/>
          <w:szCs w:val="28"/>
        </w:rPr>
        <w:t>企业投融资情况</w:t>
      </w:r>
    </w:p>
    <w:p w14:paraId="0FA69FCC" w14:textId="68D31485" w:rsidR="0089417D" w:rsidDel="00E2163C" w:rsidRDefault="00C0458A">
      <w:pPr>
        <w:ind w:firstLineChars="200" w:firstLine="560"/>
        <w:rPr>
          <w:del w:id="46" w:author="杨 忆" w:date="2021-10-27T19:57:00Z"/>
          <w:bCs/>
          <w:sz w:val="28"/>
          <w:szCs w:val="28"/>
        </w:rPr>
      </w:pPr>
      <w:r>
        <w:rPr>
          <w:rFonts w:hint="eastAsia"/>
          <w:bCs/>
          <w:sz w:val="28"/>
          <w:szCs w:val="28"/>
        </w:rPr>
        <w:t>资料来源：IT桔子</w:t>
      </w:r>
    </w:p>
    <w:p w14:paraId="064D0AC3" w14:textId="13450810" w:rsidR="0089417D" w:rsidRDefault="00E2163C">
      <w:pPr>
        <w:ind w:firstLineChars="200" w:firstLine="560"/>
        <w:rPr>
          <w:bCs/>
          <w:sz w:val="28"/>
          <w:szCs w:val="28"/>
        </w:rPr>
      </w:pPr>
      <w:ins w:id="47" w:author="杨 忆" w:date="2021-10-27T19:57:00Z">
        <w:r>
          <w:rPr>
            <w:rFonts w:hint="eastAsia"/>
            <w:bCs/>
            <w:sz w:val="28"/>
            <w:szCs w:val="28"/>
          </w:rPr>
          <w:t>，</w:t>
        </w:r>
      </w:ins>
      <w:del w:id="48" w:author="杨 忆" w:date="2021-10-27T19:57:00Z">
        <w:r w:rsidR="00C0458A" w:rsidDel="00E2163C">
          <w:rPr>
            <w:rFonts w:hint="eastAsia"/>
            <w:bCs/>
            <w:sz w:val="28"/>
            <w:szCs w:val="28"/>
          </w:rPr>
          <w:delText>（</w:delText>
        </w:r>
      </w:del>
      <w:r w:rsidR="00C0458A">
        <w:rPr>
          <w:rFonts w:hint="eastAsia"/>
          <w:bCs/>
          <w:sz w:val="28"/>
          <w:szCs w:val="28"/>
        </w:rPr>
        <w:t xml:space="preserve">©2020.5 </w:t>
      </w:r>
      <w:proofErr w:type="spellStart"/>
      <w:r w:rsidR="00C0458A">
        <w:rPr>
          <w:rFonts w:hint="eastAsia"/>
          <w:bCs/>
          <w:sz w:val="28"/>
          <w:szCs w:val="28"/>
        </w:rPr>
        <w:t>iResearch</w:t>
      </w:r>
      <w:proofErr w:type="spellEnd"/>
      <w:r w:rsidR="00C0458A">
        <w:rPr>
          <w:rFonts w:hint="eastAsia"/>
          <w:bCs/>
          <w:sz w:val="28"/>
          <w:szCs w:val="28"/>
        </w:rPr>
        <w:t xml:space="preserve"> Inc. www.iresearch.com.c</w:t>
      </w:r>
      <w:del w:id="49" w:author="杨 忆" w:date="2021-10-27T19:58:00Z">
        <w:r w:rsidR="00C0458A" w:rsidDel="00AA3ADD">
          <w:rPr>
            <w:rFonts w:hint="eastAsia"/>
            <w:bCs/>
            <w:sz w:val="28"/>
            <w:szCs w:val="28"/>
          </w:rPr>
          <w:delText>n</w:delText>
        </w:r>
      </w:del>
      <w:del w:id="50" w:author="杨 忆" w:date="2021-10-27T19:57:00Z">
        <w:r w:rsidR="00C0458A" w:rsidDel="00E2163C">
          <w:rPr>
            <w:rFonts w:hint="eastAsia"/>
            <w:bCs/>
            <w:sz w:val="28"/>
            <w:szCs w:val="28"/>
          </w:rPr>
          <w:delText>）</w:delText>
        </w:r>
      </w:del>
    </w:p>
    <w:p w14:paraId="54A2906A" w14:textId="77777777" w:rsidR="0089417D" w:rsidRDefault="00C0458A">
      <w:pPr>
        <w:ind w:firstLineChars="200" w:firstLine="560"/>
        <w:rPr>
          <w:bCs/>
          <w:sz w:val="28"/>
          <w:szCs w:val="28"/>
        </w:rPr>
      </w:pPr>
      <w:r>
        <w:rPr>
          <w:rFonts w:hint="eastAsia"/>
          <w:bCs/>
          <w:sz w:val="28"/>
          <w:szCs w:val="28"/>
        </w:rPr>
        <w:t>相比电视渠道，在线视频平台的动画内容的丰富度和自由度更高，也更能充分反映用户对动画内容的偏向程度，如图3-2-1和3-2-2所示，国产低幼化程度依然很深，用户的规模</w:t>
      </w:r>
      <w:proofErr w:type="gramStart"/>
      <w:r>
        <w:rPr>
          <w:rFonts w:hint="eastAsia"/>
          <w:bCs/>
          <w:sz w:val="28"/>
          <w:szCs w:val="28"/>
        </w:rPr>
        <w:t>占比较</w:t>
      </w:r>
      <w:proofErr w:type="gramEnd"/>
      <w:r>
        <w:rPr>
          <w:rFonts w:hint="eastAsia"/>
          <w:bCs/>
          <w:sz w:val="28"/>
          <w:szCs w:val="28"/>
        </w:rPr>
        <w:t>大，相比于海外，虽然差距不小，但是却有明显的进步。</w:t>
      </w:r>
    </w:p>
    <w:p w14:paraId="7B8B0779" w14:textId="77777777" w:rsidR="0089417D" w:rsidRDefault="0089417D">
      <w:pPr>
        <w:ind w:firstLineChars="200" w:firstLine="560"/>
        <w:rPr>
          <w:bCs/>
          <w:sz w:val="28"/>
          <w:szCs w:val="28"/>
          <w:highlight w:val="red"/>
        </w:rPr>
      </w:pPr>
    </w:p>
    <w:p w14:paraId="1FAAAC6A" w14:textId="77777777" w:rsidR="0089417D" w:rsidRDefault="00C0458A">
      <w:pPr>
        <w:rPr>
          <w:bCs/>
          <w:sz w:val="28"/>
          <w:szCs w:val="28"/>
          <w:highlight w:val="red"/>
        </w:rPr>
      </w:pPr>
      <w:r>
        <w:rPr>
          <w:bCs/>
          <w:noProof/>
          <w:sz w:val="28"/>
          <w:szCs w:val="28"/>
          <w:highlight w:val="red"/>
        </w:rPr>
        <w:lastRenderedPageBreak/>
        <w:drawing>
          <wp:inline distT="0" distB="0" distL="114300" distR="114300" wp14:anchorId="5CE31260" wp14:editId="0E44E690">
            <wp:extent cx="5269865" cy="4887595"/>
            <wp:effectExtent l="0" t="0" r="635" b="1905"/>
            <wp:docPr id="11" name="图片 11" descr="论文截图n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论文截图no3"/>
                    <pic:cNvPicPr>
                      <a:picLocks noChangeAspect="1"/>
                    </pic:cNvPicPr>
                  </pic:nvPicPr>
                  <pic:blipFill>
                    <a:blip r:embed="rId9"/>
                    <a:stretch>
                      <a:fillRect/>
                    </a:stretch>
                  </pic:blipFill>
                  <pic:spPr>
                    <a:xfrm>
                      <a:off x="0" y="0"/>
                      <a:ext cx="5269865" cy="4887595"/>
                    </a:xfrm>
                    <a:prstGeom prst="rect">
                      <a:avLst/>
                    </a:prstGeom>
                  </pic:spPr>
                </pic:pic>
              </a:graphicData>
            </a:graphic>
          </wp:inline>
        </w:drawing>
      </w:r>
    </w:p>
    <w:p w14:paraId="71A510EF" w14:textId="215FB317" w:rsidR="0089417D" w:rsidRDefault="00C0458A">
      <w:pPr>
        <w:jc w:val="center"/>
        <w:rPr>
          <w:bCs/>
          <w:sz w:val="24"/>
          <w:szCs w:val="24"/>
        </w:rPr>
        <w:pPrChange w:id="51" w:author="杨 忆" w:date="2021-10-27T19:58:00Z">
          <w:pPr/>
        </w:pPrChange>
      </w:pPr>
      <w:r>
        <w:rPr>
          <w:rFonts w:hint="eastAsia"/>
          <w:bCs/>
          <w:sz w:val="24"/>
          <w:szCs w:val="24"/>
        </w:rPr>
        <w:t>图</w:t>
      </w:r>
      <w:del w:id="52" w:author="杨 忆" w:date="2021-10-27T19:58:00Z">
        <w:r w:rsidDel="00AA3ADD">
          <w:rPr>
            <w:rFonts w:hint="eastAsia"/>
            <w:bCs/>
            <w:sz w:val="24"/>
            <w:szCs w:val="24"/>
          </w:rPr>
          <w:delText>片</w:delText>
        </w:r>
      </w:del>
      <w:r>
        <w:rPr>
          <w:rFonts w:hint="eastAsia"/>
          <w:bCs/>
          <w:sz w:val="24"/>
          <w:szCs w:val="24"/>
        </w:rPr>
        <w:t>3-2-1</w:t>
      </w:r>
      <w:del w:id="53" w:author="杨 忆" w:date="2021-10-27T19:58:00Z">
        <w:r w:rsidDel="00AA3ADD">
          <w:rPr>
            <w:rFonts w:hint="eastAsia"/>
            <w:bCs/>
            <w:sz w:val="24"/>
            <w:szCs w:val="24"/>
          </w:rPr>
          <w:delText>，</w:delText>
        </w:r>
      </w:del>
      <w:ins w:id="54" w:author="杨 忆" w:date="2021-10-27T19:58:00Z">
        <w:r w:rsidR="00AA3ADD">
          <w:rPr>
            <w:rFonts w:hint="eastAsia"/>
            <w:bCs/>
            <w:sz w:val="24"/>
            <w:szCs w:val="24"/>
          </w:rPr>
          <w:t xml:space="preserve"> </w:t>
        </w:r>
      </w:ins>
      <w:r>
        <w:rPr>
          <w:rFonts w:hint="eastAsia"/>
          <w:bCs/>
          <w:sz w:val="24"/>
          <w:szCs w:val="24"/>
        </w:rPr>
        <w:t>2019年</w:t>
      </w:r>
      <w:proofErr w:type="spellStart"/>
      <w:r>
        <w:rPr>
          <w:rFonts w:hint="eastAsia"/>
          <w:bCs/>
          <w:sz w:val="24"/>
          <w:szCs w:val="24"/>
        </w:rPr>
        <w:t>iVideoTracker</w:t>
      </w:r>
      <w:proofErr w:type="spellEnd"/>
      <w:r>
        <w:rPr>
          <w:rFonts w:hint="eastAsia"/>
          <w:bCs/>
          <w:sz w:val="24"/>
          <w:szCs w:val="24"/>
        </w:rPr>
        <w:t>中国长视频平台动画剧集在线播放时长情况</w:t>
      </w:r>
    </w:p>
    <w:p w14:paraId="64878407" w14:textId="4E131884" w:rsidR="0089417D" w:rsidRDefault="00C0458A">
      <w:pPr>
        <w:rPr>
          <w:bCs/>
          <w:sz w:val="24"/>
          <w:szCs w:val="24"/>
        </w:rPr>
      </w:pPr>
      <w:r>
        <w:rPr>
          <w:rFonts w:hint="eastAsia"/>
          <w:bCs/>
          <w:sz w:val="24"/>
          <w:szCs w:val="24"/>
        </w:rPr>
        <w:t>资料来源：</w:t>
      </w:r>
      <w:proofErr w:type="spellStart"/>
      <w:r>
        <w:rPr>
          <w:rFonts w:hint="eastAsia"/>
          <w:bCs/>
          <w:sz w:val="24"/>
          <w:szCs w:val="24"/>
        </w:rPr>
        <w:t>VideoTracker</w:t>
      </w:r>
      <w:proofErr w:type="spellEnd"/>
      <w:r>
        <w:rPr>
          <w:rFonts w:hint="eastAsia"/>
          <w:bCs/>
          <w:sz w:val="24"/>
          <w:szCs w:val="24"/>
        </w:rPr>
        <w:t xml:space="preserve"> 多平台视频内容监测数据库（桌面及智能终端）</w:t>
      </w:r>
      <w:del w:id="55" w:author="杨 忆" w:date="2021-10-27T19:58:00Z">
        <w:r w:rsidDel="00AA3ADD">
          <w:rPr>
            <w:rFonts w:hint="eastAsia"/>
            <w:bCs/>
            <w:sz w:val="24"/>
            <w:szCs w:val="24"/>
          </w:rPr>
          <w:delText>。（</w:delText>
        </w:r>
      </w:del>
      <w:ins w:id="56" w:author="杨 忆" w:date="2021-10-27T19:58:00Z">
        <w:r w:rsidR="00AA3ADD">
          <w:rPr>
            <w:rFonts w:hint="eastAsia"/>
            <w:bCs/>
            <w:sz w:val="24"/>
            <w:szCs w:val="24"/>
          </w:rPr>
          <w:t>，</w:t>
        </w:r>
      </w:ins>
      <w:r>
        <w:rPr>
          <w:rFonts w:hint="eastAsia"/>
          <w:bCs/>
          <w:sz w:val="24"/>
          <w:szCs w:val="24"/>
        </w:rPr>
        <w:t xml:space="preserve">©2020.5 </w:t>
      </w:r>
      <w:proofErr w:type="spellStart"/>
      <w:r>
        <w:rPr>
          <w:rFonts w:hint="eastAsia"/>
          <w:bCs/>
          <w:sz w:val="24"/>
          <w:szCs w:val="24"/>
        </w:rPr>
        <w:t>iResearch</w:t>
      </w:r>
      <w:proofErr w:type="spellEnd"/>
      <w:r>
        <w:rPr>
          <w:rFonts w:hint="eastAsia"/>
          <w:bCs/>
          <w:sz w:val="24"/>
          <w:szCs w:val="24"/>
        </w:rPr>
        <w:t xml:space="preserve"> Inc. www.iresearch.com.cn</w:t>
      </w:r>
      <w:del w:id="57" w:author="杨 忆" w:date="2021-10-27T19:58:00Z">
        <w:r w:rsidDel="00AA3ADD">
          <w:rPr>
            <w:rFonts w:hint="eastAsia"/>
            <w:bCs/>
            <w:sz w:val="24"/>
            <w:szCs w:val="24"/>
          </w:rPr>
          <w:delText>）</w:delText>
        </w:r>
      </w:del>
    </w:p>
    <w:p w14:paraId="3DE0ED44" w14:textId="77777777" w:rsidR="0089417D" w:rsidRDefault="00C0458A">
      <w:pPr>
        <w:rPr>
          <w:bCs/>
          <w:sz w:val="28"/>
          <w:szCs w:val="28"/>
          <w:highlight w:val="red"/>
        </w:rPr>
      </w:pPr>
      <w:r>
        <w:rPr>
          <w:bCs/>
          <w:noProof/>
          <w:sz w:val="28"/>
          <w:szCs w:val="28"/>
          <w:highlight w:val="red"/>
        </w:rPr>
        <w:lastRenderedPageBreak/>
        <w:drawing>
          <wp:inline distT="0" distB="0" distL="114300" distR="114300" wp14:anchorId="044DD531" wp14:editId="38F87917">
            <wp:extent cx="5273675" cy="4951095"/>
            <wp:effectExtent l="0" t="0" r="9525" b="1905"/>
            <wp:docPr id="17" name="图片 17" descr="论文截图n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论文截图n02"/>
                    <pic:cNvPicPr>
                      <a:picLocks noChangeAspect="1"/>
                    </pic:cNvPicPr>
                  </pic:nvPicPr>
                  <pic:blipFill>
                    <a:blip r:embed="rId10"/>
                    <a:stretch>
                      <a:fillRect/>
                    </a:stretch>
                  </pic:blipFill>
                  <pic:spPr>
                    <a:xfrm>
                      <a:off x="0" y="0"/>
                      <a:ext cx="5273675" cy="4951095"/>
                    </a:xfrm>
                    <a:prstGeom prst="rect">
                      <a:avLst/>
                    </a:prstGeom>
                  </pic:spPr>
                </pic:pic>
              </a:graphicData>
            </a:graphic>
          </wp:inline>
        </w:drawing>
      </w:r>
    </w:p>
    <w:p w14:paraId="78FB12AE" w14:textId="4DA053B9" w:rsidR="0089417D" w:rsidRDefault="00C0458A">
      <w:pPr>
        <w:jc w:val="center"/>
        <w:rPr>
          <w:bCs/>
          <w:sz w:val="24"/>
          <w:szCs w:val="24"/>
        </w:rPr>
        <w:pPrChange w:id="58" w:author="杨 忆" w:date="2021-10-27T19:58:00Z">
          <w:pPr/>
        </w:pPrChange>
      </w:pPr>
      <w:r>
        <w:rPr>
          <w:rFonts w:hint="eastAsia"/>
          <w:bCs/>
          <w:sz w:val="24"/>
          <w:szCs w:val="24"/>
        </w:rPr>
        <w:t>图</w:t>
      </w:r>
      <w:del w:id="59" w:author="杨 忆" w:date="2021-10-27T19:58:00Z">
        <w:r w:rsidDel="00AA3ADD">
          <w:rPr>
            <w:rFonts w:hint="eastAsia"/>
            <w:bCs/>
            <w:sz w:val="24"/>
            <w:szCs w:val="24"/>
          </w:rPr>
          <w:delText>片</w:delText>
        </w:r>
      </w:del>
      <w:r>
        <w:rPr>
          <w:rFonts w:hint="eastAsia"/>
          <w:bCs/>
          <w:sz w:val="24"/>
          <w:szCs w:val="24"/>
        </w:rPr>
        <w:t>3-2-2</w:t>
      </w:r>
      <w:ins w:id="60" w:author="杨 忆" w:date="2021-10-27T19:58:00Z">
        <w:r w:rsidR="00AA3ADD">
          <w:rPr>
            <w:bCs/>
            <w:sz w:val="24"/>
            <w:szCs w:val="24"/>
          </w:rPr>
          <w:t xml:space="preserve"> </w:t>
        </w:r>
      </w:ins>
      <w:r>
        <w:rPr>
          <w:rFonts w:hint="eastAsia"/>
          <w:bCs/>
          <w:sz w:val="24"/>
          <w:szCs w:val="24"/>
        </w:rPr>
        <w:t>2019年</w:t>
      </w:r>
      <w:proofErr w:type="spellStart"/>
      <w:r>
        <w:rPr>
          <w:rFonts w:hint="eastAsia"/>
          <w:bCs/>
          <w:sz w:val="24"/>
          <w:szCs w:val="24"/>
        </w:rPr>
        <w:t>mVideoTracker</w:t>
      </w:r>
      <w:proofErr w:type="spellEnd"/>
      <w:r>
        <w:rPr>
          <w:rFonts w:hint="eastAsia"/>
          <w:bCs/>
          <w:sz w:val="24"/>
          <w:szCs w:val="24"/>
        </w:rPr>
        <w:t>中国长视频平台动画剧集在线播放时长情况</w:t>
      </w:r>
    </w:p>
    <w:p w14:paraId="53089A44" w14:textId="3C336B1E" w:rsidR="0089417D" w:rsidDel="00AA3ADD" w:rsidRDefault="00C0458A">
      <w:pPr>
        <w:rPr>
          <w:del w:id="61" w:author="杨 忆" w:date="2021-10-27T19:59:00Z"/>
          <w:bCs/>
          <w:sz w:val="24"/>
          <w:szCs w:val="24"/>
        </w:rPr>
      </w:pPr>
      <w:r>
        <w:rPr>
          <w:rFonts w:hint="eastAsia"/>
          <w:bCs/>
          <w:sz w:val="24"/>
          <w:szCs w:val="24"/>
        </w:rPr>
        <w:t>资料来源：</w:t>
      </w:r>
      <w:proofErr w:type="spellStart"/>
      <w:r>
        <w:rPr>
          <w:rFonts w:hint="eastAsia"/>
          <w:bCs/>
          <w:sz w:val="24"/>
          <w:szCs w:val="24"/>
        </w:rPr>
        <w:t>VideoTracker</w:t>
      </w:r>
      <w:proofErr w:type="spellEnd"/>
      <w:r>
        <w:rPr>
          <w:rFonts w:hint="eastAsia"/>
          <w:bCs/>
          <w:sz w:val="24"/>
          <w:szCs w:val="24"/>
        </w:rPr>
        <w:t xml:space="preserve"> 多平台视频内容监测数据库（桌面及智能终端）</w:t>
      </w:r>
      <w:del w:id="62" w:author="杨 忆" w:date="2021-10-27T19:58:00Z">
        <w:r w:rsidDel="00AA3ADD">
          <w:rPr>
            <w:rFonts w:hint="eastAsia"/>
            <w:bCs/>
            <w:sz w:val="24"/>
            <w:szCs w:val="24"/>
          </w:rPr>
          <w:delText>。</w:delText>
        </w:r>
      </w:del>
    </w:p>
    <w:p w14:paraId="0C1302B1" w14:textId="125A258B" w:rsidR="0089417D" w:rsidRDefault="00AA3ADD">
      <w:pPr>
        <w:rPr>
          <w:bCs/>
          <w:sz w:val="28"/>
          <w:szCs w:val="28"/>
        </w:rPr>
      </w:pPr>
      <w:ins w:id="63" w:author="杨 忆" w:date="2021-10-27T19:59:00Z">
        <w:r>
          <w:rPr>
            <w:rFonts w:hint="eastAsia"/>
            <w:bCs/>
            <w:sz w:val="28"/>
            <w:szCs w:val="28"/>
          </w:rPr>
          <w:t>，</w:t>
        </w:r>
      </w:ins>
      <w:del w:id="64" w:author="杨 忆" w:date="2021-10-27T19:59:00Z">
        <w:r w:rsidR="00C0458A" w:rsidDel="00AA3ADD">
          <w:rPr>
            <w:rFonts w:hint="eastAsia"/>
            <w:bCs/>
            <w:sz w:val="28"/>
            <w:szCs w:val="28"/>
          </w:rPr>
          <w:delText>（</w:delText>
        </w:r>
      </w:del>
      <w:r w:rsidR="00C0458A">
        <w:rPr>
          <w:rFonts w:hint="eastAsia"/>
          <w:bCs/>
          <w:sz w:val="28"/>
          <w:szCs w:val="28"/>
        </w:rPr>
        <w:t xml:space="preserve">©2020.5 </w:t>
      </w:r>
      <w:proofErr w:type="spellStart"/>
      <w:r w:rsidR="00C0458A">
        <w:rPr>
          <w:rFonts w:hint="eastAsia"/>
          <w:bCs/>
          <w:sz w:val="28"/>
          <w:szCs w:val="28"/>
        </w:rPr>
        <w:t>iResearch</w:t>
      </w:r>
      <w:proofErr w:type="spellEnd"/>
      <w:r w:rsidR="00C0458A">
        <w:rPr>
          <w:rFonts w:hint="eastAsia"/>
          <w:bCs/>
          <w:sz w:val="28"/>
          <w:szCs w:val="28"/>
        </w:rPr>
        <w:t xml:space="preserve"> Inc. www.iresearch.com.cn</w:t>
      </w:r>
      <w:del w:id="65" w:author="杨 忆" w:date="2021-10-27T19:59:00Z">
        <w:r w:rsidR="00C0458A" w:rsidDel="00AA3ADD">
          <w:rPr>
            <w:rFonts w:hint="eastAsia"/>
            <w:bCs/>
            <w:sz w:val="28"/>
            <w:szCs w:val="28"/>
          </w:rPr>
          <w:delText>）</w:delText>
        </w:r>
      </w:del>
    </w:p>
    <w:p w14:paraId="505AE790" w14:textId="77777777" w:rsidR="0089417D" w:rsidRDefault="0089417D">
      <w:pPr>
        <w:rPr>
          <w:bCs/>
          <w:sz w:val="24"/>
          <w:szCs w:val="24"/>
        </w:rPr>
      </w:pPr>
    </w:p>
    <w:p w14:paraId="4A72600B" w14:textId="77777777" w:rsidR="0089417D" w:rsidRDefault="00C0458A">
      <w:pPr>
        <w:ind w:firstLineChars="200" w:firstLine="560"/>
        <w:rPr>
          <w:bCs/>
          <w:sz w:val="28"/>
          <w:szCs w:val="28"/>
        </w:rPr>
      </w:pPr>
      <w:r>
        <w:rPr>
          <w:rFonts w:hint="eastAsia"/>
          <w:bCs/>
          <w:sz w:val="28"/>
          <w:szCs w:val="28"/>
          <w:shd w:val="clear" w:color="auto" w:fill="FFFFFF"/>
        </w:rPr>
        <w:t>政府在扶持</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方面做出了巨大的努力，发布了一系列政策措施推动</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的发展：</w:t>
      </w:r>
      <w:r>
        <w:rPr>
          <w:rFonts w:hint="eastAsia"/>
          <w:bCs/>
          <w:sz w:val="28"/>
          <w:szCs w:val="28"/>
        </w:rPr>
        <w:t>2005年5月，</w:t>
      </w:r>
      <w:r>
        <w:rPr>
          <w:rFonts w:hint="eastAsia"/>
          <w:bCs/>
          <w:sz w:val="28"/>
          <w:szCs w:val="28"/>
          <w:shd w:val="clear" w:color="auto" w:fill="FFFFFF"/>
        </w:rPr>
        <w:t>《关于促进我国动画创作发展得具体措施》提出黄金时段播放国产动漫；2006年6月，《关于推动我国动漫产业发展的若干意见》发布有关</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发展系</w:t>
      </w:r>
      <w:proofErr w:type="gramStart"/>
      <w:r>
        <w:rPr>
          <w:rFonts w:hint="eastAsia"/>
          <w:bCs/>
          <w:sz w:val="28"/>
          <w:szCs w:val="28"/>
          <w:shd w:val="clear" w:color="auto" w:fill="FFFFFF"/>
        </w:rPr>
        <w:t>的统性政策</w:t>
      </w:r>
      <w:proofErr w:type="gramEnd"/>
      <w:r>
        <w:rPr>
          <w:rFonts w:hint="eastAsia"/>
          <w:bCs/>
          <w:sz w:val="28"/>
          <w:szCs w:val="28"/>
          <w:shd w:val="clear" w:color="auto" w:fill="FFFFFF"/>
        </w:rPr>
        <w:t>；2008年8月，《关于扶持我国动漫产业发展的若干意见》</w:t>
      </w:r>
      <w:r>
        <w:rPr>
          <w:rFonts w:hint="eastAsia"/>
          <w:bCs/>
          <w:sz w:val="28"/>
          <w:szCs w:val="28"/>
          <w:shd w:val="clear" w:color="auto" w:fill="FFFFFF"/>
        </w:rPr>
        <w:lastRenderedPageBreak/>
        <w:t>提出扶持民族原创；</w:t>
      </w:r>
      <w:r>
        <w:rPr>
          <w:rFonts w:hint="eastAsia"/>
          <w:bCs/>
          <w:sz w:val="28"/>
          <w:szCs w:val="28"/>
        </w:rPr>
        <w:t>2006年8月广电总局发布通知要求</w:t>
      </w:r>
      <w:proofErr w:type="gramStart"/>
      <w:r>
        <w:rPr>
          <w:rFonts w:hint="eastAsia"/>
          <w:bCs/>
          <w:sz w:val="28"/>
          <w:szCs w:val="28"/>
        </w:rPr>
        <w:t>国产动漫的</w:t>
      </w:r>
      <w:proofErr w:type="gramEnd"/>
      <w:r>
        <w:rPr>
          <w:rFonts w:hint="eastAsia"/>
          <w:bCs/>
          <w:sz w:val="28"/>
          <w:szCs w:val="28"/>
        </w:rPr>
        <w:t>每日播出比例不低于70%；2012年6月实行税收优惠政策；</w:t>
      </w:r>
      <w:r>
        <w:rPr>
          <w:rFonts w:hint="eastAsia"/>
          <w:bCs/>
          <w:sz w:val="28"/>
          <w:szCs w:val="28"/>
          <w:shd w:val="clear" w:color="auto" w:fill="FFFFFF"/>
        </w:rPr>
        <w:t>2016年7月，《2016年弘扬社会主义核心价值观动漫扶持计划入选项目的通知》对</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项目进行扶持计划；</w:t>
      </w:r>
      <w:r>
        <w:rPr>
          <w:rFonts w:hint="eastAsia"/>
          <w:bCs/>
          <w:sz w:val="28"/>
          <w:szCs w:val="28"/>
        </w:rPr>
        <w:t>2017年2月，</w:t>
      </w:r>
      <w:r>
        <w:rPr>
          <w:rFonts w:hint="eastAsia"/>
          <w:bCs/>
          <w:sz w:val="28"/>
          <w:szCs w:val="28"/>
          <w:shd w:val="clear" w:color="auto" w:fill="FFFFFF"/>
        </w:rPr>
        <w:t>中国动漫游戏博览会等展会宣传推广市场化；2018年5月，《“十二五”时期国家动漫产业发展规划》提出</w:t>
      </w:r>
      <w:proofErr w:type="gramStart"/>
      <w:r>
        <w:rPr>
          <w:rFonts w:hint="eastAsia"/>
          <w:bCs/>
          <w:sz w:val="28"/>
          <w:szCs w:val="28"/>
          <w:shd w:val="clear" w:color="auto" w:fill="FFFFFF"/>
        </w:rPr>
        <w:t>打造动漫知名</w:t>
      </w:r>
      <w:proofErr w:type="gramEnd"/>
      <w:r>
        <w:rPr>
          <w:rFonts w:hint="eastAsia"/>
          <w:bCs/>
          <w:sz w:val="28"/>
          <w:szCs w:val="28"/>
          <w:shd w:val="clear" w:color="auto" w:fill="FFFFFF"/>
        </w:rPr>
        <w:t>品牌，完善产业融资政策。</w:t>
      </w:r>
      <w:r>
        <w:rPr>
          <w:rFonts w:hint="eastAsia"/>
          <w:bCs/>
          <w:sz w:val="28"/>
          <w:szCs w:val="28"/>
        </w:rPr>
        <w:t>但是，</w:t>
      </w:r>
      <w:proofErr w:type="gramStart"/>
      <w:r>
        <w:rPr>
          <w:rFonts w:hint="eastAsia"/>
          <w:bCs/>
          <w:sz w:val="28"/>
          <w:szCs w:val="28"/>
        </w:rPr>
        <w:t>针对动漫原创</w:t>
      </w:r>
      <w:proofErr w:type="gramEnd"/>
      <w:r>
        <w:rPr>
          <w:rFonts w:hint="eastAsia"/>
          <w:bCs/>
          <w:sz w:val="28"/>
          <w:szCs w:val="28"/>
        </w:rPr>
        <w:t>性和版权保护的力度有待提高，</w:t>
      </w:r>
      <w:r>
        <w:rPr>
          <w:rFonts w:hint="eastAsia"/>
          <w:bCs/>
          <w:sz w:val="28"/>
          <w:szCs w:val="28"/>
          <w:shd w:val="clear" w:color="auto" w:fill="FFFFFF"/>
        </w:rPr>
        <w:t>加大对于</w:t>
      </w:r>
      <w:proofErr w:type="gramStart"/>
      <w:r>
        <w:rPr>
          <w:rFonts w:hint="eastAsia"/>
          <w:bCs/>
          <w:sz w:val="28"/>
          <w:szCs w:val="28"/>
          <w:shd w:val="clear" w:color="auto" w:fill="FFFFFF"/>
        </w:rPr>
        <w:t>动漫企业和动漫人才</w:t>
      </w:r>
      <w:proofErr w:type="gramEnd"/>
      <w:r>
        <w:rPr>
          <w:rFonts w:hint="eastAsia"/>
          <w:bCs/>
          <w:sz w:val="28"/>
          <w:szCs w:val="28"/>
          <w:shd w:val="clear" w:color="auto" w:fill="FFFFFF"/>
        </w:rPr>
        <w:t>的培养力度刻不容缓，</w:t>
      </w:r>
      <w:r>
        <w:rPr>
          <w:rFonts w:hint="eastAsia"/>
          <w:bCs/>
          <w:sz w:val="28"/>
          <w:szCs w:val="28"/>
        </w:rPr>
        <w:t>政府需要在培养</w:t>
      </w:r>
      <w:proofErr w:type="gramStart"/>
      <w:r>
        <w:rPr>
          <w:rFonts w:hint="eastAsia"/>
          <w:bCs/>
          <w:sz w:val="28"/>
          <w:szCs w:val="28"/>
        </w:rPr>
        <w:t>动漫行业</w:t>
      </w:r>
      <w:proofErr w:type="gramEnd"/>
      <w:r>
        <w:rPr>
          <w:rFonts w:hint="eastAsia"/>
          <w:bCs/>
          <w:sz w:val="28"/>
          <w:szCs w:val="28"/>
        </w:rPr>
        <w:t>的领军人才做出更大的努力。</w:t>
      </w:r>
    </w:p>
    <w:p w14:paraId="20DB72F2" w14:textId="77777777" w:rsidR="0089417D" w:rsidRDefault="00C0458A">
      <w:pPr>
        <w:ind w:firstLineChars="200" w:firstLine="560"/>
        <w:rPr>
          <w:bCs/>
          <w:sz w:val="28"/>
          <w:szCs w:val="28"/>
        </w:rPr>
      </w:pPr>
      <w:r>
        <w:rPr>
          <w:rFonts w:hint="eastAsia"/>
          <w:bCs/>
          <w:sz w:val="28"/>
          <w:szCs w:val="28"/>
        </w:rPr>
        <w:t>总之，国产</w:t>
      </w:r>
      <w:proofErr w:type="gramStart"/>
      <w:r>
        <w:rPr>
          <w:rFonts w:hint="eastAsia"/>
          <w:bCs/>
          <w:sz w:val="28"/>
          <w:szCs w:val="28"/>
        </w:rPr>
        <w:t>动漫市场</w:t>
      </w:r>
      <w:proofErr w:type="gramEnd"/>
      <w:r>
        <w:rPr>
          <w:rFonts w:hint="eastAsia"/>
          <w:bCs/>
          <w:sz w:val="28"/>
          <w:szCs w:val="28"/>
        </w:rPr>
        <w:t>相对于日本来说，衍生产业发展过于缓慢，</w:t>
      </w:r>
      <w:proofErr w:type="gramStart"/>
      <w:r>
        <w:rPr>
          <w:rFonts w:hint="eastAsia"/>
          <w:bCs/>
          <w:sz w:val="28"/>
          <w:szCs w:val="28"/>
          <w:shd w:val="clear" w:color="auto" w:fill="FFFFFF"/>
        </w:rPr>
        <w:t>优质动漫</w:t>
      </w:r>
      <w:proofErr w:type="gramEnd"/>
      <w:r>
        <w:rPr>
          <w:rFonts w:hint="eastAsia"/>
          <w:bCs/>
          <w:sz w:val="28"/>
          <w:szCs w:val="28"/>
          <w:shd w:val="clear" w:color="auto" w:fill="FFFFFF"/>
        </w:rPr>
        <w:t>IP较少，无法形成完整的产业链，</w:t>
      </w:r>
      <w:r>
        <w:rPr>
          <w:rFonts w:hint="eastAsia"/>
          <w:bCs/>
          <w:sz w:val="28"/>
          <w:szCs w:val="28"/>
        </w:rPr>
        <w:t>人口红利逐渐消失，</w:t>
      </w:r>
      <w:proofErr w:type="gramStart"/>
      <w:r>
        <w:rPr>
          <w:rFonts w:hint="eastAsia"/>
          <w:bCs/>
          <w:sz w:val="28"/>
          <w:szCs w:val="28"/>
        </w:rPr>
        <w:t>动漫作品</w:t>
      </w:r>
      <w:proofErr w:type="gramEnd"/>
      <w:r>
        <w:rPr>
          <w:rFonts w:hint="eastAsia"/>
          <w:bCs/>
          <w:sz w:val="28"/>
          <w:szCs w:val="28"/>
        </w:rPr>
        <w:t>的内容过于低幼，年龄段的覆盖程度较小，</w:t>
      </w:r>
      <w:proofErr w:type="gramStart"/>
      <w:r>
        <w:rPr>
          <w:rFonts w:hint="eastAsia"/>
          <w:bCs/>
          <w:sz w:val="28"/>
          <w:szCs w:val="28"/>
        </w:rPr>
        <w:t>动漫电影</w:t>
      </w:r>
      <w:proofErr w:type="gramEnd"/>
      <w:r>
        <w:rPr>
          <w:rFonts w:hint="eastAsia"/>
          <w:bCs/>
          <w:sz w:val="28"/>
          <w:szCs w:val="28"/>
        </w:rPr>
        <w:t>的内容和主题缺乏创新，娱乐化过于严重，尚未达到美国</w:t>
      </w:r>
      <w:proofErr w:type="gramStart"/>
      <w:r>
        <w:rPr>
          <w:rFonts w:hint="eastAsia"/>
          <w:bCs/>
          <w:sz w:val="28"/>
          <w:szCs w:val="28"/>
        </w:rPr>
        <w:t>动漫电影</w:t>
      </w:r>
      <w:proofErr w:type="gramEnd"/>
      <w:r>
        <w:rPr>
          <w:rFonts w:hint="eastAsia"/>
          <w:bCs/>
          <w:sz w:val="28"/>
          <w:szCs w:val="28"/>
        </w:rPr>
        <w:t>的平均水平，既没有教育意义也不能</w:t>
      </w:r>
      <w:proofErr w:type="gramStart"/>
      <w:r>
        <w:rPr>
          <w:rFonts w:hint="eastAsia"/>
          <w:bCs/>
          <w:sz w:val="28"/>
          <w:szCs w:val="28"/>
        </w:rPr>
        <w:t>戳中笑点</w:t>
      </w:r>
      <w:proofErr w:type="gramEnd"/>
      <w:r>
        <w:rPr>
          <w:rFonts w:hint="eastAsia"/>
          <w:bCs/>
          <w:sz w:val="28"/>
          <w:szCs w:val="28"/>
        </w:rPr>
        <w:t>，形式单一，适合5-13岁观看。动画的原创性不足，缺乏创新，抄袭严重。</w:t>
      </w:r>
    </w:p>
    <w:p w14:paraId="1DD56570" w14:textId="77777777" w:rsidR="0089417D" w:rsidRDefault="0089417D">
      <w:pPr>
        <w:rPr>
          <w:bCs/>
          <w:sz w:val="28"/>
          <w:szCs w:val="28"/>
        </w:rPr>
      </w:pPr>
    </w:p>
    <w:p w14:paraId="1EA14405" w14:textId="77777777" w:rsidR="0089417D" w:rsidRDefault="00C0458A">
      <w:pPr>
        <w:rPr>
          <w:bCs/>
          <w:sz w:val="28"/>
          <w:szCs w:val="28"/>
        </w:rPr>
      </w:pPr>
      <w:r>
        <w:rPr>
          <w:rFonts w:hint="eastAsia"/>
          <w:bCs/>
          <w:sz w:val="28"/>
          <w:szCs w:val="28"/>
        </w:rPr>
        <w:t>3.2新媒体时代</w:t>
      </w:r>
      <w:proofErr w:type="gramStart"/>
      <w:r>
        <w:rPr>
          <w:rFonts w:hint="eastAsia"/>
          <w:bCs/>
          <w:sz w:val="28"/>
          <w:szCs w:val="28"/>
        </w:rPr>
        <w:t>动漫产业</w:t>
      </w:r>
      <w:proofErr w:type="gramEnd"/>
      <w:r>
        <w:rPr>
          <w:rFonts w:hint="eastAsia"/>
          <w:bCs/>
          <w:sz w:val="28"/>
          <w:szCs w:val="28"/>
        </w:rPr>
        <w:t>的变化</w:t>
      </w:r>
    </w:p>
    <w:p w14:paraId="2BBB2E7D" w14:textId="77777777" w:rsidR="0089417D" w:rsidRDefault="00C0458A">
      <w:pPr>
        <w:ind w:firstLineChars="200" w:firstLine="560"/>
        <w:rPr>
          <w:bCs/>
          <w:sz w:val="28"/>
          <w:szCs w:val="28"/>
        </w:rPr>
      </w:pPr>
      <w:r>
        <w:rPr>
          <w:rFonts w:hint="eastAsia"/>
          <w:bCs/>
          <w:sz w:val="28"/>
          <w:szCs w:val="28"/>
        </w:rPr>
        <w:t>新媒体工具的出现意味着新媒体时代的到来，</w:t>
      </w:r>
      <w:proofErr w:type="gramStart"/>
      <w:r>
        <w:rPr>
          <w:rFonts w:hint="eastAsia"/>
          <w:bCs/>
          <w:sz w:val="28"/>
          <w:szCs w:val="28"/>
        </w:rPr>
        <w:t>微信公众号</w:t>
      </w:r>
      <w:proofErr w:type="gramEnd"/>
      <w:r>
        <w:rPr>
          <w:rFonts w:hint="eastAsia"/>
          <w:bCs/>
          <w:sz w:val="28"/>
          <w:szCs w:val="28"/>
        </w:rPr>
        <w:t>、微商城、自媒体平台、二维码、微场景（H5场景）等等新媒体工具迎合了时代的发展，追求精神层面的社会大众越来越多，“互联网+”时代</w:t>
      </w:r>
      <w:r>
        <w:rPr>
          <w:rFonts w:hint="eastAsia"/>
          <w:bCs/>
          <w:color w:val="FF0000"/>
          <w:sz w:val="28"/>
          <w:szCs w:val="28"/>
        </w:rPr>
        <w:t>在</w:t>
      </w:r>
      <w:r>
        <w:rPr>
          <w:rFonts w:hint="eastAsia"/>
          <w:bCs/>
          <w:sz w:val="28"/>
          <w:szCs w:val="28"/>
        </w:rPr>
        <w:t>线社交平台和视频网站的内容和形式已经不足以满足消费者的市场需求，短视频等自媒体平台的出现恰恰满足了这些受众群体的需求，</w:t>
      </w:r>
      <w:r>
        <w:rPr>
          <w:rFonts w:hint="eastAsia"/>
          <w:bCs/>
          <w:sz w:val="28"/>
          <w:szCs w:val="28"/>
        </w:rPr>
        <w:lastRenderedPageBreak/>
        <w:t>人们可以通过自媒体平台交友、购物、感受大千世界和社会动态，及时了解时事，参与新闻评论中去；可以通过</w:t>
      </w:r>
      <w:proofErr w:type="gramStart"/>
      <w:r>
        <w:rPr>
          <w:rFonts w:hint="eastAsia"/>
          <w:bCs/>
          <w:sz w:val="28"/>
          <w:szCs w:val="28"/>
        </w:rPr>
        <w:t>微信公众号了解</w:t>
      </w:r>
      <w:proofErr w:type="gramEnd"/>
      <w:r>
        <w:rPr>
          <w:rFonts w:hint="eastAsia"/>
          <w:bCs/>
          <w:sz w:val="28"/>
          <w:szCs w:val="28"/>
        </w:rPr>
        <w:t>生活中的大事小情，大数据的环绕下，定期推送消费者喜爱的内容；也可以通过</w:t>
      </w:r>
      <w:proofErr w:type="gramStart"/>
      <w:r>
        <w:rPr>
          <w:rFonts w:hint="eastAsia"/>
          <w:bCs/>
          <w:sz w:val="28"/>
          <w:szCs w:val="28"/>
        </w:rPr>
        <w:t>二维码进行</w:t>
      </w:r>
      <w:proofErr w:type="gramEnd"/>
      <w:r>
        <w:rPr>
          <w:rFonts w:hint="eastAsia"/>
          <w:bCs/>
          <w:sz w:val="28"/>
          <w:szCs w:val="28"/>
        </w:rPr>
        <w:t>付款和收款，免于用现金支付。新媒体工具的出现大大方便了老百姓的生活，</w:t>
      </w:r>
      <w:r>
        <w:rPr>
          <w:rFonts w:hint="eastAsia"/>
          <w:bCs/>
          <w:sz w:val="28"/>
          <w:szCs w:val="28"/>
          <w:shd w:val="clear" w:color="auto" w:fill="FFFFFF"/>
        </w:rPr>
        <w:t>同时宣告了新媒体时代的来临。</w:t>
      </w:r>
    </w:p>
    <w:p w14:paraId="46F32D81" w14:textId="77777777" w:rsidR="0089417D" w:rsidRDefault="00C0458A">
      <w:pPr>
        <w:ind w:firstLineChars="200" w:firstLine="560"/>
        <w:rPr>
          <w:bCs/>
          <w:sz w:val="28"/>
          <w:szCs w:val="28"/>
        </w:rPr>
      </w:pPr>
      <w:r>
        <w:rPr>
          <w:rFonts w:hint="eastAsia"/>
          <w:bCs/>
          <w:sz w:val="28"/>
          <w:szCs w:val="28"/>
        </w:rPr>
        <w:t>在新媒体时代的浪潮中，</w:t>
      </w:r>
      <w:r>
        <w:rPr>
          <w:rFonts w:hint="eastAsia"/>
          <w:bCs/>
          <w:sz w:val="28"/>
          <w:szCs w:val="28"/>
          <w:shd w:val="clear" w:color="auto" w:fill="FFFFFF"/>
        </w:rPr>
        <w:t>各行各业都在不断地发生变化，</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也不例外，</w:t>
      </w:r>
      <w:r>
        <w:rPr>
          <w:rFonts w:hint="eastAsia"/>
          <w:bCs/>
          <w:sz w:val="28"/>
          <w:szCs w:val="28"/>
        </w:rPr>
        <w:t>第一，</w:t>
      </w:r>
      <w:proofErr w:type="gramStart"/>
      <w:r>
        <w:rPr>
          <w:rFonts w:hint="eastAsia"/>
          <w:bCs/>
          <w:sz w:val="28"/>
          <w:szCs w:val="28"/>
        </w:rPr>
        <w:t>动漫作品</w:t>
      </w:r>
      <w:proofErr w:type="gramEnd"/>
      <w:r>
        <w:rPr>
          <w:rFonts w:hint="eastAsia"/>
          <w:bCs/>
          <w:sz w:val="28"/>
          <w:szCs w:val="28"/>
        </w:rPr>
        <w:t>本身面临的是大众的认可度和覆盖程度，在新媒体时代，人们对于文娱产业的质量要求与日俱增，</w:t>
      </w:r>
      <w:proofErr w:type="gramStart"/>
      <w:r>
        <w:rPr>
          <w:rFonts w:hint="eastAsia"/>
          <w:bCs/>
          <w:sz w:val="28"/>
          <w:szCs w:val="28"/>
          <w:shd w:val="clear" w:color="auto" w:fill="FFFFFF"/>
        </w:rPr>
        <w:t>动漫作品</w:t>
      </w:r>
      <w:proofErr w:type="gramEnd"/>
      <w:r>
        <w:rPr>
          <w:rFonts w:hint="eastAsia"/>
          <w:bCs/>
          <w:sz w:val="28"/>
          <w:szCs w:val="28"/>
          <w:shd w:val="clear" w:color="auto" w:fill="FFFFFF"/>
        </w:rPr>
        <w:t>的质量好坏直接影响整个产业链的发展，</w:t>
      </w:r>
      <w:r>
        <w:rPr>
          <w:rFonts w:hint="eastAsia"/>
          <w:bCs/>
          <w:sz w:val="28"/>
          <w:szCs w:val="28"/>
        </w:rPr>
        <w:t>人们需要的是具有更深层次</w:t>
      </w:r>
      <w:proofErr w:type="gramStart"/>
      <w:r>
        <w:rPr>
          <w:rFonts w:hint="eastAsia"/>
          <w:bCs/>
          <w:sz w:val="28"/>
          <w:szCs w:val="28"/>
        </w:rPr>
        <w:t>的动漫作品</w:t>
      </w:r>
      <w:proofErr w:type="gramEnd"/>
      <w:r>
        <w:rPr>
          <w:rFonts w:hint="eastAsia"/>
          <w:bCs/>
          <w:sz w:val="28"/>
          <w:szCs w:val="28"/>
        </w:rPr>
        <w:t>，不是单纯的博人眼球、娱乐大众的</w:t>
      </w:r>
      <w:proofErr w:type="gramStart"/>
      <w:r>
        <w:rPr>
          <w:bCs/>
          <w:sz w:val="28"/>
          <w:szCs w:val="28"/>
        </w:rPr>
        <w:t>”</w:t>
      </w:r>
      <w:proofErr w:type="gramEnd"/>
      <w:r>
        <w:rPr>
          <w:rFonts w:hint="eastAsia"/>
          <w:bCs/>
          <w:sz w:val="28"/>
          <w:szCs w:val="28"/>
        </w:rPr>
        <w:t>笑话大全</w:t>
      </w:r>
      <w:proofErr w:type="gramStart"/>
      <w:r>
        <w:rPr>
          <w:bCs/>
          <w:sz w:val="28"/>
          <w:szCs w:val="28"/>
        </w:rPr>
        <w:t>”</w:t>
      </w:r>
      <w:proofErr w:type="gramEnd"/>
      <w:r>
        <w:rPr>
          <w:rFonts w:hint="eastAsia"/>
          <w:bCs/>
          <w:sz w:val="28"/>
          <w:szCs w:val="28"/>
        </w:rPr>
        <w:t>，而且</w:t>
      </w:r>
      <w:proofErr w:type="gramStart"/>
      <w:r>
        <w:rPr>
          <w:rFonts w:hint="eastAsia"/>
          <w:bCs/>
          <w:sz w:val="28"/>
          <w:szCs w:val="28"/>
        </w:rPr>
        <w:t>动漫作品</w:t>
      </w:r>
      <w:proofErr w:type="gramEnd"/>
      <w:r>
        <w:rPr>
          <w:rFonts w:hint="eastAsia"/>
          <w:bCs/>
          <w:sz w:val="28"/>
          <w:szCs w:val="28"/>
        </w:rPr>
        <w:t>不是小朋友的专属品，成年人和青少年也是受众群体，</w:t>
      </w:r>
      <w:proofErr w:type="gramStart"/>
      <w:r>
        <w:rPr>
          <w:rFonts w:hint="eastAsia"/>
          <w:bCs/>
          <w:sz w:val="28"/>
          <w:szCs w:val="28"/>
        </w:rPr>
        <w:t>国产动漫的</w:t>
      </w:r>
      <w:proofErr w:type="gramEnd"/>
      <w:r>
        <w:rPr>
          <w:rFonts w:hint="eastAsia"/>
          <w:bCs/>
          <w:sz w:val="28"/>
          <w:szCs w:val="28"/>
        </w:rPr>
        <w:t>低幼化程度严重，年龄段的覆盖程度不足；第二，新媒体时代的到来促进了“短视频”等自媒体平台的盛行，</w:t>
      </w:r>
      <w:proofErr w:type="gramStart"/>
      <w:r>
        <w:rPr>
          <w:rFonts w:hint="eastAsia"/>
          <w:bCs/>
          <w:sz w:val="28"/>
          <w:szCs w:val="28"/>
          <w:shd w:val="clear" w:color="auto" w:fill="FFFFFF"/>
        </w:rPr>
        <w:t>动漫作品</w:t>
      </w:r>
      <w:proofErr w:type="gramEnd"/>
      <w:r>
        <w:rPr>
          <w:rFonts w:hint="eastAsia"/>
          <w:bCs/>
          <w:sz w:val="28"/>
          <w:szCs w:val="28"/>
          <w:shd w:val="clear" w:color="auto" w:fill="FFFFFF"/>
        </w:rPr>
        <w:t>的传播途径发生了显著变化，</w:t>
      </w:r>
      <w:r>
        <w:rPr>
          <w:rFonts w:hint="eastAsia"/>
          <w:bCs/>
          <w:sz w:val="28"/>
          <w:szCs w:val="28"/>
        </w:rPr>
        <w:t>通过短视频的途径，人们可以更快、更方便的找到自己感兴趣</w:t>
      </w:r>
      <w:proofErr w:type="gramStart"/>
      <w:r>
        <w:rPr>
          <w:rFonts w:hint="eastAsia"/>
          <w:bCs/>
          <w:sz w:val="28"/>
          <w:szCs w:val="28"/>
        </w:rPr>
        <w:t>的动漫作品</w:t>
      </w:r>
      <w:proofErr w:type="gramEnd"/>
      <w:r>
        <w:rPr>
          <w:rFonts w:hint="eastAsia"/>
          <w:bCs/>
          <w:sz w:val="28"/>
          <w:szCs w:val="28"/>
        </w:rPr>
        <w:t>，而且</w:t>
      </w:r>
      <w:proofErr w:type="gramStart"/>
      <w:r>
        <w:rPr>
          <w:rFonts w:hint="eastAsia"/>
          <w:bCs/>
          <w:sz w:val="28"/>
          <w:szCs w:val="28"/>
        </w:rPr>
        <w:t>动漫作品</w:t>
      </w:r>
      <w:proofErr w:type="gramEnd"/>
      <w:r>
        <w:rPr>
          <w:rFonts w:hint="eastAsia"/>
          <w:bCs/>
          <w:sz w:val="28"/>
          <w:szCs w:val="28"/>
        </w:rPr>
        <w:t>的好坏一目了然，</w:t>
      </w:r>
      <w:r>
        <w:rPr>
          <w:rFonts w:hint="eastAsia"/>
          <w:bCs/>
          <w:sz w:val="28"/>
          <w:szCs w:val="28"/>
          <w:shd w:val="clear" w:color="auto" w:fill="FFFFFF"/>
        </w:rPr>
        <w:t>极大的促进了</w:t>
      </w:r>
      <w:proofErr w:type="gramStart"/>
      <w:r>
        <w:rPr>
          <w:rFonts w:hint="eastAsia"/>
          <w:bCs/>
          <w:sz w:val="28"/>
          <w:szCs w:val="28"/>
          <w:shd w:val="clear" w:color="auto" w:fill="FFFFFF"/>
        </w:rPr>
        <w:t>动漫作品</w:t>
      </w:r>
      <w:proofErr w:type="gramEnd"/>
      <w:r>
        <w:rPr>
          <w:rFonts w:hint="eastAsia"/>
          <w:bCs/>
          <w:sz w:val="28"/>
          <w:szCs w:val="28"/>
          <w:shd w:val="clear" w:color="auto" w:fill="FFFFFF"/>
        </w:rPr>
        <w:t>的传播速度；</w:t>
      </w:r>
      <w:r>
        <w:rPr>
          <w:rFonts w:hint="eastAsia"/>
          <w:bCs/>
          <w:sz w:val="28"/>
          <w:szCs w:val="28"/>
        </w:rPr>
        <w:t>第三，由于</w:t>
      </w:r>
      <w:proofErr w:type="gramStart"/>
      <w:r>
        <w:rPr>
          <w:rFonts w:hint="eastAsia"/>
          <w:bCs/>
          <w:sz w:val="28"/>
          <w:szCs w:val="28"/>
        </w:rPr>
        <w:t>动漫作品</w:t>
      </w:r>
      <w:proofErr w:type="gramEnd"/>
      <w:r>
        <w:rPr>
          <w:rFonts w:hint="eastAsia"/>
          <w:bCs/>
          <w:sz w:val="28"/>
          <w:szCs w:val="28"/>
        </w:rPr>
        <w:t>的传播速度得到质的提升，粉丝经济进一步发酵，加快</w:t>
      </w:r>
      <w:proofErr w:type="gramStart"/>
      <w:r>
        <w:rPr>
          <w:rFonts w:hint="eastAsia"/>
          <w:bCs/>
          <w:sz w:val="28"/>
          <w:szCs w:val="28"/>
        </w:rPr>
        <w:t>了动漫衍生</w:t>
      </w:r>
      <w:proofErr w:type="gramEnd"/>
      <w:r>
        <w:rPr>
          <w:rFonts w:hint="eastAsia"/>
          <w:bCs/>
          <w:sz w:val="28"/>
          <w:szCs w:val="28"/>
        </w:rPr>
        <w:t>产业的发展，线下和线上的粉丝经济效应进一步扩大，线下的见面会和周边的产品带动了</w:t>
      </w:r>
      <w:proofErr w:type="gramStart"/>
      <w:r>
        <w:rPr>
          <w:rFonts w:hint="eastAsia"/>
          <w:bCs/>
          <w:sz w:val="28"/>
          <w:szCs w:val="28"/>
        </w:rPr>
        <w:t>动漫产业</w:t>
      </w:r>
      <w:proofErr w:type="gramEnd"/>
      <w:r>
        <w:rPr>
          <w:rFonts w:hint="eastAsia"/>
          <w:bCs/>
          <w:sz w:val="28"/>
          <w:szCs w:val="28"/>
        </w:rPr>
        <w:t>的进一步发展，形成了一个良性的循环。</w:t>
      </w:r>
    </w:p>
    <w:p w14:paraId="7A257B43" w14:textId="77777777" w:rsidR="0089417D" w:rsidRDefault="00C0458A">
      <w:pPr>
        <w:rPr>
          <w:bCs/>
          <w:sz w:val="28"/>
          <w:szCs w:val="28"/>
        </w:rPr>
      </w:pPr>
      <w:r>
        <w:rPr>
          <w:rFonts w:hint="eastAsia"/>
          <w:bCs/>
          <w:sz w:val="28"/>
          <w:szCs w:val="28"/>
        </w:rPr>
        <w:t>3.3新媒体时代</w:t>
      </w:r>
      <w:proofErr w:type="gramStart"/>
      <w:r>
        <w:rPr>
          <w:rFonts w:hint="eastAsia"/>
          <w:bCs/>
          <w:sz w:val="28"/>
          <w:szCs w:val="28"/>
        </w:rPr>
        <w:t>动漫产业</w:t>
      </w:r>
      <w:proofErr w:type="gramEnd"/>
      <w:r>
        <w:rPr>
          <w:rFonts w:hint="eastAsia"/>
          <w:bCs/>
          <w:sz w:val="28"/>
          <w:szCs w:val="28"/>
        </w:rPr>
        <w:t>面临的挑战</w:t>
      </w:r>
    </w:p>
    <w:p w14:paraId="0AF6AB89" w14:textId="77777777" w:rsidR="0089417D" w:rsidRDefault="00C0458A">
      <w:pPr>
        <w:rPr>
          <w:bCs/>
          <w:sz w:val="28"/>
          <w:szCs w:val="28"/>
        </w:rPr>
      </w:pPr>
      <w:r>
        <w:rPr>
          <w:rFonts w:hint="eastAsia"/>
          <w:bCs/>
          <w:sz w:val="28"/>
          <w:szCs w:val="28"/>
        </w:rPr>
        <w:t xml:space="preserve">3.3.1 </w:t>
      </w:r>
      <w:proofErr w:type="gramStart"/>
      <w:r>
        <w:rPr>
          <w:rFonts w:hint="eastAsia"/>
          <w:bCs/>
          <w:sz w:val="28"/>
          <w:szCs w:val="28"/>
        </w:rPr>
        <w:t>动漫作品</w:t>
      </w:r>
      <w:proofErr w:type="gramEnd"/>
      <w:r>
        <w:rPr>
          <w:rFonts w:hint="eastAsia"/>
          <w:bCs/>
          <w:sz w:val="28"/>
          <w:szCs w:val="28"/>
        </w:rPr>
        <w:t>的创新性不足</w:t>
      </w:r>
    </w:p>
    <w:p w14:paraId="341F535A" w14:textId="77777777" w:rsidR="0089417D" w:rsidRDefault="00C0458A">
      <w:pPr>
        <w:ind w:firstLineChars="200" w:firstLine="560"/>
        <w:rPr>
          <w:bCs/>
          <w:sz w:val="28"/>
          <w:szCs w:val="28"/>
        </w:rPr>
      </w:pPr>
      <w:proofErr w:type="gramStart"/>
      <w:r>
        <w:rPr>
          <w:rFonts w:hint="eastAsia"/>
          <w:bCs/>
          <w:sz w:val="28"/>
          <w:szCs w:val="28"/>
        </w:rPr>
        <w:t>国产动漫的</w:t>
      </w:r>
      <w:proofErr w:type="gramEnd"/>
      <w:r>
        <w:rPr>
          <w:rFonts w:hint="eastAsia"/>
          <w:bCs/>
          <w:sz w:val="28"/>
          <w:szCs w:val="28"/>
        </w:rPr>
        <w:t>制作近几年仍然偏向低幼化，缺乏创新，即便如《哪</w:t>
      </w:r>
      <w:r>
        <w:rPr>
          <w:rFonts w:hint="eastAsia"/>
          <w:bCs/>
          <w:sz w:val="28"/>
          <w:szCs w:val="28"/>
        </w:rPr>
        <w:lastRenderedPageBreak/>
        <w:t>吒之魔童降世》这种票房口碑双赢的作品也难逃“啃老本”的诟病，虽然内容进行了深度创新，但是人物形象方面仍以经典为主，缺乏创新，中国的神话形象众多，单单以“齐天大圣”“哪吒”这种家喻户晓的为创作支点未免过于单薄，难以达到美日</w:t>
      </w:r>
      <w:proofErr w:type="gramStart"/>
      <w:r>
        <w:rPr>
          <w:rFonts w:hint="eastAsia"/>
          <w:bCs/>
          <w:sz w:val="28"/>
          <w:szCs w:val="28"/>
        </w:rPr>
        <w:t>等动漫大国</w:t>
      </w:r>
      <w:proofErr w:type="gramEnd"/>
      <w:r>
        <w:rPr>
          <w:rFonts w:hint="eastAsia"/>
          <w:bCs/>
          <w:sz w:val="28"/>
          <w:szCs w:val="28"/>
        </w:rPr>
        <w:t>的水准，而且也很难实现以</w:t>
      </w:r>
      <w:proofErr w:type="gramStart"/>
      <w:r>
        <w:rPr>
          <w:rFonts w:hint="eastAsia"/>
          <w:bCs/>
          <w:sz w:val="28"/>
          <w:szCs w:val="28"/>
        </w:rPr>
        <w:t>动漫作为</w:t>
      </w:r>
      <w:proofErr w:type="gramEnd"/>
      <w:r>
        <w:rPr>
          <w:rFonts w:hint="eastAsia"/>
          <w:bCs/>
          <w:sz w:val="28"/>
          <w:szCs w:val="28"/>
        </w:rPr>
        <w:t>传递中国传统文化价值观和世界观的载体的目的。因此，进行流量变现要致力于“源”创新，而不是一味的进行“流”创新。</w:t>
      </w:r>
      <w:proofErr w:type="gramStart"/>
      <w:r>
        <w:rPr>
          <w:rFonts w:hint="eastAsia"/>
          <w:bCs/>
          <w:sz w:val="28"/>
          <w:szCs w:val="28"/>
        </w:rPr>
        <w:t>动漫作品</w:t>
      </w:r>
      <w:proofErr w:type="gramEnd"/>
      <w:r>
        <w:rPr>
          <w:rFonts w:hint="eastAsia"/>
          <w:bCs/>
          <w:sz w:val="28"/>
          <w:szCs w:val="28"/>
        </w:rPr>
        <w:t>包括人物塑造和故事情节两个方面，</w:t>
      </w:r>
      <w:proofErr w:type="gramStart"/>
      <w:r>
        <w:rPr>
          <w:rFonts w:hint="eastAsia"/>
          <w:bCs/>
          <w:sz w:val="28"/>
          <w:szCs w:val="28"/>
        </w:rPr>
        <w:t>源创新</w:t>
      </w:r>
      <w:proofErr w:type="gramEnd"/>
      <w:r>
        <w:rPr>
          <w:rFonts w:hint="eastAsia"/>
          <w:bCs/>
          <w:sz w:val="28"/>
          <w:szCs w:val="28"/>
        </w:rPr>
        <w:t>是针对</w:t>
      </w:r>
      <w:proofErr w:type="gramStart"/>
      <w:r>
        <w:rPr>
          <w:rFonts w:hint="eastAsia"/>
          <w:bCs/>
          <w:sz w:val="28"/>
          <w:szCs w:val="28"/>
        </w:rPr>
        <w:t>动漫作品</w:t>
      </w:r>
      <w:proofErr w:type="gramEnd"/>
      <w:r>
        <w:rPr>
          <w:rFonts w:hint="eastAsia"/>
          <w:bCs/>
          <w:sz w:val="28"/>
          <w:szCs w:val="28"/>
        </w:rPr>
        <w:t>进行颠覆性的创作，不仅要对人物进行全新的塑造，还要针对故事情节进行绝对原创。</w:t>
      </w:r>
      <w:proofErr w:type="gramStart"/>
      <w:r>
        <w:rPr>
          <w:rFonts w:hint="eastAsia"/>
          <w:bCs/>
          <w:sz w:val="28"/>
          <w:szCs w:val="28"/>
        </w:rPr>
        <w:t>动漫作品</w:t>
      </w:r>
      <w:proofErr w:type="gramEnd"/>
      <w:r>
        <w:rPr>
          <w:rFonts w:hint="eastAsia"/>
          <w:bCs/>
          <w:sz w:val="28"/>
          <w:szCs w:val="28"/>
        </w:rPr>
        <w:t>的创新关系</w:t>
      </w:r>
      <w:proofErr w:type="gramStart"/>
      <w:r>
        <w:rPr>
          <w:rFonts w:hint="eastAsia"/>
          <w:bCs/>
          <w:sz w:val="28"/>
          <w:szCs w:val="28"/>
        </w:rPr>
        <w:t>着动漫作品</w:t>
      </w:r>
      <w:proofErr w:type="gramEnd"/>
      <w:r>
        <w:rPr>
          <w:rFonts w:hint="eastAsia"/>
          <w:bCs/>
          <w:sz w:val="28"/>
          <w:szCs w:val="28"/>
        </w:rPr>
        <w:t>的好坏，</w:t>
      </w:r>
      <w:r>
        <w:rPr>
          <w:rFonts w:hint="eastAsia"/>
          <w:bCs/>
          <w:sz w:val="28"/>
          <w:szCs w:val="28"/>
          <w:shd w:val="clear" w:color="auto" w:fill="FFFFFF"/>
        </w:rPr>
        <w:t>近年来</w:t>
      </w:r>
      <w:proofErr w:type="gramStart"/>
      <w:r>
        <w:rPr>
          <w:rFonts w:hint="eastAsia"/>
          <w:bCs/>
          <w:sz w:val="28"/>
          <w:szCs w:val="28"/>
          <w:shd w:val="clear" w:color="auto" w:fill="FFFFFF"/>
        </w:rPr>
        <w:t>动漫作品</w:t>
      </w:r>
      <w:proofErr w:type="gramEnd"/>
      <w:r>
        <w:rPr>
          <w:rFonts w:hint="eastAsia"/>
          <w:bCs/>
          <w:sz w:val="28"/>
          <w:szCs w:val="28"/>
          <w:shd w:val="clear" w:color="auto" w:fill="FFFFFF"/>
        </w:rPr>
        <w:t>的质量参差不齐，</w:t>
      </w:r>
      <w:r>
        <w:rPr>
          <w:rFonts w:hint="eastAsia"/>
          <w:bCs/>
          <w:sz w:val="28"/>
          <w:szCs w:val="28"/>
        </w:rPr>
        <w:t>而且抄袭较为严重，对于抄袭现象的根治对于</w:t>
      </w:r>
      <w:proofErr w:type="gramStart"/>
      <w:r>
        <w:rPr>
          <w:rFonts w:hint="eastAsia"/>
          <w:bCs/>
          <w:sz w:val="28"/>
          <w:szCs w:val="28"/>
        </w:rPr>
        <w:t>动漫作品</w:t>
      </w:r>
      <w:proofErr w:type="gramEnd"/>
      <w:r>
        <w:rPr>
          <w:rFonts w:hint="eastAsia"/>
          <w:bCs/>
          <w:sz w:val="28"/>
          <w:szCs w:val="28"/>
        </w:rPr>
        <w:t>的创新至关重要，加大对于抄袭现象的政策惩治力度是根治抄袭现象的关键一步。树立正确的</w:t>
      </w:r>
      <w:proofErr w:type="gramStart"/>
      <w:r>
        <w:rPr>
          <w:rFonts w:hint="eastAsia"/>
          <w:bCs/>
          <w:sz w:val="28"/>
          <w:szCs w:val="28"/>
        </w:rPr>
        <w:t>动漫创作</w:t>
      </w:r>
      <w:proofErr w:type="gramEnd"/>
      <w:r>
        <w:rPr>
          <w:rFonts w:hint="eastAsia"/>
          <w:bCs/>
          <w:sz w:val="28"/>
          <w:szCs w:val="28"/>
        </w:rPr>
        <w:t>价值观，</w:t>
      </w:r>
      <w:proofErr w:type="gramStart"/>
      <w:r>
        <w:rPr>
          <w:rFonts w:hint="eastAsia"/>
          <w:bCs/>
          <w:sz w:val="28"/>
          <w:szCs w:val="28"/>
        </w:rPr>
        <w:t>培养动漫创新型</w:t>
      </w:r>
      <w:proofErr w:type="gramEnd"/>
      <w:r>
        <w:rPr>
          <w:rFonts w:hint="eastAsia"/>
          <w:bCs/>
          <w:sz w:val="28"/>
          <w:szCs w:val="28"/>
        </w:rPr>
        <w:t>人才和行业领军人物至关重要，</w:t>
      </w:r>
      <w:r>
        <w:rPr>
          <w:rFonts w:hint="eastAsia"/>
          <w:bCs/>
          <w:sz w:val="28"/>
          <w:szCs w:val="28"/>
          <w:shd w:val="clear" w:color="auto" w:fill="FFFFFF"/>
        </w:rPr>
        <w:t>加大对于</w:t>
      </w:r>
      <w:proofErr w:type="gramStart"/>
      <w:r>
        <w:rPr>
          <w:rFonts w:hint="eastAsia"/>
          <w:bCs/>
          <w:sz w:val="28"/>
          <w:szCs w:val="28"/>
          <w:shd w:val="clear" w:color="auto" w:fill="FFFFFF"/>
        </w:rPr>
        <w:t>动漫作品</w:t>
      </w:r>
      <w:proofErr w:type="gramEnd"/>
      <w:r>
        <w:rPr>
          <w:rFonts w:hint="eastAsia"/>
          <w:bCs/>
          <w:sz w:val="28"/>
          <w:szCs w:val="28"/>
          <w:shd w:val="clear" w:color="auto" w:fill="FFFFFF"/>
        </w:rPr>
        <w:t>的资本投入力度，</w:t>
      </w:r>
      <w:r>
        <w:rPr>
          <w:rFonts w:hint="eastAsia"/>
          <w:bCs/>
          <w:sz w:val="28"/>
          <w:szCs w:val="28"/>
        </w:rPr>
        <w:t>刺激</w:t>
      </w:r>
      <w:proofErr w:type="gramStart"/>
      <w:r>
        <w:rPr>
          <w:rFonts w:hint="eastAsia"/>
          <w:bCs/>
          <w:sz w:val="28"/>
          <w:szCs w:val="28"/>
        </w:rPr>
        <w:t>动漫作品</w:t>
      </w:r>
      <w:proofErr w:type="gramEnd"/>
      <w:r>
        <w:rPr>
          <w:rFonts w:hint="eastAsia"/>
          <w:bCs/>
          <w:sz w:val="28"/>
          <w:szCs w:val="28"/>
        </w:rPr>
        <w:t>的创新，产出适应时代</w:t>
      </w:r>
      <w:proofErr w:type="gramStart"/>
      <w:r>
        <w:rPr>
          <w:rFonts w:hint="eastAsia"/>
          <w:bCs/>
          <w:sz w:val="28"/>
          <w:szCs w:val="28"/>
        </w:rPr>
        <w:t>的动漫精品</w:t>
      </w:r>
      <w:proofErr w:type="gramEnd"/>
      <w:r>
        <w:rPr>
          <w:rFonts w:hint="eastAsia"/>
          <w:bCs/>
          <w:sz w:val="28"/>
          <w:szCs w:val="28"/>
        </w:rPr>
        <w:t>，同时诞生出优质</w:t>
      </w:r>
      <w:proofErr w:type="gramStart"/>
      <w:r>
        <w:rPr>
          <w:rFonts w:hint="eastAsia"/>
          <w:bCs/>
          <w:sz w:val="28"/>
          <w:szCs w:val="28"/>
        </w:rPr>
        <w:t>的动漫</w:t>
      </w:r>
      <w:proofErr w:type="gramEnd"/>
      <w:r>
        <w:rPr>
          <w:rFonts w:hint="eastAsia"/>
          <w:bCs/>
          <w:sz w:val="28"/>
          <w:szCs w:val="28"/>
        </w:rPr>
        <w:t>IP，利用新媒体时代的优势，</w:t>
      </w:r>
      <w:r>
        <w:rPr>
          <w:rFonts w:hint="eastAsia"/>
          <w:bCs/>
          <w:sz w:val="28"/>
          <w:szCs w:val="28"/>
          <w:shd w:val="clear" w:color="auto" w:fill="FFFFFF"/>
        </w:rPr>
        <w:t>加快优质</w:t>
      </w:r>
      <w:proofErr w:type="gramStart"/>
      <w:r>
        <w:rPr>
          <w:rFonts w:hint="eastAsia"/>
          <w:bCs/>
          <w:sz w:val="28"/>
          <w:szCs w:val="28"/>
          <w:shd w:val="clear" w:color="auto" w:fill="FFFFFF"/>
        </w:rPr>
        <w:t>动漫作品</w:t>
      </w:r>
      <w:proofErr w:type="gramEnd"/>
      <w:r>
        <w:rPr>
          <w:rFonts w:hint="eastAsia"/>
          <w:bCs/>
          <w:sz w:val="28"/>
          <w:szCs w:val="28"/>
          <w:shd w:val="clear" w:color="auto" w:fill="FFFFFF"/>
        </w:rPr>
        <w:t>的传播速度，</w:t>
      </w:r>
      <w:r>
        <w:rPr>
          <w:rFonts w:hint="eastAsia"/>
          <w:bCs/>
          <w:sz w:val="28"/>
          <w:szCs w:val="28"/>
        </w:rPr>
        <w:t>积累大量目标群体，快速实现流量变现的目的。</w:t>
      </w:r>
    </w:p>
    <w:p w14:paraId="30CD8075" w14:textId="77777777" w:rsidR="0089417D" w:rsidRDefault="00C0458A">
      <w:pPr>
        <w:rPr>
          <w:bCs/>
          <w:sz w:val="28"/>
          <w:szCs w:val="28"/>
        </w:rPr>
      </w:pPr>
      <w:r>
        <w:rPr>
          <w:rFonts w:hint="eastAsia"/>
          <w:bCs/>
          <w:sz w:val="28"/>
          <w:szCs w:val="28"/>
        </w:rPr>
        <w:t xml:space="preserve">3.3.2 </w:t>
      </w:r>
      <w:proofErr w:type="gramStart"/>
      <w:r>
        <w:rPr>
          <w:rFonts w:hint="eastAsia"/>
          <w:bCs/>
          <w:sz w:val="28"/>
          <w:szCs w:val="28"/>
        </w:rPr>
        <w:t>动漫产业</w:t>
      </w:r>
      <w:proofErr w:type="gramEnd"/>
      <w:r>
        <w:rPr>
          <w:rFonts w:hint="eastAsia"/>
          <w:bCs/>
          <w:sz w:val="28"/>
          <w:szCs w:val="28"/>
        </w:rPr>
        <w:t>链亟需完善</w:t>
      </w:r>
    </w:p>
    <w:p w14:paraId="56C5DD66" w14:textId="77777777" w:rsidR="0089417D" w:rsidRDefault="00C0458A">
      <w:pPr>
        <w:ind w:firstLineChars="200" w:firstLine="560"/>
        <w:rPr>
          <w:bCs/>
          <w:sz w:val="28"/>
          <w:szCs w:val="28"/>
        </w:rPr>
      </w:pPr>
      <w:proofErr w:type="gramStart"/>
      <w:r>
        <w:rPr>
          <w:rFonts w:hint="eastAsia"/>
          <w:bCs/>
          <w:sz w:val="28"/>
          <w:szCs w:val="28"/>
        </w:rPr>
        <w:t>动漫产业</w:t>
      </w:r>
      <w:proofErr w:type="gramEnd"/>
      <w:r>
        <w:rPr>
          <w:rFonts w:hint="eastAsia"/>
          <w:bCs/>
          <w:sz w:val="28"/>
          <w:szCs w:val="28"/>
        </w:rPr>
        <w:t>链是指产业链在动</w:t>
      </w:r>
      <w:proofErr w:type="gramStart"/>
      <w:r>
        <w:rPr>
          <w:rFonts w:hint="eastAsia"/>
          <w:bCs/>
          <w:sz w:val="28"/>
          <w:szCs w:val="28"/>
        </w:rPr>
        <w:t>漫市场</w:t>
      </w:r>
      <w:proofErr w:type="gramEnd"/>
      <w:r>
        <w:rPr>
          <w:rFonts w:hint="eastAsia"/>
          <w:bCs/>
          <w:sz w:val="28"/>
          <w:szCs w:val="28"/>
        </w:rPr>
        <w:t>的一种表述，</w:t>
      </w:r>
      <w:r>
        <w:rPr>
          <w:rFonts w:hint="eastAsia"/>
          <w:bCs/>
          <w:sz w:val="28"/>
          <w:szCs w:val="28"/>
          <w:shd w:val="clear" w:color="auto" w:fill="FFFFFF"/>
        </w:rPr>
        <w:t>完整的</w:t>
      </w:r>
      <w:proofErr w:type="gramStart"/>
      <w:r>
        <w:rPr>
          <w:rFonts w:hint="eastAsia"/>
          <w:bCs/>
          <w:sz w:val="28"/>
          <w:szCs w:val="28"/>
          <w:shd w:val="clear" w:color="auto" w:fill="FFFFFF"/>
        </w:rPr>
        <w:t>动漫产业链包括动漫作品</w:t>
      </w:r>
      <w:proofErr w:type="gramEnd"/>
      <w:r>
        <w:rPr>
          <w:rFonts w:hint="eastAsia"/>
          <w:bCs/>
          <w:sz w:val="28"/>
          <w:szCs w:val="28"/>
          <w:shd w:val="clear" w:color="auto" w:fill="FFFFFF"/>
        </w:rPr>
        <w:t>的制作、流通、变现和衍生。</w:t>
      </w:r>
      <w:r>
        <w:rPr>
          <w:rFonts w:hint="eastAsia"/>
          <w:bCs/>
          <w:sz w:val="28"/>
          <w:szCs w:val="28"/>
        </w:rPr>
        <w:t>国内</w:t>
      </w:r>
      <w:proofErr w:type="gramStart"/>
      <w:r>
        <w:rPr>
          <w:rFonts w:hint="eastAsia"/>
          <w:bCs/>
          <w:sz w:val="28"/>
          <w:szCs w:val="28"/>
        </w:rPr>
        <w:t>动漫市场</w:t>
      </w:r>
      <w:proofErr w:type="gramEnd"/>
      <w:r>
        <w:rPr>
          <w:rFonts w:hint="eastAsia"/>
          <w:bCs/>
          <w:sz w:val="28"/>
          <w:szCs w:val="28"/>
        </w:rPr>
        <w:t>相比于美、日，在产业链的各个方面的完善程度均不足，亟需</w:t>
      </w:r>
      <w:proofErr w:type="gramStart"/>
      <w:r>
        <w:rPr>
          <w:rFonts w:hint="eastAsia"/>
          <w:bCs/>
          <w:sz w:val="28"/>
          <w:szCs w:val="28"/>
        </w:rPr>
        <w:t>完善动漫产业</w:t>
      </w:r>
      <w:proofErr w:type="gramEnd"/>
      <w:r>
        <w:rPr>
          <w:rFonts w:hint="eastAsia"/>
          <w:bCs/>
          <w:sz w:val="28"/>
          <w:szCs w:val="28"/>
        </w:rPr>
        <w:t>链。第一，在动</w:t>
      </w:r>
      <w:proofErr w:type="gramStart"/>
      <w:r>
        <w:rPr>
          <w:rFonts w:hint="eastAsia"/>
          <w:bCs/>
          <w:sz w:val="28"/>
          <w:szCs w:val="28"/>
        </w:rPr>
        <w:t>漫作品</w:t>
      </w:r>
      <w:proofErr w:type="gramEnd"/>
      <w:r>
        <w:rPr>
          <w:rFonts w:hint="eastAsia"/>
          <w:bCs/>
          <w:sz w:val="28"/>
          <w:szCs w:val="28"/>
        </w:rPr>
        <w:t>的制作方面，偏向性较为严重，多为低幼化作品，年龄覆盖面处于3-15岁，类似于《喜羊羊与灰太狼》、《小猪佩奇》</w:t>
      </w:r>
      <w:proofErr w:type="gramStart"/>
      <w:r>
        <w:rPr>
          <w:rFonts w:hint="eastAsia"/>
          <w:bCs/>
          <w:sz w:val="28"/>
          <w:szCs w:val="28"/>
        </w:rPr>
        <w:lastRenderedPageBreak/>
        <w:t>这种动漫占据</w:t>
      </w:r>
      <w:proofErr w:type="gramEnd"/>
      <w:r>
        <w:rPr>
          <w:rFonts w:hint="eastAsia"/>
          <w:bCs/>
          <w:sz w:val="28"/>
          <w:szCs w:val="28"/>
        </w:rPr>
        <w:t>了</w:t>
      </w:r>
      <w:proofErr w:type="gramStart"/>
      <w:r>
        <w:rPr>
          <w:rFonts w:hint="eastAsia"/>
          <w:bCs/>
          <w:sz w:val="28"/>
          <w:szCs w:val="28"/>
        </w:rPr>
        <w:t>动漫市场</w:t>
      </w:r>
      <w:proofErr w:type="gramEnd"/>
      <w:r>
        <w:rPr>
          <w:rFonts w:hint="eastAsia"/>
          <w:bCs/>
          <w:sz w:val="28"/>
          <w:szCs w:val="28"/>
        </w:rPr>
        <w:t>的半壁江山；同时，</w:t>
      </w:r>
      <w:proofErr w:type="gramStart"/>
      <w:r>
        <w:rPr>
          <w:rFonts w:hint="eastAsia"/>
          <w:bCs/>
          <w:sz w:val="28"/>
          <w:szCs w:val="28"/>
        </w:rPr>
        <w:t>动漫原创</w:t>
      </w:r>
      <w:proofErr w:type="gramEnd"/>
      <w:r>
        <w:rPr>
          <w:rFonts w:hint="eastAsia"/>
          <w:bCs/>
          <w:sz w:val="28"/>
          <w:szCs w:val="28"/>
        </w:rPr>
        <w:t>性不足，抄袭现象屡禁不止；第二，在动</w:t>
      </w:r>
      <w:proofErr w:type="gramStart"/>
      <w:r>
        <w:rPr>
          <w:rFonts w:hint="eastAsia"/>
          <w:bCs/>
          <w:sz w:val="28"/>
          <w:szCs w:val="28"/>
        </w:rPr>
        <w:t>漫作品</w:t>
      </w:r>
      <w:proofErr w:type="gramEnd"/>
      <w:r>
        <w:rPr>
          <w:rFonts w:hint="eastAsia"/>
          <w:bCs/>
          <w:sz w:val="28"/>
          <w:szCs w:val="28"/>
        </w:rPr>
        <w:t>的流通方面，用户的付费意识有待提高，盗版</w:t>
      </w:r>
      <w:proofErr w:type="gramStart"/>
      <w:r>
        <w:rPr>
          <w:rFonts w:hint="eastAsia"/>
          <w:bCs/>
          <w:sz w:val="28"/>
          <w:szCs w:val="28"/>
        </w:rPr>
        <w:t>动漫作品</w:t>
      </w:r>
      <w:proofErr w:type="gramEnd"/>
      <w:r>
        <w:rPr>
          <w:rFonts w:hint="eastAsia"/>
          <w:bCs/>
          <w:sz w:val="28"/>
          <w:szCs w:val="28"/>
        </w:rPr>
        <w:t>盛行，致使</w:t>
      </w:r>
      <w:proofErr w:type="gramStart"/>
      <w:r>
        <w:rPr>
          <w:rFonts w:hint="eastAsia"/>
          <w:bCs/>
          <w:sz w:val="28"/>
          <w:szCs w:val="28"/>
        </w:rPr>
        <w:t>动漫作品</w:t>
      </w:r>
      <w:proofErr w:type="gramEnd"/>
      <w:r>
        <w:rPr>
          <w:rFonts w:hint="eastAsia"/>
          <w:bCs/>
          <w:sz w:val="28"/>
          <w:szCs w:val="28"/>
        </w:rPr>
        <w:t>在流通环节丧失大量的经济效益。</w:t>
      </w:r>
      <w:proofErr w:type="gramStart"/>
      <w:r>
        <w:rPr>
          <w:rFonts w:hint="eastAsia"/>
          <w:bCs/>
          <w:sz w:val="28"/>
          <w:szCs w:val="28"/>
        </w:rPr>
        <w:t>动漫作品</w:t>
      </w:r>
      <w:proofErr w:type="gramEnd"/>
      <w:r>
        <w:rPr>
          <w:rFonts w:hint="eastAsia"/>
          <w:bCs/>
          <w:sz w:val="28"/>
          <w:szCs w:val="28"/>
        </w:rPr>
        <w:t>的流动性不足，优质</w:t>
      </w:r>
      <w:proofErr w:type="gramStart"/>
      <w:r>
        <w:rPr>
          <w:rFonts w:hint="eastAsia"/>
          <w:bCs/>
          <w:sz w:val="28"/>
          <w:szCs w:val="28"/>
        </w:rPr>
        <w:t>动漫由于</w:t>
      </w:r>
      <w:proofErr w:type="gramEnd"/>
      <w:r>
        <w:rPr>
          <w:rFonts w:hint="eastAsia"/>
          <w:bCs/>
          <w:sz w:val="28"/>
          <w:szCs w:val="28"/>
        </w:rPr>
        <w:t>缺乏资金无法达到预期的流通效果，甚至早早地被腰斩；</w:t>
      </w:r>
      <w:r>
        <w:rPr>
          <w:rFonts w:hint="eastAsia"/>
          <w:bCs/>
          <w:sz w:val="28"/>
          <w:szCs w:val="28"/>
          <w:shd w:val="clear" w:color="auto" w:fill="FFFFFF"/>
        </w:rPr>
        <w:t>第三，在动</w:t>
      </w:r>
      <w:proofErr w:type="gramStart"/>
      <w:r>
        <w:rPr>
          <w:rFonts w:hint="eastAsia"/>
          <w:bCs/>
          <w:sz w:val="28"/>
          <w:szCs w:val="28"/>
          <w:shd w:val="clear" w:color="auto" w:fill="FFFFFF"/>
        </w:rPr>
        <w:t>漫作品</w:t>
      </w:r>
      <w:proofErr w:type="gramEnd"/>
      <w:r>
        <w:rPr>
          <w:rFonts w:hint="eastAsia"/>
          <w:bCs/>
          <w:sz w:val="28"/>
          <w:szCs w:val="28"/>
          <w:shd w:val="clear" w:color="auto" w:fill="FFFFFF"/>
        </w:rPr>
        <w:t>的变现方面，</w:t>
      </w:r>
      <w:r>
        <w:rPr>
          <w:rFonts w:hint="eastAsia"/>
          <w:bCs/>
          <w:sz w:val="28"/>
          <w:szCs w:val="28"/>
        </w:rPr>
        <w:t>粉丝经济效应不明显，二次元用户的付费意愿和能力不足，而且</w:t>
      </w:r>
      <w:proofErr w:type="gramStart"/>
      <w:r>
        <w:rPr>
          <w:rFonts w:hint="eastAsia"/>
          <w:bCs/>
          <w:sz w:val="28"/>
          <w:szCs w:val="28"/>
        </w:rPr>
        <w:t>动漫作品</w:t>
      </w:r>
      <w:proofErr w:type="gramEnd"/>
      <w:r>
        <w:rPr>
          <w:rFonts w:hint="eastAsia"/>
          <w:bCs/>
          <w:sz w:val="28"/>
          <w:szCs w:val="28"/>
        </w:rPr>
        <w:t>由于流通环节出了问题，无法积累大量忠实用户，致使不能进行流量变现，</w:t>
      </w:r>
      <w:proofErr w:type="gramStart"/>
      <w:r>
        <w:rPr>
          <w:rFonts w:hint="eastAsia"/>
          <w:bCs/>
          <w:sz w:val="28"/>
          <w:szCs w:val="28"/>
          <w:shd w:val="clear" w:color="auto" w:fill="FFFFFF"/>
        </w:rPr>
        <w:t>动漫的</w:t>
      </w:r>
      <w:proofErr w:type="gramEnd"/>
      <w:r>
        <w:rPr>
          <w:rFonts w:hint="eastAsia"/>
          <w:bCs/>
          <w:sz w:val="28"/>
          <w:szCs w:val="28"/>
          <w:shd w:val="clear" w:color="auto" w:fill="FFFFFF"/>
        </w:rPr>
        <w:t>衍生产业也会受到影响。</w:t>
      </w:r>
      <w:r>
        <w:rPr>
          <w:rFonts w:hint="eastAsia"/>
          <w:bCs/>
          <w:sz w:val="28"/>
          <w:szCs w:val="28"/>
        </w:rPr>
        <w:t>第四，在动</w:t>
      </w:r>
      <w:proofErr w:type="gramStart"/>
      <w:r>
        <w:rPr>
          <w:rFonts w:hint="eastAsia"/>
          <w:bCs/>
          <w:sz w:val="28"/>
          <w:szCs w:val="28"/>
        </w:rPr>
        <w:t>漫作品</w:t>
      </w:r>
      <w:proofErr w:type="gramEnd"/>
      <w:r>
        <w:rPr>
          <w:rFonts w:hint="eastAsia"/>
          <w:bCs/>
          <w:sz w:val="28"/>
          <w:szCs w:val="28"/>
        </w:rPr>
        <w:t>的衍生产业的方面，由于无法积累大量受众群体，粉丝经济网不能闭合，相关的衍生产业得不到资金支持，企业纷纷破产，</w:t>
      </w:r>
      <w:r>
        <w:rPr>
          <w:rFonts w:hint="eastAsia"/>
          <w:bCs/>
          <w:sz w:val="28"/>
          <w:szCs w:val="28"/>
          <w:shd w:val="clear" w:color="auto" w:fill="FFFFFF"/>
        </w:rPr>
        <w:t>进一步恶化</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的发展，形成恶性循环。</w:t>
      </w:r>
      <w:r>
        <w:rPr>
          <w:rFonts w:hint="eastAsia"/>
          <w:bCs/>
          <w:sz w:val="28"/>
          <w:szCs w:val="28"/>
        </w:rPr>
        <w:t>以</w:t>
      </w:r>
      <w:proofErr w:type="gramStart"/>
      <w:r>
        <w:rPr>
          <w:rFonts w:hint="eastAsia"/>
          <w:bCs/>
          <w:sz w:val="28"/>
          <w:szCs w:val="28"/>
        </w:rPr>
        <w:t>动漫作品</w:t>
      </w:r>
      <w:proofErr w:type="gramEnd"/>
      <w:r>
        <w:rPr>
          <w:rFonts w:hint="eastAsia"/>
          <w:bCs/>
          <w:sz w:val="28"/>
          <w:szCs w:val="28"/>
        </w:rPr>
        <w:t>为核心的</w:t>
      </w:r>
      <w:proofErr w:type="gramStart"/>
      <w:r>
        <w:rPr>
          <w:rFonts w:hint="eastAsia"/>
          <w:bCs/>
          <w:sz w:val="28"/>
          <w:szCs w:val="28"/>
        </w:rPr>
        <w:t>动漫产业</w:t>
      </w:r>
      <w:proofErr w:type="gramEnd"/>
      <w:r>
        <w:rPr>
          <w:rFonts w:hint="eastAsia"/>
          <w:bCs/>
          <w:sz w:val="28"/>
          <w:szCs w:val="28"/>
        </w:rPr>
        <w:t>是一环扣一环的，任何一个环节出现问题，都会影响产业的向前发展，</w:t>
      </w:r>
      <w:proofErr w:type="gramStart"/>
      <w:r>
        <w:rPr>
          <w:rFonts w:hint="eastAsia"/>
          <w:bCs/>
          <w:sz w:val="28"/>
          <w:szCs w:val="28"/>
        </w:rPr>
        <w:t>动漫产业</w:t>
      </w:r>
      <w:proofErr w:type="gramEnd"/>
      <w:r>
        <w:rPr>
          <w:rFonts w:hint="eastAsia"/>
          <w:bCs/>
          <w:sz w:val="28"/>
          <w:szCs w:val="28"/>
        </w:rPr>
        <w:t>链亟需完善，刻不容缓。</w:t>
      </w:r>
    </w:p>
    <w:p w14:paraId="7FCB642C" w14:textId="77777777" w:rsidR="0089417D" w:rsidRDefault="00C0458A">
      <w:pPr>
        <w:rPr>
          <w:bCs/>
          <w:sz w:val="28"/>
          <w:szCs w:val="28"/>
        </w:rPr>
      </w:pPr>
      <w:r>
        <w:rPr>
          <w:rFonts w:hint="eastAsia"/>
          <w:bCs/>
          <w:sz w:val="28"/>
          <w:szCs w:val="28"/>
        </w:rPr>
        <w:t>3.3.3 法律法规的完善性不足</w:t>
      </w:r>
    </w:p>
    <w:p w14:paraId="38CEEF2F" w14:textId="77777777" w:rsidR="0089417D" w:rsidRDefault="00C0458A">
      <w:pPr>
        <w:ind w:firstLineChars="200" w:firstLine="560"/>
        <w:rPr>
          <w:bCs/>
          <w:sz w:val="28"/>
          <w:szCs w:val="28"/>
        </w:rPr>
      </w:pPr>
      <w:proofErr w:type="gramStart"/>
      <w:r>
        <w:rPr>
          <w:rFonts w:hint="eastAsia"/>
          <w:bCs/>
          <w:sz w:val="28"/>
          <w:szCs w:val="28"/>
          <w:shd w:val="clear" w:color="auto" w:fill="FFFFFF"/>
        </w:rPr>
        <w:t>动漫产业</w:t>
      </w:r>
      <w:proofErr w:type="gramEnd"/>
      <w:r>
        <w:rPr>
          <w:rFonts w:hint="eastAsia"/>
          <w:bCs/>
          <w:sz w:val="28"/>
          <w:szCs w:val="28"/>
          <w:shd w:val="clear" w:color="auto" w:fill="FFFFFF"/>
        </w:rPr>
        <w:t>的发展离不开国家政策的扶植，上世纪九十年代，</w:t>
      </w:r>
      <w:r>
        <w:rPr>
          <w:rFonts w:hint="eastAsia"/>
          <w:bCs/>
          <w:sz w:val="28"/>
          <w:szCs w:val="28"/>
        </w:rPr>
        <w:t>中国由于实际经济发展需要等原因，忽略了</w:t>
      </w:r>
      <w:proofErr w:type="gramStart"/>
      <w:r>
        <w:rPr>
          <w:rFonts w:hint="eastAsia"/>
          <w:bCs/>
          <w:sz w:val="28"/>
          <w:szCs w:val="28"/>
        </w:rPr>
        <w:t>动漫产业</w:t>
      </w:r>
      <w:proofErr w:type="gramEnd"/>
      <w:r>
        <w:rPr>
          <w:rFonts w:hint="eastAsia"/>
          <w:bCs/>
          <w:sz w:val="28"/>
          <w:szCs w:val="28"/>
        </w:rPr>
        <w:t>的发展，优先发展了重工业，致使国内</w:t>
      </w:r>
      <w:proofErr w:type="gramStart"/>
      <w:r>
        <w:rPr>
          <w:rFonts w:hint="eastAsia"/>
          <w:bCs/>
          <w:sz w:val="28"/>
          <w:szCs w:val="28"/>
        </w:rPr>
        <w:t>动漫市场</w:t>
      </w:r>
      <w:proofErr w:type="gramEnd"/>
      <w:r>
        <w:rPr>
          <w:rFonts w:hint="eastAsia"/>
          <w:bCs/>
          <w:sz w:val="28"/>
          <w:szCs w:val="28"/>
        </w:rPr>
        <w:t>发展缓慢、经历了近几十年的低谷。</w:t>
      </w:r>
      <w:proofErr w:type="gramStart"/>
      <w:r>
        <w:rPr>
          <w:rFonts w:hint="eastAsia"/>
          <w:bCs/>
          <w:sz w:val="28"/>
          <w:szCs w:val="28"/>
        </w:rPr>
        <w:t>当下新</w:t>
      </w:r>
      <w:proofErr w:type="gramEnd"/>
      <w:r>
        <w:rPr>
          <w:rFonts w:hint="eastAsia"/>
          <w:bCs/>
          <w:sz w:val="28"/>
          <w:szCs w:val="28"/>
        </w:rPr>
        <w:t>媒体时代，第一，</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的政策倾向力度仍然不足，关于产业的资金和人力物力的投入力度过低；</w:t>
      </w:r>
      <w:r>
        <w:rPr>
          <w:rFonts w:hint="eastAsia"/>
          <w:bCs/>
          <w:sz w:val="28"/>
          <w:szCs w:val="28"/>
        </w:rPr>
        <w:t>第二，</w:t>
      </w:r>
      <w:r>
        <w:rPr>
          <w:rFonts w:hint="eastAsia"/>
          <w:bCs/>
          <w:sz w:val="28"/>
          <w:szCs w:val="28"/>
          <w:shd w:val="clear" w:color="auto" w:fill="FFFFFF"/>
        </w:rPr>
        <w:t>保护</w:t>
      </w:r>
      <w:proofErr w:type="gramStart"/>
      <w:r>
        <w:rPr>
          <w:rFonts w:hint="eastAsia"/>
          <w:bCs/>
          <w:sz w:val="28"/>
          <w:szCs w:val="28"/>
          <w:shd w:val="clear" w:color="auto" w:fill="FFFFFF"/>
        </w:rPr>
        <w:t>动漫作品</w:t>
      </w:r>
      <w:proofErr w:type="gramEnd"/>
      <w:r>
        <w:rPr>
          <w:rFonts w:hint="eastAsia"/>
          <w:bCs/>
          <w:sz w:val="28"/>
          <w:szCs w:val="28"/>
          <w:shd w:val="clear" w:color="auto" w:fill="FFFFFF"/>
        </w:rPr>
        <w:t>知识产权的力度不足，</w:t>
      </w:r>
      <w:r>
        <w:rPr>
          <w:rFonts w:hint="eastAsia"/>
          <w:bCs/>
          <w:sz w:val="28"/>
          <w:szCs w:val="28"/>
        </w:rPr>
        <w:t>抄袭现象屡禁不止，</w:t>
      </w:r>
      <w:proofErr w:type="gramStart"/>
      <w:r>
        <w:rPr>
          <w:rFonts w:hint="eastAsia"/>
          <w:bCs/>
          <w:sz w:val="28"/>
          <w:szCs w:val="28"/>
          <w:shd w:val="clear" w:color="auto" w:fill="FFFFFF"/>
        </w:rPr>
        <w:t>动漫作品</w:t>
      </w:r>
      <w:proofErr w:type="gramEnd"/>
      <w:r>
        <w:rPr>
          <w:rFonts w:hint="eastAsia"/>
          <w:bCs/>
          <w:sz w:val="28"/>
          <w:szCs w:val="28"/>
          <w:shd w:val="clear" w:color="auto" w:fill="FFFFFF"/>
        </w:rPr>
        <w:t>贯穿了整个</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链，前端的</w:t>
      </w:r>
      <w:proofErr w:type="gramStart"/>
      <w:r>
        <w:rPr>
          <w:rFonts w:hint="eastAsia"/>
          <w:bCs/>
          <w:sz w:val="28"/>
          <w:szCs w:val="28"/>
          <w:shd w:val="clear" w:color="auto" w:fill="FFFFFF"/>
        </w:rPr>
        <w:t>动漫作品</w:t>
      </w:r>
      <w:proofErr w:type="gramEnd"/>
      <w:r>
        <w:rPr>
          <w:rFonts w:hint="eastAsia"/>
          <w:bCs/>
          <w:sz w:val="28"/>
          <w:szCs w:val="28"/>
          <w:shd w:val="clear" w:color="auto" w:fill="FFFFFF"/>
        </w:rPr>
        <w:t>的质量问题尤为重要，</w:t>
      </w:r>
      <w:r>
        <w:rPr>
          <w:rFonts w:hint="eastAsia"/>
          <w:bCs/>
          <w:sz w:val="28"/>
          <w:szCs w:val="28"/>
        </w:rPr>
        <w:t>保护创作者的知识产权就是在维护</w:t>
      </w:r>
      <w:proofErr w:type="gramStart"/>
      <w:r>
        <w:rPr>
          <w:rFonts w:hint="eastAsia"/>
          <w:bCs/>
          <w:sz w:val="28"/>
          <w:szCs w:val="28"/>
        </w:rPr>
        <w:t>动漫产业</w:t>
      </w:r>
      <w:proofErr w:type="gramEnd"/>
      <w:r>
        <w:rPr>
          <w:rFonts w:hint="eastAsia"/>
          <w:bCs/>
          <w:sz w:val="28"/>
          <w:szCs w:val="28"/>
        </w:rPr>
        <w:t>的利益，出台相关政策保护原创，禁止抄袭已经刻不容缓了；</w:t>
      </w:r>
      <w:r>
        <w:rPr>
          <w:rFonts w:hint="eastAsia"/>
          <w:bCs/>
          <w:sz w:val="28"/>
          <w:szCs w:val="28"/>
        </w:rPr>
        <w:lastRenderedPageBreak/>
        <w:t>第三，关于</w:t>
      </w:r>
      <w:proofErr w:type="gramStart"/>
      <w:r>
        <w:rPr>
          <w:rFonts w:hint="eastAsia"/>
          <w:bCs/>
          <w:sz w:val="28"/>
          <w:szCs w:val="28"/>
        </w:rPr>
        <w:t>动漫产业</w:t>
      </w:r>
      <w:proofErr w:type="gramEnd"/>
      <w:r>
        <w:rPr>
          <w:rFonts w:hint="eastAsia"/>
          <w:bCs/>
          <w:sz w:val="28"/>
          <w:szCs w:val="28"/>
        </w:rPr>
        <w:t>的人才培养的政策力度不足，越来越少的人才投身于</w:t>
      </w:r>
      <w:proofErr w:type="gramStart"/>
      <w:r>
        <w:rPr>
          <w:rFonts w:hint="eastAsia"/>
          <w:bCs/>
          <w:sz w:val="28"/>
          <w:szCs w:val="28"/>
        </w:rPr>
        <w:t>动漫作品</w:t>
      </w:r>
      <w:proofErr w:type="gramEnd"/>
      <w:r>
        <w:rPr>
          <w:rFonts w:hint="eastAsia"/>
          <w:bCs/>
          <w:sz w:val="28"/>
          <w:szCs w:val="28"/>
        </w:rPr>
        <w:t>的制作中，前端人才匮乏，大学开设的相关课程较少，</w:t>
      </w:r>
      <w:r>
        <w:rPr>
          <w:rFonts w:hint="eastAsia"/>
          <w:bCs/>
          <w:sz w:val="28"/>
          <w:szCs w:val="28"/>
          <w:shd w:val="clear" w:color="auto" w:fill="FFFFFF"/>
        </w:rPr>
        <w:t>国家对</w:t>
      </w:r>
      <w:proofErr w:type="gramStart"/>
      <w:r>
        <w:rPr>
          <w:rFonts w:hint="eastAsia"/>
          <w:bCs/>
          <w:sz w:val="28"/>
          <w:szCs w:val="28"/>
          <w:shd w:val="clear" w:color="auto" w:fill="FFFFFF"/>
        </w:rPr>
        <w:t>动漫人才</w:t>
      </w:r>
      <w:proofErr w:type="gramEnd"/>
      <w:r>
        <w:rPr>
          <w:rFonts w:hint="eastAsia"/>
          <w:bCs/>
          <w:sz w:val="28"/>
          <w:szCs w:val="28"/>
          <w:shd w:val="clear" w:color="auto" w:fill="FFFFFF"/>
        </w:rPr>
        <w:t>的培养不够重视，</w:t>
      </w:r>
      <w:r>
        <w:rPr>
          <w:rFonts w:hint="eastAsia"/>
          <w:bCs/>
          <w:sz w:val="28"/>
          <w:szCs w:val="28"/>
        </w:rPr>
        <w:t>相关教育资源欠缺，行业发展前景不被看好。第四，</w:t>
      </w:r>
      <w:r>
        <w:rPr>
          <w:rFonts w:hint="eastAsia"/>
          <w:bCs/>
          <w:sz w:val="28"/>
          <w:szCs w:val="28"/>
          <w:shd w:val="clear" w:color="auto" w:fill="FFFFFF"/>
        </w:rPr>
        <w:t>对于</w:t>
      </w:r>
      <w:proofErr w:type="gramStart"/>
      <w:r>
        <w:rPr>
          <w:rFonts w:hint="eastAsia"/>
          <w:bCs/>
          <w:sz w:val="28"/>
          <w:szCs w:val="28"/>
          <w:shd w:val="clear" w:color="auto" w:fill="FFFFFF"/>
        </w:rPr>
        <w:t>动漫企业</w:t>
      </w:r>
      <w:proofErr w:type="gramEnd"/>
      <w:r>
        <w:rPr>
          <w:rFonts w:hint="eastAsia"/>
          <w:bCs/>
          <w:sz w:val="28"/>
          <w:szCs w:val="28"/>
          <w:shd w:val="clear" w:color="auto" w:fill="FFFFFF"/>
        </w:rPr>
        <w:t>的政策扶持力度不足，</w:t>
      </w:r>
      <w:proofErr w:type="gramStart"/>
      <w:r>
        <w:rPr>
          <w:rFonts w:hint="eastAsia"/>
          <w:bCs/>
          <w:sz w:val="28"/>
          <w:szCs w:val="28"/>
        </w:rPr>
        <w:t>动漫市场</w:t>
      </w:r>
      <w:proofErr w:type="gramEnd"/>
      <w:r>
        <w:rPr>
          <w:rFonts w:hint="eastAsia"/>
          <w:bCs/>
          <w:sz w:val="28"/>
          <w:szCs w:val="28"/>
        </w:rPr>
        <w:t>缺少行业龙头企业，</w:t>
      </w:r>
      <w:proofErr w:type="gramStart"/>
      <w:r>
        <w:rPr>
          <w:rFonts w:hint="eastAsia"/>
          <w:bCs/>
          <w:sz w:val="28"/>
          <w:szCs w:val="28"/>
        </w:rPr>
        <w:t>动漫企业</w:t>
      </w:r>
      <w:proofErr w:type="gramEnd"/>
      <w:r>
        <w:rPr>
          <w:rFonts w:hint="eastAsia"/>
          <w:bCs/>
          <w:sz w:val="28"/>
          <w:szCs w:val="28"/>
        </w:rPr>
        <w:t>的发展模式过于陈旧，企业的创新性不足，无法吸引投资者的目光，得不到资金支持的</w:t>
      </w:r>
      <w:proofErr w:type="gramStart"/>
      <w:r>
        <w:rPr>
          <w:rFonts w:hint="eastAsia"/>
          <w:bCs/>
          <w:sz w:val="28"/>
          <w:szCs w:val="28"/>
        </w:rPr>
        <w:t>动漫企业</w:t>
      </w:r>
      <w:proofErr w:type="gramEnd"/>
      <w:r>
        <w:rPr>
          <w:rFonts w:hint="eastAsia"/>
          <w:bCs/>
          <w:sz w:val="28"/>
          <w:szCs w:val="28"/>
        </w:rPr>
        <w:t>发展近乎停滞，濒临破产。</w:t>
      </w:r>
    </w:p>
    <w:p w14:paraId="75BABA02" w14:textId="77777777" w:rsidR="0089417D" w:rsidRDefault="00C0458A">
      <w:pPr>
        <w:rPr>
          <w:bCs/>
          <w:sz w:val="28"/>
          <w:szCs w:val="28"/>
        </w:rPr>
      </w:pPr>
      <w:r>
        <w:rPr>
          <w:rFonts w:hint="eastAsia"/>
          <w:bCs/>
          <w:sz w:val="28"/>
          <w:szCs w:val="28"/>
        </w:rPr>
        <w:t>3.4 新媒体时代</w:t>
      </w:r>
      <w:proofErr w:type="gramStart"/>
      <w:r>
        <w:rPr>
          <w:rFonts w:hint="eastAsia"/>
          <w:bCs/>
          <w:sz w:val="28"/>
          <w:szCs w:val="28"/>
        </w:rPr>
        <w:t>动漫产业</w:t>
      </w:r>
      <w:proofErr w:type="gramEnd"/>
      <w:r>
        <w:rPr>
          <w:rFonts w:hint="eastAsia"/>
          <w:bCs/>
          <w:sz w:val="28"/>
          <w:szCs w:val="28"/>
        </w:rPr>
        <w:t>面临的机遇</w:t>
      </w:r>
    </w:p>
    <w:p w14:paraId="177EDA10" w14:textId="77777777" w:rsidR="0089417D" w:rsidRDefault="00C0458A">
      <w:pPr>
        <w:rPr>
          <w:bCs/>
          <w:sz w:val="28"/>
          <w:szCs w:val="28"/>
        </w:rPr>
      </w:pPr>
      <w:r>
        <w:rPr>
          <w:rFonts w:hint="eastAsia"/>
          <w:bCs/>
          <w:sz w:val="28"/>
          <w:szCs w:val="28"/>
        </w:rPr>
        <w:t>3.4.1 以消费者需求为导向的</w:t>
      </w:r>
      <w:proofErr w:type="gramStart"/>
      <w:r>
        <w:rPr>
          <w:rFonts w:hint="eastAsia"/>
          <w:bCs/>
          <w:sz w:val="28"/>
          <w:szCs w:val="28"/>
        </w:rPr>
        <w:t>动漫市场</w:t>
      </w:r>
      <w:proofErr w:type="gramEnd"/>
      <w:r>
        <w:rPr>
          <w:rFonts w:hint="eastAsia"/>
          <w:bCs/>
          <w:sz w:val="28"/>
          <w:szCs w:val="28"/>
        </w:rPr>
        <w:t>的形成</w:t>
      </w:r>
    </w:p>
    <w:p w14:paraId="78804AB0" w14:textId="77777777" w:rsidR="0089417D" w:rsidRDefault="00C0458A">
      <w:pPr>
        <w:ind w:firstLineChars="200" w:firstLine="560"/>
        <w:rPr>
          <w:bCs/>
          <w:sz w:val="28"/>
          <w:szCs w:val="28"/>
        </w:rPr>
      </w:pPr>
      <w:r>
        <w:rPr>
          <w:rFonts w:hint="eastAsia"/>
          <w:bCs/>
          <w:sz w:val="28"/>
          <w:szCs w:val="28"/>
        </w:rPr>
        <w:t>新媒体时代，</w:t>
      </w:r>
      <w:proofErr w:type="gramStart"/>
      <w:r>
        <w:rPr>
          <w:rFonts w:hint="eastAsia"/>
          <w:bCs/>
          <w:sz w:val="28"/>
          <w:szCs w:val="28"/>
        </w:rPr>
        <w:t>动漫市场</w:t>
      </w:r>
      <w:proofErr w:type="gramEnd"/>
      <w:r>
        <w:rPr>
          <w:rFonts w:hint="eastAsia"/>
          <w:bCs/>
          <w:sz w:val="28"/>
          <w:szCs w:val="28"/>
        </w:rPr>
        <w:t>在“短视频”等自媒体平台的加持下越发的成熟和稳定，</w:t>
      </w:r>
      <w:proofErr w:type="gramStart"/>
      <w:r>
        <w:rPr>
          <w:rFonts w:hint="eastAsia"/>
          <w:bCs/>
          <w:sz w:val="28"/>
          <w:szCs w:val="28"/>
        </w:rPr>
        <w:t>动漫作品</w:t>
      </w:r>
      <w:proofErr w:type="gramEnd"/>
      <w:r>
        <w:rPr>
          <w:rFonts w:hint="eastAsia"/>
          <w:bCs/>
          <w:sz w:val="28"/>
          <w:szCs w:val="28"/>
        </w:rPr>
        <w:t>可以通过短视频进行快速传播，</w:t>
      </w:r>
      <w:proofErr w:type="gramStart"/>
      <w:r>
        <w:rPr>
          <w:rFonts w:hint="eastAsia"/>
          <w:bCs/>
          <w:sz w:val="28"/>
          <w:szCs w:val="28"/>
        </w:rPr>
        <w:t>用户在刷视频</w:t>
      </w:r>
      <w:proofErr w:type="gramEnd"/>
      <w:r>
        <w:rPr>
          <w:rFonts w:hint="eastAsia"/>
          <w:bCs/>
          <w:sz w:val="28"/>
          <w:szCs w:val="28"/>
        </w:rPr>
        <w:t>的同时，可以根据</w:t>
      </w:r>
      <w:proofErr w:type="gramStart"/>
      <w:r>
        <w:rPr>
          <w:rFonts w:hint="eastAsia"/>
          <w:bCs/>
          <w:sz w:val="28"/>
          <w:szCs w:val="28"/>
        </w:rPr>
        <w:t>动漫作品</w:t>
      </w:r>
      <w:proofErr w:type="gramEnd"/>
      <w:r>
        <w:rPr>
          <w:rFonts w:hint="eastAsia"/>
          <w:bCs/>
          <w:sz w:val="28"/>
          <w:szCs w:val="28"/>
        </w:rPr>
        <w:t>相关内容的剪辑判断是否感兴趣，不需要特意去网上查找，</w:t>
      </w:r>
      <w:r>
        <w:rPr>
          <w:rFonts w:hint="eastAsia"/>
          <w:bCs/>
          <w:sz w:val="28"/>
          <w:szCs w:val="28"/>
          <w:shd w:val="clear" w:color="auto" w:fill="FFFFFF"/>
        </w:rPr>
        <w:t>大数据会根据用户的喜好进行定向推送，</w:t>
      </w:r>
      <w:r>
        <w:rPr>
          <w:rFonts w:hint="eastAsia"/>
          <w:bCs/>
          <w:sz w:val="28"/>
          <w:szCs w:val="28"/>
        </w:rPr>
        <w:t>方便快捷的用户体验促进了消费，加速了</w:t>
      </w:r>
      <w:proofErr w:type="gramStart"/>
      <w:r>
        <w:rPr>
          <w:rFonts w:hint="eastAsia"/>
          <w:bCs/>
          <w:sz w:val="28"/>
          <w:szCs w:val="28"/>
        </w:rPr>
        <w:t>优质动漫的</w:t>
      </w:r>
      <w:proofErr w:type="gramEnd"/>
      <w:r>
        <w:rPr>
          <w:rFonts w:hint="eastAsia"/>
          <w:bCs/>
          <w:sz w:val="28"/>
          <w:szCs w:val="28"/>
        </w:rPr>
        <w:t>传播速度，像《一人之下》这种</w:t>
      </w:r>
      <w:proofErr w:type="gramStart"/>
      <w:r>
        <w:rPr>
          <w:rFonts w:hint="eastAsia"/>
          <w:bCs/>
          <w:sz w:val="28"/>
          <w:szCs w:val="28"/>
        </w:rPr>
        <w:t>良心动漫的</w:t>
      </w:r>
      <w:proofErr w:type="gramEnd"/>
      <w:r>
        <w:rPr>
          <w:rFonts w:hint="eastAsia"/>
          <w:bCs/>
          <w:sz w:val="28"/>
          <w:szCs w:val="28"/>
        </w:rPr>
        <w:t>影响力通过“抖音”的定期推送，迅速积累了大批的忠实粉丝，包括线下和线上的消费者的需求进一步扩大，对于</w:t>
      </w:r>
      <w:proofErr w:type="gramStart"/>
      <w:r>
        <w:rPr>
          <w:rFonts w:hint="eastAsia"/>
          <w:bCs/>
          <w:sz w:val="28"/>
          <w:szCs w:val="28"/>
        </w:rPr>
        <w:t>动漫作品</w:t>
      </w:r>
      <w:proofErr w:type="gramEnd"/>
      <w:r>
        <w:rPr>
          <w:rFonts w:hint="eastAsia"/>
          <w:bCs/>
          <w:sz w:val="28"/>
          <w:szCs w:val="28"/>
        </w:rPr>
        <w:t>相关的衍生产业的消费需求同样扩大，新媒体时代的显著特征之一是大数据的时代，通过分析用户浏览相关内容的停留时间来判断消费者的喜好，以消费者的需求为导向，在新媒体平台的运作下，定期推送相关</w:t>
      </w:r>
      <w:proofErr w:type="gramStart"/>
      <w:r>
        <w:rPr>
          <w:rFonts w:hint="eastAsia"/>
          <w:bCs/>
          <w:sz w:val="28"/>
          <w:szCs w:val="28"/>
        </w:rPr>
        <w:t>动漫内容</w:t>
      </w:r>
      <w:proofErr w:type="gramEnd"/>
      <w:r>
        <w:rPr>
          <w:rFonts w:hint="eastAsia"/>
          <w:bCs/>
          <w:sz w:val="28"/>
          <w:szCs w:val="28"/>
        </w:rPr>
        <w:t>并分析消费者需求变化，刺激消费者需求。同时在动</w:t>
      </w:r>
      <w:proofErr w:type="gramStart"/>
      <w:r>
        <w:rPr>
          <w:rFonts w:hint="eastAsia"/>
          <w:bCs/>
          <w:sz w:val="28"/>
          <w:szCs w:val="28"/>
        </w:rPr>
        <w:t>漫作品</w:t>
      </w:r>
      <w:proofErr w:type="gramEnd"/>
      <w:r>
        <w:rPr>
          <w:rFonts w:hint="eastAsia"/>
          <w:bCs/>
          <w:sz w:val="28"/>
          <w:szCs w:val="28"/>
        </w:rPr>
        <w:t>的创作阶段以消费者需求为导向，加快</w:t>
      </w:r>
      <w:proofErr w:type="gramStart"/>
      <w:r>
        <w:rPr>
          <w:rFonts w:hint="eastAsia"/>
          <w:bCs/>
          <w:sz w:val="28"/>
          <w:szCs w:val="28"/>
        </w:rPr>
        <w:t>动漫作品</w:t>
      </w:r>
      <w:proofErr w:type="gramEnd"/>
      <w:r>
        <w:rPr>
          <w:rFonts w:hint="eastAsia"/>
          <w:bCs/>
          <w:sz w:val="28"/>
          <w:szCs w:val="28"/>
        </w:rPr>
        <w:t>创新，</w:t>
      </w:r>
      <w:r>
        <w:rPr>
          <w:rFonts w:hint="eastAsia"/>
          <w:bCs/>
          <w:sz w:val="28"/>
          <w:szCs w:val="28"/>
          <w:shd w:val="clear" w:color="auto" w:fill="FFFFFF"/>
        </w:rPr>
        <w:t>创作出满足消费者需求的</w:t>
      </w:r>
      <w:proofErr w:type="gramStart"/>
      <w:r>
        <w:rPr>
          <w:rFonts w:hint="eastAsia"/>
          <w:bCs/>
          <w:sz w:val="28"/>
          <w:szCs w:val="28"/>
          <w:shd w:val="clear" w:color="auto" w:fill="FFFFFF"/>
        </w:rPr>
        <w:t>优质动漫作品</w:t>
      </w:r>
      <w:proofErr w:type="gramEnd"/>
      <w:r>
        <w:rPr>
          <w:rFonts w:hint="eastAsia"/>
          <w:bCs/>
          <w:sz w:val="28"/>
          <w:szCs w:val="28"/>
          <w:shd w:val="clear" w:color="auto" w:fill="FFFFFF"/>
        </w:rPr>
        <w:t>，形成以消费者需求为导向的</w:t>
      </w:r>
      <w:proofErr w:type="gramStart"/>
      <w:r>
        <w:rPr>
          <w:rFonts w:hint="eastAsia"/>
          <w:bCs/>
          <w:sz w:val="28"/>
          <w:szCs w:val="28"/>
          <w:shd w:val="clear" w:color="auto" w:fill="FFFFFF"/>
        </w:rPr>
        <w:t>动漫全</w:t>
      </w:r>
      <w:proofErr w:type="gramEnd"/>
      <w:r>
        <w:rPr>
          <w:rFonts w:hint="eastAsia"/>
          <w:bCs/>
          <w:sz w:val="28"/>
          <w:szCs w:val="28"/>
          <w:shd w:val="clear" w:color="auto" w:fill="FFFFFF"/>
        </w:rPr>
        <w:t>产</w:t>
      </w:r>
      <w:r>
        <w:rPr>
          <w:rFonts w:hint="eastAsia"/>
          <w:bCs/>
          <w:sz w:val="28"/>
          <w:szCs w:val="28"/>
          <w:shd w:val="clear" w:color="auto" w:fill="FFFFFF"/>
        </w:rPr>
        <w:lastRenderedPageBreak/>
        <w:t>业链模式：</w:t>
      </w:r>
    </w:p>
    <w:p w14:paraId="6CBE2896" w14:textId="77777777" w:rsidR="0089417D" w:rsidRDefault="00C0458A">
      <w:pPr>
        <w:ind w:firstLineChars="200" w:firstLine="560"/>
        <w:rPr>
          <w:bCs/>
          <w:sz w:val="28"/>
          <w:szCs w:val="28"/>
        </w:rPr>
      </w:pPr>
      <w:r>
        <w:rPr>
          <w:rFonts w:hint="eastAsia"/>
          <w:bCs/>
          <w:sz w:val="28"/>
          <w:szCs w:val="28"/>
        </w:rPr>
        <w:t>第一，淘汰部分与时代脱轨的企业，建立大批</w:t>
      </w:r>
      <w:proofErr w:type="gramStart"/>
      <w:r>
        <w:rPr>
          <w:rFonts w:hint="eastAsia"/>
          <w:bCs/>
          <w:sz w:val="28"/>
          <w:szCs w:val="28"/>
        </w:rPr>
        <w:t>创新性动漫企业</w:t>
      </w:r>
      <w:proofErr w:type="gramEnd"/>
      <w:r>
        <w:rPr>
          <w:rFonts w:hint="eastAsia"/>
          <w:bCs/>
          <w:sz w:val="28"/>
          <w:szCs w:val="28"/>
        </w:rPr>
        <w:t>，</w:t>
      </w:r>
      <w:r>
        <w:rPr>
          <w:rFonts w:hint="eastAsia"/>
          <w:bCs/>
          <w:sz w:val="28"/>
          <w:szCs w:val="28"/>
          <w:shd w:val="clear" w:color="auto" w:fill="FFFFFF"/>
        </w:rPr>
        <w:t>打造具有时代价值</w:t>
      </w:r>
      <w:proofErr w:type="gramStart"/>
      <w:r>
        <w:rPr>
          <w:rFonts w:hint="eastAsia"/>
          <w:bCs/>
          <w:sz w:val="28"/>
          <w:szCs w:val="28"/>
          <w:shd w:val="clear" w:color="auto" w:fill="FFFFFF"/>
        </w:rPr>
        <w:t>的动漫作品</w:t>
      </w:r>
      <w:proofErr w:type="gramEnd"/>
      <w:r>
        <w:rPr>
          <w:rFonts w:hint="eastAsia"/>
          <w:bCs/>
          <w:sz w:val="28"/>
          <w:szCs w:val="28"/>
          <w:shd w:val="clear" w:color="auto" w:fill="FFFFFF"/>
        </w:rPr>
        <w:t>，从生产端杜绝粗制滥造的</w:t>
      </w:r>
      <w:proofErr w:type="gramStart"/>
      <w:r>
        <w:rPr>
          <w:rFonts w:hint="eastAsia"/>
          <w:bCs/>
          <w:sz w:val="28"/>
          <w:szCs w:val="28"/>
          <w:shd w:val="clear" w:color="auto" w:fill="FFFFFF"/>
        </w:rPr>
        <w:t>动漫作品</w:t>
      </w:r>
      <w:proofErr w:type="gramEnd"/>
      <w:r>
        <w:rPr>
          <w:rFonts w:hint="eastAsia"/>
          <w:bCs/>
          <w:sz w:val="28"/>
          <w:szCs w:val="28"/>
          <w:shd w:val="clear" w:color="auto" w:fill="FFFFFF"/>
        </w:rPr>
        <w:t>流向市场。</w:t>
      </w:r>
      <w:r>
        <w:rPr>
          <w:rFonts w:hint="eastAsia"/>
          <w:bCs/>
          <w:sz w:val="28"/>
          <w:szCs w:val="28"/>
        </w:rPr>
        <w:t>建立</w:t>
      </w:r>
      <w:proofErr w:type="gramStart"/>
      <w:r>
        <w:rPr>
          <w:rFonts w:hint="eastAsia"/>
          <w:bCs/>
          <w:sz w:val="28"/>
          <w:szCs w:val="28"/>
        </w:rPr>
        <w:t>创新性动漫市场</w:t>
      </w:r>
      <w:proofErr w:type="gramEnd"/>
      <w:r>
        <w:rPr>
          <w:rFonts w:hint="eastAsia"/>
          <w:bCs/>
          <w:sz w:val="28"/>
          <w:szCs w:val="28"/>
        </w:rPr>
        <w:t>，</w:t>
      </w:r>
      <w:proofErr w:type="gramStart"/>
      <w:r>
        <w:rPr>
          <w:rFonts w:hint="eastAsia"/>
          <w:bCs/>
          <w:sz w:val="28"/>
          <w:szCs w:val="28"/>
        </w:rPr>
        <w:t>培养动漫创新型</w:t>
      </w:r>
      <w:proofErr w:type="gramEnd"/>
      <w:r>
        <w:rPr>
          <w:rFonts w:hint="eastAsia"/>
          <w:bCs/>
          <w:sz w:val="28"/>
          <w:szCs w:val="28"/>
        </w:rPr>
        <w:t>人才，</w:t>
      </w:r>
      <w:r>
        <w:rPr>
          <w:rFonts w:hint="eastAsia"/>
          <w:bCs/>
          <w:sz w:val="28"/>
          <w:szCs w:val="28"/>
          <w:shd w:val="clear" w:color="auto" w:fill="FFFFFF"/>
        </w:rPr>
        <w:t>加大对于</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的人才补贴，在政策上，</w:t>
      </w:r>
      <w:r>
        <w:rPr>
          <w:rFonts w:hint="eastAsia"/>
          <w:bCs/>
          <w:sz w:val="28"/>
          <w:szCs w:val="28"/>
        </w:rPr>
        <w:t>逐步实现对于</w:t>
      </w:r>
      <w:proofErr w:type="gramStart"/>
      <w:r>
        <w:rPr>
          <w:rFonts w:hint="eastAsia"/>
          <w:bCs/>
          <w:sz w:val="28"/>
          <w:szCs w:val="28"/>
        </w:rPr>
        <w:t>动漫企业</w:t>
      </w:r>
      <w:proofErr w:type="gramEnd"/>
      <w:r>
        <w:rPr>
          <w:rFonts w:hint="eastAsia"/>
          <w:bCs/>
          <w:sz w:val="28"/>
          <w:szCs w:val="28"/>
        </w:rPr>
        <w:t>的全面监管和资金的放宽政策，通过降低市场准入壁垒，实现</w:t>
      </w:r>
      <w:proofErr w:type="gramStart"/>
      <w:r>
        <w:rPr>
          <w:rFonts w:hint="eastAsia"/>
          <w:bCs/>
          <w:sz w:val="28"/>
          <w:szCs w:val="28"/>
        </w:rPr>
        <w:t>动漫市场</w:t>
      </w:r>
      <w:proofErr w:type="gramEnd"/>
      <w:r>
        <w:rPr>
          <w:rFonts w:hint="eastAsia"/>
          <w:bCs/>
          <w:sz w:val="28"/>
          <w:szCs w:val="28"/>
        </w:rPr>
        <w:t>企业的良性竞争，同时实行全面监管又可以避免行业内卷和垄断。</w:t>
      </w:r>
      <w:proofErr w:type="gramStart"/>
      <w:r>
        <w:rPr>
          <w:rFonts w:hint="eastAsia"/>
          <w:bCs/>
          <w:sz w:val="28"/>
          <w:szCs w:val="28"/>
        </w:rPr>
        <w:t>完善动漫人才</w:t>
      </w:r>
      <w:proofErr w:type="gramEnd"/>
      <w:r>
        <w:rPr>
          <w:rFonts w:hint="eastAsia"/>
          <w:bCs/>
          <w:sz w:val="28"/>
          <w:szCs w:val="28"/>
        </w:rPr>
        <w:t>培养体系，</w:t>
      </w:r>
      <w:r>
        <w:rPr>
          <w:rFonts w:hint="eastAsia"/>
          <w:bCs/>
          <w:sz w:val="28"/>
          <w:szCs w:val="28"/>
          <w:shd w:val="clear" w:color="auto" w:fill="FFFFFF"/>
        </w:rPr>
        <w:t>加大对于国内大学</w:t>
      </w:r>
      <w:proofErr w:type="gramStart"/>
      <w:r>
        <w:rPr>
          <w:rFonts w:hint="eastAsia"/>
          <w:bCs/>
          <w:sz w:val="28"/>
          <w:szCs w:val="28"/>
          <w:shd w:val="clear" w:color="auto" w:fill="FFFFFF"/>
        </w:rPr>
        <w:t>动漫相关</w:t>
      </w:r>
      <w:proofErr w:type="gramEnd"/>
      <w:r>
        <w:rPr>
          <w:rFonts w:hint="eastAsia"/>
          <w:bCs/>
          <w:sz w:val="28"/>
          <w:szCs w:val="28"/>
          <w:shd w:val="clear" w:color="auto" w:fill="FFFFFF"/>
        </w:rPr>
        <w:t>专业的资金投入力度。</w:t>
      </w:r>
    </w:p>
    <w:p w14:paraId="5627FD00" w14:textId="77777777" w:rsidR="0089417D" w:rsidRDefault="00C0458A">
      <w:pPr>
        <w:ind w:firstLineChars="100" w:firstLine="280"/>
        <w:rPr>
          <w:bCs/>
          <w:sz w:val="28"/>
          <w:szCs w:val="28"/>
        </w:rPr>
      </w:pPr>
      <w:r>
        <w:rPr>
          <w:rFonts w:hint="eastAsia"/>
          <w:bCs/>
          <w:sz w:val="28"/>
          <w:szCs w:val="28"/>
        </w:rPr>
        <w:t>第二，</w:t>
      </w:r>
      <w:r>
        <w:rPr>
          <w:rFonts w:hint="eastAsia"/>
          <w:bCs/>
          <w:sz w:val="28"/>
          <w:szCs w:val="28"/>
          <w:shd w:val="clear" w:color="auto" w:fill="FFFFFF"/>
        </w:rPr>
        <w:t>新媒体时代，</w:t>
      </w:r>
      <w:proofErr w:type="gramStart"/>
      <w:r>
        <w:rPr>
          <w:rFonts w:hint="eastAsia"/>
          <w:bCs/>
          <w:sz w:val="28"/>
          <w:szCs w:val="28"/>
          <w:shd w:val="clear" w:color="auto" w:fill="FFFFFF"/>
        </w:rPr>
        <w:t>动漫作品</w:t>
      </w:r>
      <w:proofErr w:type="gramEnd"/>
      <w:r>
        <w:rPr>
          <w:rFonts w:hint="eastAsia"/>
          <w:bCs/>
          <w:sz w:val="28"/>
          <w:szCs w:val="28"/>
          <w:shd w:val="clear" w:color="auto" w:fill="FFFFFF"/>
        </w:rPr>
        <w:t>的传播途径发生了变革，</w:t>
      </w:r>
      <w:r>
        <w:rPr>
          <w:rFonts w:hint="eastAsia"/>
          <w:bCs/>
          <w:sz w:val="28"/>
          <w:szCs w:val="28"/>
        </w:rPr>
        <w:t>对于</w:t>
      </w:r>
      <w:proofErr w:type="gramStart"/>
      <w:r>
        <w:rPr>
          <w:rFonts w:hint="eastAsia"/>
          <w:bCs/>
          <w:sz w:val="28"/>
          <w:szCs w:val="28"/>
        </w:rPr>
        <w:t>动漫作品</w:t>
      </w:r>
      <w:proofErr w:type="gramEnd"/>
      <w:r>
        <w:rPr>
          <w:rFonts w:hint="eastAsia"/>
          <w:bCs/>
          <w:sz w:val="28"/>
          <w:szCs w:val="28"/>
        </w:rPr>
        <w:t>的传播途径，主要集中在视频网站、短视频和</w:t>
      </w:r>
      <w:proofErr w:type="gramStart"/>
      <w:r>
        <w:rPr>
          <w:rFonts w:hint="eastAsia"/>
          <w:bCs/>
          <w:sz w:val="28"/>
          <w:szCs w:val="28"/>
        </w:rPr>
        <w:t>微信公众号</w:t>
      </w:r>
      <w:proofErr w:type="gramEnd"/>
      <w:r>
        <w:rPr>
          <w:rFonts w:hint="eastAsia"/>
          <w:bCs/>
          <w:sz w:val="28"/>
          <w:szCs w:val="28"/>
        </w:rPr>
        <w:t>等等，近两年以短视频为主的传播方式最为有效，浏览量也最大，通常用户可以在浏览短视频的过程中，发现自己感兴趣的动漫，只需要通过短短几分钟</w:t>
      </w:r>
      <w:proofErr w:type="gramStart"/>
      <w:r>
        <w:rPr>
          <w:rFonts w:hint="eastAsia"/>
          <w:bCs/>
          <w:sz w:val="28"/>
          <w:szCs w:val="28"/>
        </w:rPr>
        <w:t>的动漫剪辑</w:t>
      </w:r>
      <w:proofErr w:type="gramEnd"/>
      <w:r>
        <w:rPr>
          <w:rFonts w:hint="eastAsia"/>
          <w:bCs/>
          <w:sz w:val="28"/>
          <w:szCs w:val="28"/>
        </w:rPr>
        <w:t>内容，用户就可以清楚</w:t>
      </w:r>
      <w:proofErr w:type="gramStart"/>
      <w:r>
        <w:rPr>
          <w:rFonts w:hint="eastAsia"/>
          <w:bCs/>
          <w:sz w:val="28"/>
          <w:szCs w:val="28"/>
        </w:rPr>
        <w:t>了解动漫的</w:t>
      </w:r>
      <w:proofErr w:type="gramEnd"/>
      <w:r>
        <w:rPr>
          <w:rFonts w:hint="eastAsia"/>
          <w:bCs/>
          <w:sz w:val="28"/>
          <w:szCs w:val="28"/>
        </w:rPr>
        <w:t>故事情节和基本人物关系，这都得益于短视频的快节奏模式和方便的特征。从供给</w:t>
      </w:r>
      <w:proofErr w:type="gramStart"/>
      <w:r>
        <w:rPr>
          <w:rFonts w:hint="eastAsia"/>
          <w:bCs/>
          <w:sz w:val="28"/>
          <w:szCs w:val="28"/>
        </w:rPr>
        <w:t>端角度</w:t>
      </w:r>
      <w:proofErr w:type="gramEnd"/>
      <w:r>
        <w:rPr>
          <w:rFonts w:hint="eastAsia"/>
          <w:bCs/>
          <w:sz w:val="28"/>
          <w:szCs w:val="28"/>
        </w:rPr>
        <w:t>出发，</w:t>
      </w:r>
      <w:proofErr w:type="gramStart"/>
      <w:r>
        <w:rPr>
          <w:rFonts w:hint="eastAsia"/>
          <w:bCs/>
          <w:sz w:val="28"/>
          <w:szCs w:val="28"/>
        </w:rPr>
        <w:t>动漫的</w:t>
      </w:r>
      <w:proofErr w:type="gramEnd"/>
      <w:r>
        <w:rPr>
          <w:rFonts w:hint="eastAsia"/>
          <w:bCs/>
          <w:sz w:val="28"/>
          <w:szCs w:val="28"/>
        </w:rPr>
        <w:t>传播途径的改变，</w:t>
      </w:r>
      <w:r>
        <w:rPr>
          <w:rFonts w:hint="eastAsia"/>
          <w:bCs/>
          <w:sz w:val="28"/>
          <w:szCs w:val="28"/>
          <w:shd w:val="clear" w:color="auto" w:fill="FFFFFF"/>
        </w:rPr>
        <w:t>使得</w:t>
      </w:r>
      <w:proofErr w:type="gramStart"/>
      <w:r>
        <w:rPr>
          <w:rFonts w:hint="eastAsia"/>
          <w:bCs/>
          <w:sz w:val="28"/>
          <w:szCs w:val="28"/>
          <w:shd w:val="clear" w:color="auto" w:fill="FFFFFF"/>
        </w:rPr>
        <w:t>动漫作品</w:t>
      </w:r>
      <w:proofErr w:type="gramEnd"/>
      <w:r>
        <w:rPr>
          <w:rFonts w:hint="eastAsia"/>
          <w:bCs/>
          <w:sz w:val="28"/>
          <w:szCs w:val="28"/>
          <w:shd w:val="clear" w:color="auto" w:fill="FFFFFF"/>
        </w:rPr>
        <w:t>达到消费者的方式发生变化，新媒体时代，</w:t>
      </w:r>
      <w:proofErr w:type="gramStart"/>
      <w:r>
        <w:rPr>
          <w:rFonts w:hint="eastAsia"/>
          <w:bCs/>
          <w:sz w:val="28"/>
          <w:szCs w:val="28"/>
          <w:shd w:val="clear" w:color="auto" w:fill="FFFFFF"/>
        </w:rPr>
        <w:t>动漫作品</w:t>
      </w:r>
      <w:proofErr w:type="gramEnd"/>
      <w:r>
        <w:rPr>
          <w:rFonts w:hint="eastAsia"/>
          <w:bCs/>
          <w:sz w:val="28"/>
          <w:szCs w:val="28"/>
          <w:shd w:val="clear" w:color="auto" w:fill="FFFFFF"/>
        </w:rPr>
        <w:t>的产出加大，</w:t>
      </w:r>
      <w:r>
        <w:rPr>
          <w:rFonts w:hint="eastAsia"/>
          <w:bCs/>
          <w:sz w:val="28"/>
          <w:szCs w:val="28"/>
        </w:rPr>
        <w:t>同时由于短视频的流量巨大，</w:t>
      </w:r>
      <w:proofErr w:type="gramStart"/>
      <w:r>
        <w:rPr>
          <w:rFonts w:hint="eastAsia"/>
          <w:bCs/>
          <w:sz w:val="28"/>
          <w:szCs w:val="28"/>
        </w:rPr>
        <w:t>动漫作品</w:t>
      </w:r>
      <w:proofErr w:type="gramEnd"/>
      <w:r>
        <w:rPr>
          <w:rFonts w:hint="eastAsia"/>
          <w:bCs/>
          <w:sz w:val="28"/>
          <w:szCs w:val="28"/>
        </w:rPr>
        <w:t>可以迅速地被消费者接收，这就本质上要求国内</w:t>
      </w:r>
      <w:proofErr w:type="gramStart"/>
      <w:r>
        <w:rPr>
          <w:rFonts w:hint="eastAsia"/>
          <w:bCs/>
          <w:sz w:val="28"/>
          <w:szCs w:val="28"/>
        </w:rPr>
        <w:t>动漫市场</w:t>
      </w:r>
      <w:proofErr w:type="gramEnd"/>
      <w:r>
        <w:rPr>
          <w:rFonts w:hint="eastAsia"/>
          <w:bCs/>
          <w:sz w:val="28"/>
          <w:szCs w:val="28"/>
        </w:rPr>
        <w:t>要加强对</w:t>
      </w:r>
      <w:proofErr w:type="gramStart"/>
      <w:r>
        <w:rPr>
          <w:rFonts w:hint="eastAsia"/>
          <w:bCs/>
          <w:sz w:val="28"/>
          <w:szCs w:val="28"/>
        </w:rPr>
        <w:t>动漫作品</w:t>
      </w:r>
      <w:proofErr w:type="gramEnd"/>
      <w:r>
        <w:rPr>
          <w:rFonts w:hint="eastAsia"/>
          <w:bCs/>
          <w:sz w:val="28"/>
          <w:szCs w:val="28"/>
        </w:rPr>
        <w:t>在传播过程中的监管力度，在流通的过程中就要回收哪些</w:t>
      </w:r>
      <w:proofErr w:type="gramStart"/>
      <w:r>
        <w:rPr>
          <w:rFonts w:hint="eastAsia"/>
          <w:bCs/>
          <w:sz w:val="28"/>
          <w:szCs w:val="28"/>
        </w:rPr>
        <w:t>不</w:t>
      </w:r>
      <w:proofErr w:type="gramEnd"/>
      <w:r>
        <w:rPr>
          <w:rFonts w:hint="eastAsia"/>
          <w:bCs/>
          <w:sz w:val="28"/>
          <w:szCs w:val="28"/>
        </w:rPr>
        <w:t>合标准</w:t>
      </w:r>
      <w:proofErr w:type="gramStart"/>
      <w:r>
        <w:rPr>
          <w:rFonts w:hint="eastAsia"/>
          <w:bCs/>
          <w:sz w:val="28"/>
          <w:szCs w:val="28"/>
        </w:rPr>
        <w:t>的动漫作品</w:t>
      </w:r>
      <w:proofErr w:type="gramEnd"/>
      <w:r>
        <w:rPr>
          <w:rFonts w:hint="eastAsia"/>
          <w:bCs/>
          <w:sz w:val="28"/>
          <w:szCs w:val="28"/>
        </w:rPr>
        <w:t>，进行二次阻止，防止这些作品影响产业的向前发展。</w:t>
      </w:r>
    </w:p>
    <w:p w14:paraId="5721C23D" w14:textId="77777777" w:rsidR="0089417D" w:rsidRDefault="00C0458A">
      <w:pPr>
        <w:ind w:firstLineChars="200" w:firstLine="560"/>
        <w:rPr>
          <w:bCs/>
          <w:sz w:val="28"/>
          <w:szCs w:val="28"/>
        </w:rPr>
      </w:pPr>
      <w:r>
        <w:rPr>
          <w:rFonts w:hint="eastAsia"/>
          <w:bCs/>
          <w:sz w:val="28"/>
          <w:szCs w:val="28"/>
        </w:rPr>
        <w:t>第三，在过去几十年里，</w:t>
      </w:r>
      <w:proofErr w:type="gramStart"/>
      <w:r>
        <w:rPr>
          <w:rFonts w:hint="eastAsia"/>
          <w:bCs/>
          <w:sz w:val="28"/>
          <w:szCs w:val="28"/>
        </w:rPr>
        <w:t>动漫衍生</w:t>
      </w:r>
      <w:proofErr w:type="gramEnd"/>
      <w:r>
        <w:rPr>
          <w:rFonts w:hint="eastAsia"/>
          <w:bCs/>
          <w:sz w:val="28"/>
          <w:szCs w:val="28"/>
        </w:rPr>
        <w:t>产业遵循的都是以消费者需求为导向，根据用户的喜好把握衍生产业的发展方向，推行以</w:t>
      </w:r>
      <w:proofErr w:type="gramStart"/>
      <w:r>
        <w:rPr>
          <w:rFonts w:hint="eastAsia"/>
          <w:bCs/>
          <w:sz w:val="28"/>
          <w:szCs w:val="28"/>
        </w:rPr>
        <w:t>动漫人物</w:t>
      </w:r>
      <w:proofErr w:type="gramEnd"/>
      <w:r>
        <w:rPr>
          <w:rFonts w:hint="eastAsia"/>
          <w:bCs/>
          <w:sz w:val="28"/>
          <w:szCs w:val="28"/>
        </w:rPr>
        <w:lastRenderedPageBreak/>
        <w:t>为主线的主题乐园、游戏、周边产品和手办公仔。自新媒体时代以来，短视频平台的发展促进了衍生产业的发展，</w:t>
      </w:r>
      <w:proofErr w:type="gramStart"/>
      <w:r>
        <w:rPr>
          <w:rFonts w:hint="eastAsia"/>
          <w:bCs/>
          <w:sz w:val="28"/>
          <w:szCs w:val="28"/>
          <w:shd w:val="clear" w:color="auto" w:fill="FFFFFF"/>
        </w:rPr>
        <w:t>动漫衍生</w:t>
      </w:r>
      <w:proofErr w:type="gramEnd"/>
      <w:r>
        <w:rPr>
          <w:rFonts w:hint="eastAsia"/>
          <w:bCs/>
          <w:sz w:val="28"/>
          <w:szCs w:val="28"/>
          <w:shd w:val="clear" w:color="auto" w:fill="FFFFFF"/>
        </w:rPr>
        <w:t>产业供给</w:t>
      </w:r>
      <w:proofErr w:type="gramStart"/>
      <w:r>
        <w:rPr>
          <w:rFonts w:hint="eastAsia"/>
          <w:bCs/>
          <w:sz w:val="28"/>
          <w:szCs w:val="28"/>
          <w:shd w:val="clear" w:color="auto" w:fill="FFFFFF"/>
        </w:rPr>
        <w:t>侧改革</w:t>
      </w:r>
      <w:proofErr w:type="gramEnd"/>
      <w:r>
        <w:rPr>
          <w:rFonts w:hint="eastAsia"/>
          <w:bCs/>
          <w:sz w:val="28"/>
          <w:szCs w:val="28"/>
          <w:shd w:val="clear" w:color="auto" w:fill="FFFFFF"/>
        </w:rPr>
        <w:t>尤为重要，</w:t>
      </w:r>
      <w:r>
        <w:rPr>
          <w:rFonts w:hint="eastAsia"/>
          <w:bCs/>
          <w:sz w:val="28"/>
          <w:szCs w:val="28"/>
        </w:rPr>
        <w:t>把改革的重点放在动漫IP的精简与提炼，</w:t>
      </w:r>
      <w:proofErr w:type="gramStart"/>
      <w:r>
        <w:rPr>
          <w:rFonts w:hint="eastAsia"/>
          <w:bCs/>
          <w:sz w:val="28"/>
          <w:szCs w:val="28"/>
        </w:rPr>
        <w:t>以动漫</w:t>
      </w:r>
      <w:proofErr w:type="gramEnd"/>
      <w:r>
        <w:rPr>
          <w:rFonts w:hint="eastAsia"/>
          <w:bCs/>
          <w:sz w:val="28"/>
          <w:szCs w:val="28"/>
        </w:rPr>
        <w:t>IP为导向，大力发展衍生产业，形成影视、</w:t>
      </w:r>
      <w:proofErr w:type="gramStart"/>
      <w:r>
        <w:rPr>
          <w:rFonts w:hint="eastAsia"/>
          <w:bCs/>
          <w:sz w:val="28"/>
          <w:szCs w:val="28"/>
        </w:rPr>
        <w:t>动漫和</w:t>
      </w:r>
      <w:proofErr w:type="gramEnd"/>
      <w:r>
        <w:rPr>
          <w:rFonts w:hint="eastAsia"/>
          <w:bCs/>
          <w:sz w:val="28"/>
          <w:szCs w:val="28"/>
        </w:rPr>
        <w:t>游戏的泛娱乐产业链，进一步刺激</w:t>
      </w:r>
      <w:proofErr w:type="gramStart"/>
      <w:r>
        <w:rPr>
          <w:rFonts w:hint="eastAsia"/>
          <w:bCs/>
          <w:sz w:val="28"/>
          <w:szCs w:val="28"/>
        </w:rPr>
        <w:t>动漫产业</w:t>
      </w:r>
      <w:proofErr w:type="gramEnd"/>
      <w:r>
        <w:rPr>
          <w:rFonts w:hint="eastAsia"/>
          <w:bCs/>
          <w:sz w:val="28"/>
          <w:szCs w:val="28"/>
        </w:rPr>
        <w:t>的发展。</w:t>
      </w:r>
      <w:proofErr w:type="gramStart"/>
      <w:r>
        <w:rPr>
          <w:rFonts w:hint="eastAsia"/>
          <w:bCs/>
          <w:sz w:val="28"/>
          <w:szCs w:val="28"/>
        </w:rPr>
        <w:t>发展动漫衍生</w:t>
      </w:r>
      <w:proofErr w:type="gramEnd"/>
      <w:r>
        <w:rPr>
          <w:rFonts w:hint="eastAsia"/>
          <w:bCs/>
          <w:sz w:val="28"/>
          <w:szCs w:val="28"/>
        </w:rPr>
        <w:t>产业基于供给侧改革，从动</w:t>
      </w:r>
      <w:proofErr w:type="gramStart"/>
      <w:r>
        <w:rPr>
          <w:rFonts w:hint="eastAsia"/>
          <w:bCs/>
          <w:sz w:val="28"/>
          <w:szCs w:val="28"/>
        </w:rPr>
        <w:t>漫作品</w:t>
      </w:r>
      <w:proofErr w:type="gramEnd"/>
      <w:r>
        <w:rPr>
          <w:rFonts w:hint="eastAsia"/>
          <w:bCs/>
          <w:sz w:val="28"/>
          <w:szCs w:val="28"/>
        </w:rPr>
        <w:t>的生产端出发，</w:t>
      </w:r>
      <w:proofErr w:type="gramStart"/>
      <w:r>
        <w:rPr>
          <w:rFonts w:hint="eastAsia"/>
          <w:bCs/>
          <w:sz w:val="28"/>
          <w:szCs w:val="28"/>
        </w:rPr>
        <w:t>把握动漫</w:t>
      </w:r>
      <w:proofErr w:type="gramEnd"/>
      <w:r>
        <w:rPr>
          <w:rFonts w:hint="eastAsia"/>
          <w:bCs/>
          <w:sz w:val="28"/>
          <w:szCs w:val="28"/>
        </w:rPr>
        <w:t>IP的动态化进程，促进</w:t>
      </w:r>
      <w:proofErr w:type="gramStart"/>
      <w:r>
        <w:rPr>
          <w:rFonts w:hint="eastAsia"/>
          <w:bCs/>
          <w:sz w:val="28"/>
          <w:szCs w:val="28"/>
        </w:rPr>
        <w:t>动漫产业</w:t>
      </w:r>
      <w:proofErr w:type="gramEnd"/>
      <w:r>
        <w:rPr>
          <w:rFonts w:hint="eastAsia"/>
          <w:bCs/>
          <w:sz w:val="28"/>
          <w:szCs w:val="28"/>
        </w:rPr>
        <w:t>形成优质IP，以这种IP为导向构建衍生产业链，同时关注消费者需求的变化，进一步加快</w:t>
      </w:r>
      <w:proofErr w:type="gramStart"/>
      <w:r>
        <w:rPr>
          <w:rFonts w:hint="eastAsia"/>
          <w:bCs/>
          <w:sz w:val="28"/>
          <w:szCs w:val="28"/>
        </w:rPr>
        <w:t>动漫作品</w:t>
      </w:r>
      <w:proofErr w:type="gramEnd"/>
      <w:r>
        <w:rPr>
          <w:rFonts w:hint="eastAsia"/>
          <w:bCs/>
          <w:sz w:val="28"/>
          <w:szCs w:val="28"/>
        </w:rPr>
        <w:t>的创新，形成</w:t>
      </w:r>
      <w:proofErr w:type="gramStart"/>
      <w:r>
        <w:rPr>
          <w:rFonts w:hint="eastAsia"/>
          <w:bCs/>
          <w:sz w:val="28"/>
          <w:szCs w:val="28"/>
        </w:rPr>
        <w:t>动漫产业</w:t>
      </w:r>
      <w:proofErr w:type="gramEnd"/>
      <w:r>
        <w:rPr>
          <w:rFonts w:hint="eastAsia"/>
          <w:bCs/>
          <w:sz w:val="28"/>
          <w:szCs w:val="28"/>
        </w:rPr>
        <w:t>和衍生产业的联动发展。</w:t>
      </w:r>
    </w:p>
    <w:p w14:paraId="452584D0" w14:textId="77777777" w:rsidR="0089417D" w:rsidRDefault="00C0458A">
      <w:pPr>
        <w:rPr>
          <w:bCs/>
          <w:sz w:val="28"/>
          <w:szCs w:val="28"/>
        </w:rPr>
      </w:pPr>
      <w:r>
        <w:rPr>
          <w:rFonts w:hint="eastAsia"/>
          <w:bCs/>
          <w:sz w:val="28"/>
          <w:szCs w:val="28"/>
        </w:rPr>
        <w:t>3.4.2</w:t>
      </w:r>
      <w:proofErr w:type="gramStart"/>
      <w:r>
        <w:rPr>
          <w:rFonts w:hint="eastAsia"/>
          <w:bCs/>
          <w:sz w:val="28"/>
          <w:szCs w:val="28"/>
        </w:rPr>
        <w:t>动漫产业</w:t>
      </w:r>
      <w:proofErr w:type="gramEnd"/>
      <w:r>
        <w:rPr>
          <w:rFonts w:hint="eastAsia"/>
          <w:bCs/>
          <w:sz w:val="28"/>
          <w:szCs w:val="28"/>
        </w:rPr>
        <w:t>供给侧改革</w:t>
      </w:r>
    </w:p>
    <w:p w14:paraId="4B64F38F" w14:textId="77777777" w:rsidR="0089417D" w:rsidRDefault="00C0458A">
      <w:pPr>
        <w:rPr>
          <w:bCs/>
          <w:sz w:val="28"/>
          <w:szCs w:val="28"/>
        </w:rPr>
      </w:pPr>
      <w:r>
        <w:rPr>
          <w:rFonts w:hint="eastAsia"/>
          <w:bCs/>
          <w:sz w:val="28"/>
          <w:szCs w:val="28"/>
        </w:rPr>
        <w:t xml:space="preserve">  </w:t>
      </w:r>
      <w:proofErr w:type="gramStart"/>
      <w:r>
        <w:rPr>
          <w:rFonts w:hint="eastAsia"/>
          <w:bCs/>
          <w:sz w:val="28"/>
          <w:szCs w:val="28"/>
        </w:rPr>
        <w:t>动漫产业</w:t>
      </w:r>
      <w:proofErr w:type="gramEnd"/>
      <w:r>
        <w:rPr>
          <w:rFonts w:hint="eastAsia"/>
          <w:bCs/>
          <w:sz w:val="28"/>
          <w:szCs w:val="28"/>
        </w:rPr>
        <w:t>的供给</w:t>
      </w:r>
      <w:proofErr w:type="gramStart"/>
      <w:r>
        <w:rPr>
          <w:rFonts w:hint="eastAsia"/>
          <w:bCs/>
          <w:sz w:val="28"/>
          <w:szCs w:val="28"/>
        </w:rPr>
        <w:t>侧改革包括动漫作品</w:t>
      </w:r>
      <w:proofErr w:type="gramEnd"/>
      <w:r>
        <w:rPr>
          <w:rFonts w:hint="eastAsia"/>
          <w:bCs/>
          <w:sz w:val="28"/>
          <w:szCs w:val="28"/>
        </w:rPr>
        <w:t>的创作方式和方法的创新、传播途径的深度变革和衍生产业的模式转变。过去国内</w:t>
      </w:r>
      <w:proofErr w:type="gramStart"/>
      <w:r>
        <w:rPr>
          <w:rFonts w:hint="eastAsia"/>
          <w:bCs/>
          <w:sz w:val="28"/>
          <w:szCs w:val="28"/>
        </w:rPr>
        <w:t>动漫产业</w:t>
      </w:r>
      <w:proofErr w:type="gramEnd"/>
      <w:r>
        <w:rPr>
          <w:rFonts w:hint="eastAsia"/>
          <w:bCs/>
          <w:sz w:val="28"/>
          <w:szCs w:val="28"/>
        </w:rPr>
        <w:t>的重点放在了需求侧改革，以消费者需求为导向，忽略了供给</w:t>
      </w:r>
      <w:proofErr w:type="gramStart"/>
      <w:r>
        <w:rPr>
          <w:rFonts w:hint="eastAsia"/>
          <w:bCs/>
          <w:sz w:val="28"/>
          <w:szCs w:val="28"/>
        </w:rPr>
        <w:t>侧改革</w:t>
      </w:r>
      <w:proofErr w:type="gramEnd"/>
      <w:r>
        <w:rPr>
          <w:rFonts w:hint="eastAsia"/>
          <w:bCs/>
          <w:sz w:val="28"/>
          <w:szCs w:val="28"/>
        </w:rPr>
        <w:t>的作用。</w:t>
      </w:r>
      <w:r>
        <w:rPr>
          <w:rFonts w:hint="eastAsia"/>
          <w:bCs/>
          <w:sz w:val="28"/>
          <w:szCs w:val="28"/>
          <w:shd w:val="clear" w:color="auto" w:fill="FFFFFF"/>
        </w:rPr>
        <w:t>自从十九大以来，中国步入了社会主义新时代，人们精神层面的需求显著提升，</w:t>
      </w:r>
      <w:r>
        <w:rPr>
          <w:rFonts w:hint="eastAsia"/>
          <w:bCs/>
          <w:sz w:val="28"/>
          <w:szCs w:val="28"/>
        </w:rPr>
        <w:t>国内</w:t>
      </w:r>
      <w:proofErr w:type="gramStart"/>
      <w:r>
        <w:rPr>
          <w:rFonts w:hint="eastAsia"/>
          <w:bCs/>
          <w:sz w:val="28"/>
          <w:szCs w:val="28"/>
        </w:rPr>
        <w:t>动漫市场</w:t>
      </w:r>
      <w:proofErr w:type="gramEnd"/>
      <w:r>
        <w:rPr>
          <w:rFonts w:hint="eastAsia"/>
          <w:bCs/>
          <w:sz w:val="28"/>
          <w:szCs w:val="28"/>
        </w:rPr>
        <w:t>不能继续以“刺激消费需求”为主的需求</w:t>
      </w:r>
      <w:proofErr w:type="gramStart"/>
      <w:r>
        <w:rPr>
          <w:rFonts w:hint="eastAsia"/>
          <w:bCs/>
          <w:sz w:val="28"/>
          <w:szCs w:val="28"/>
        </w:rPr>
        <w:t>侧改革</w:t>
      </w:r>
      <w:proofErr w:type="gramEnd"/>
      <w:r>
        <w:rPr>
          <w:rFonts w:hint="eastAsia"/>
          <w:bCs/>
          <w:sz w:val="28"/>
          <w:szCs w:val="28"/>
        </w:rPr>
        <w:t>为主线，应该逐渐地以供给</w:t>
      </w:r>
      <w:proofErr w:type="gramStart"/>
      <w:r>
        <w:rPr>
          <w:rFonts w:hint="eastAsia"/>
          <w:bCs/>
          <w:sz w:val="28"/>
          <w:szCs w:val="28"/>
        </w:rPr>
        <w:t>侧改革</w:t>
      </w:r>
      <w:proofErr w:type="gramEnd"/>
      <w:r>
        <w:rPr>
          <w:rFonts w:hint="eastAsia"/>
          <w:bCs/>
          <w:sz w:val="28"/>
          <w:szCs w:val="28"/>
        </w:rPr>
        <w:t>为主，需求</w:t>
      </w:r>
      <w:proofErr w:type="gramStart"/>
      <w:r>
        <w:rPr>
          <w:rFonts w:hint="eastAsia"/>
          <w:bCs/>
          <w:sz w:val="28"/>
          <w:szCs w:val="28"/>
        </w:rPr>
        <w:t>侧改革</w:t>
      </w:r>
      <w:proofErr w:type="gramEnd"/>
      <w:r>
        <w:rPr>
          <w:rFonts w:hint="eastAsia"/>
          <w:bCs/>
          <w:sz w:val="28"/>
          <w:szCs w:val="28"/>
        </w:rPr>
        <w:t>为辅，逐步走向以供给端的创新性作为产业的发展模式:</w:t>
      </w:r>
    </w:p>
    <w:p w14:paraId="7AE0802D" w14:textId="77777777" w:rsidR="0089417D" w:rsidRDefault="00C0458A">
      <w:pPr>
        <w:rPr>
          <w:bCs/>
          <w:sz w:val="28"/>
          <w:szCs w:val="28"/>
        </w:rPr>
      </w:pPr>
      <w:r>
        <w:rPr>
          <w:rFonts w:hint="eastAsia"/>
          <w:bCs/>
          <w:sz w:val="28"/>
          <w:szCs w:val="28"/>
        </w:rPr>
        <w:t>第一，淘汰部分与时代脱轨的企业，建立大批</w:t>
      </w:r>
      <w:proofErr w:type="gramStart"/>
      <w:r>
        <w:rPr>
          <w:rFonts w:hint="eastAsia"/>
          <w:bCs/>
          <w:sz w:val="28"/>
          <w:szCs w:val="28"/>
        </w:rPr>
        <w:t>创新性动漫企业</w:t>
      </w:r>
      <w:proofErr w:type="gramEnd"/>
      <w:r>
        <w:rPr>
          <w:rFonts w:hint="eastAsia"/>
          <w:bCs/>
          <w:sz w:val="28"/>
          <w:szCs w:val="28"/>
        </w:rPr>
        <w:t>，</w:t>
      </w:r>
      <w:r>
        <w:rPr>
          <w:rFonts w:hint="eastAsia"/>
          <w:bCs/>
          <w:sz w:val="28"/>
          <w:szCs w:val="28"/>
          <w:shd w:val="clear" w:color="auto" w:fill="FFFFFF"/>
        </w:rPr>
        <w:t>打造具有时代价值</w:t>
      </w:r>
      <w:proofErr w:type="gramStart"/>
      <w:r>
        <w:rPr>
          <w:rFonts w:hint="eastAsia"/>
          <w:bCs/>
          <w:sz w:val="28"/>
          <w:szCs w:val="28"/>
          <w:shd w:val="clear" w:color="auto" w:fill="FFFFFF"/>
        </w:rPr>
        <w:t>的动漫作品</w:t>
      </w:r>
      <w:proofErr w:type="gramEnd"/>
      <w:r>
        <w:rPr>
          <w:rFonts w:hint="eastAsia"/>
          <w:bCs/>
          <w:sz w:val="28"/>
          <w:szCs w:val="28"/>
          <w:shd w:val="clear" w:color="auto" w:fill="FFFFFF"/>
        </w:rPr>
        <w:t>，从生产端杜绝粗制滥造的</w:t>
      </w:r>
      <w:proofErr w:type="gramStart"/>
      <w:r>
        <w:rPr>
          <w:rFonts w:hint="eastAsia"/>
          <w:bCs/>
          <w:sz w:val="28"/>
          <w:szCs w:val="28"/>
          <w:shd w:val="clear" w:color="auto" w:fill="FFFFFF"/>
        </w:rPr>
        <w:t>动漫作品</w:t>
      </w:r>
      <w:proofErr w:type="gramEnd"/>
      <w:r>
        <w:rPr>
          <w:rFonts w:hint="eastAsia"/>
          <w:bCs/>
          <w:sz w:val="28"/>
          <w:szCs w:val="28"/>
          <w:shd w:val="clear" w:color="auto" w:fill="FFFFFF"/>
        </w:rPr>
        <w:t>流向市场。</w:t>
      </w:r>
      <w:r>
        <w:rPr>
          <w:rFonts w:hint="eastAsia"/>
          <w:bCs/>
          <w:sz w:val="28"/>
          <w:szCs w:val="28"/>
        </w:rPr>
        <w:t>建立</w:t>
      </w:r>
      <w:proofErr w:type="gramStart"/>
      <w:r>
        <w:rPr>
          <w:rFonts w:hint="eastAsia"/>
          <w:bCs/>
          <w:sz w:val="28"/>
          <w:szCs w:val="28"/>
        </w:rPr>
        <w:t>创新性动漫市场</w:t>
      </w:r>
      <w:proofErr w:type="gramEnd"/>
      <w:r>
        <w:rPr>
          <w:rFonts w:hint="eastAsia"/>
          <w:bCs/>
          <w:sz w:val="28"/>
          <w:szCs w:val="28"/>
        </w:rPr>
        <w:t>，</w:t>
      </w:r>
      <w:proofErr w:type="gramStart"/>
      <w:r>
        <w:rPr>
          <w:rFonts w:hint="eastAsia"/>
          <w:bCs/>
          <w:sz w:val="28"/>
          <w:szCs w:val="28"/>
        </w:rPr>
        <w:t>培养动漫创新型</w:t>
      </w:r>
      <w:proofErr w:type="gramEnd"/>
      <w:r>
        <w:rPr>
          <w:rFonts w:hint="eastAsia"/>
          <w:bCs/>
          <w:sz w:val="28"/>
          <w:szCs w:val="28"/>
        </w:rPr>
        <w:t>人才，</w:t>
      </w:r>
      <w:r>
        <w:rPr>
          <w:rFonts w:hint="eastAsia"/>
          <w:bCs/>
          <w:sz w:val="28"/>
          <w:szCs w:val="28"/>
          <w:shd w:val="clear" w:color="auto" w:fill="FFFFFF"/>
        </w:rPr>
        <w:t>加大对于</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的人才补贴，在政策上，</w:t>
      </w:r>
      <w:r>
        <w:rPr>
          <w:rFonts w:hint="eastAsia"/>
          <w:bCs/>
          <w:sz w:val="28"/>
          <w:szCs w:val="28"/>
        </w:rPr>
        <w:t>逐步实现对于</w:t>
      </w:r>
      <w:proofErr w:type="gramStart"/>
      <w:r>
        <w:rPr>
          <w:rFonts w:hint="eastAsia"/>
          <w:bCs/>
          <w:sz w:val="28"/>
          <w:szCs w:val="28"/>
        </w:rPr>
        <w:t>动漫企业</w:t>
      </w:r>
      <w:proofErr w:type="gramEnd"/>
      <w:r>
        <w:rPr>
          <w:rFonts w:hint="eastAsia"/>
          <w:bCs/>
          <w:sz w:val="28"/>
          <w:szCs w:val="28"/>
        </w:rPr>
        <w:t>的全面监管和资金的放宽政策，通过降低市场准入壁垒，实现</w:t>
      </w:r>
      <w:proofErr w:type="gramStart"/>
      <w:r>
        <w:rPr>
          <w:rFonts w:hint="eastAsia"/>
          <w:bCs/>
          <w:sz w:val="28"/>
          <w:szCs w:val="28"/>
        </w:rPr>
        <w:t>动漫市场</w:t>
      </w:r>
      <w:proofErr w:type="gramEnd"/>
      <w:r>
        <w:rPr>
          <w:rFonts w:hint="eastAsia"/>
          <w:bCs/>
          <w:sz w:val="28"/>
          <w:szCs w:val="28"/>
        </w:rPr>
        <w:t>企业的良性竞争，</w:t>
      </w:r>
      <w:r>
        <w:rPr>
          <w:rFonts w:hint="eastAsia"/>
          <w:bCs/>
          <w:sz w:val="28"/>
          <w:szCs w:val="28"/>
        </w:rPr>
        <w:lastRenderedPageBreak/>
        <w:t>同时实行全面监管又可以避免行业内卷和垄断。</w:t>
      </w:r>
      <w:proofErr w:type="gramStart"/>
      <w:r>
        <w:rPr>
          <w:rFonts w:hint="eastAsia"/>
          <w:bCs/>
          <w:sz w:val="28"/>
          <w:szCs w:val="28"/>
        </w:rPr>
        <w:t>完善动漫人才</w:t>
      </w:r>
      <w:proofErr w:type="gramEnd"/>
      <w:r>
        <w:rPr>
          <w:rFonts w:hint="eastAsia"/>
          <w:bCs/>
          <w:sz w:val="28"/>
          <w:szCs w:val="28"/>
        </w:rPr>
        <w:t>培养体系，</w:t>
      </w:r>
      <w:r>
        <w:rPr>
          <w:rFonts w:hint="eastAsia"/>
          <w:bCs/>
          <w:sz w:val="28"/>
          <w:szCs w:val="28"/>
          <w:shd w:val="clear" w:color="auto" w:fill="FFFFFF"/>
        </w:rPr>
        <w:t>加大对于国内大学</w:t>
      </w:r>
      <w:proofErr w:type="gramStart"/>
      <w:r>
        <w:rPr>
          <w:rFonts w:hint="eastAsia"/>
          <w:bCs/>
          <w:sz w:val="28"/>
          <w:szCs w:val="28"/>
          <w:shd w:val="clear" w:color="auto" w:fill="FFFFFF"/>
        </w:rPr>
        <w:t>动漫相关</w:t>
      </w:r>
      <w:proofErr w:type="gramEnd"/>
      <w:r>
        <w:rPr>
          <w:rFonts w:hint="eastAsia"/>
          <w:bCs/>
          <w:sz w:val="28"/>
          <w:szCs w:val="28"/>
          <w:shd w:val="clear" w:color="auto" w:fill="FFFFFF"/>
        </w:rPr>
        <w:t>专业的资金投入力度。</w:t>
      </w:r>
    </w:p>
    <w:p w14:paraId="11A22647" w14:textId="77777777" w:rsidR="0089417D" w:rsidRDefault="00C0458A">
      <w:pPr>
        <w:rPr>
          <w:bCs/>
          <w:sz w:val="28"/>
          <w:szCs w:val="28"/>
        </w:rPr>
      </w:pPr>
      <w:r>
        <w:rPr>
          <w:rFonts w:hint="eastAsia"/>
          <w:bCs/>
          <w:sz w:val="28"/>
          <w:szCs w:val="28"/>
        </w:rPr>
        <w:t>第二，</w:t>
      </w:r>
      <w:r>
        <w:rPr>
          <w:rFonts w:hint="eastAsia"/>
          <w:bCs/>
          <w:sz w:val="28"/>
          <w:szCs w:val="28"/>
          <w:shd w:val="clear" w:color="auto" w:fill="FFFFFF"/>
        </w:rPr>
        <w:t>新媒体时代，</w:t>
      </w:r>
      <w:proofErr w:type="gramStart"/>
      <w:r>
        <w:rPr>
          <w:rFonts w:hint="eastAsia"/>
          <w:bCs/>
          <w:sz w:val="28"/>
          <w:szCs w:val="28"/>
          <w:shd w:val="clear" w:color="auto" w:fill="FFFFFF"/>
        </w:rPr>
        <w:t>动漫作品</w:t>
      </w:r>
      <w:proofErr w:type="gramEnd"/>
      <w:r>
        <w:rPr>
          <w:rFonts w:hint="eastAsia"/>
          <w:bCs/>
          <w:sz w:val="28"/>
          <w:szCs w:val="28"/>
          <w:shd w:val="clear" w:color="auto" w:fill="FFFFFF"/>
        </w:rPr>
        <w:t>的传播途径发生了变革，</w:t>
      </w:r>
      <w:r>
        <w:rPr>
          <w:rFonts w:hint="eastAsia"/>
          <w:bCs/>
          <w:sz w:val="28"/>
          <w:szCs w:val="28"/>
        </w:rPr>
        <w:t>对于</w:t>
      </w:r>
      <w:proofErr w:type="gramStart"/>
      <w:r>
        <w:rPr>
          <w:rFonts w:hint="eastAsia"/>
          <w:bCs/>
          <w:sz w:val="28"/>
          <w:szCs w:val="28"/>
        </w:rPr>
        <w:t>动漫作品</w:t>
      </w:r>
      <w:proofErr w:type="gramEnd"/>
      <w:r>
        <w:rPr>
          <w:rFonts w:hint="eastAsia"/>
          <w:bCs/>
          <w:sz w:val="28"/>
          <w:szCs w:val="28"/>
        </w:rPr>
        <w:t>的传播途径，主要集中在视频网站、短视频和</w:t>
      </w:r>
      <w:proofErr w:type="gramStart"/>
      <w:r>
        <w:rPr>
          <w:rFonts w:hint="eastAsia"/>
          <w:bCs/>
          <w:sz w:val="28"/>
          <w:szCs w:val="28"/>
        </w:rPr>
        <w:t>微信公众号</w:t>
      </w:r>
      <w:proofErr w:type="gramEnd"/>
      <w:r>
        <w:rPr>
          <w:rFonts w:hint="eastAsia"/>
          <w:bCs/>
          <w:sz w:val="28"/>
          <w:szCs w:val="28"/>
        </w:rPr>
        <w:t>等等，近两年以短视频为主的传播方式最为有效，浏览量也最大，通常用户可以在浏览短视频的过程中，发现自己感兴趣的动漫，只需要通过短短几分钟</w:t>
      </w:r>
      <w:proofErr w:type="gramStart"/>
      <w:r>
        <w:rPr>
          <w:rFonts w:hint="eastAsia"/>
          <w:bCs/>
          <w:sz w:val="28"/>
          <w:szCs w:val="28"/>
        </w:rPr>
        <w:t>的动漫剪辑</w:t>
      </w:r>
      <w:proofErr w:type="gramEnd"/>
      <w:r>
        <w:rPr>
          <w:rFonts w:hint="eastAsia"/>
          <w:bCs/>
          <w:sz w:val="28"/>
          <w:szCs w:val="28"/>
        </w:rPr>
        <w:t>内容，用户就可以清楚</w:t>
      </w:r>
      <w:proofErr w:type="gramStart"/>
      <w:r>
        <w:rPr>
          <w:rFonts w:hint="eastAsia"/>
          <w:bCs/>
          <w:sz w:val="28"/>
          <w:szCs w:val="28"/>
        </w:rPr>
        <w:t>了解动漫的</w:t>
      </w:r>
      <w:proofErr w:type="gramEnd"/>
      <w:r>
        <w:rPr>
          <w:rFonts w:hint="eastAsia"/>
          <w:bCs/>
          <w:sz w:val="28"/>
          <w:szCs w:val="28"/>
        </w:rPr>
        <w:t>故事情节和基本人物关系，这都得益于短视频的快节奏模式和方便的特征。从供给</w:t>
      </w:r>
      <w:proofErr w:type="gramStart"/>
      <w:r>
        <w:rPr>
          <w:rFonts w:hint="eastAsia"/>
          <w:bCs/>
          <w:sz w:val="28"/>
          <w:szCs w:val="28"/>
        </w:rPr>
        <w:t>端角度</w:t>
      </w:r>
      <w:proofErr w:type="gramEnd"/>
      <w:r>
        <w:rPr>
          <w:rFonts w:hint="eastAsia"/>
          <w:bCs/>
          <w:sz w:val="28"/>
          <w:szCs w:val="28"/>
        </w:rPr>
        <w:t>出发，</w:t>
      </w:r>
      <w:proofErr w:type="gramStart"/>
      <w:r>
        <w:rPr>
          <w:rFonts w:hint="eastAsia"/>
          <w:bCs/>
          <w:sz w:val="28"/>
          <w:szCs w:val="28"/>
        </w:rPr>
        <w:t>动漫的</w:t>
      </w:r>
      <w:proofErr w:type="gramEnd"/>
      <w:r>
        <w:rPr>
          <w:rFonts w:hint="eastAsia"/>
          <w:bCs/>
          <w:sz w:val="28"/>
          <w:szCs w:val="28"/>
        </w:rPr>
        <w:t>传播途径的改变，</w:t>
      </w:r>
      <w:r>
        <w:rPr>
          <w:rFonts w:hint="eastAsia"/>
          <w:bCs/>
          <w:sz w:val="28"/>
          <w:szCs w:val="28"/>
          <w:shd w:val="clear" w:color="auto" w:fill="FFFFFF"/>
        </w:rPr>
        <w:t>使得</w:t>
      </w:r>
      <w:proofErr w:type="gramStart"/>
      <w:r>
        <w:rPr>
          <w:rFonts w:hint="eastAsia"/>
          <w:bCs/>
          <w:sz w:val="28"/>
          <w:szCs w:val="28"/>
          <w:shd w:val="clear" w:color="auto" w:fill="FFFFFF"/>
        </w:rPr>
        <w:t>动漫作品</w:t>
      </w:r>
      <w:proofErr w:type="gramEnd"/>
      <w:r>
        <w:rPr>
          <w:rFonts w:hint="eastAsia"/>
          <w:bCs/>
          <w:sz w:val="28"/>
          <w:szCs w:val="28"/>
          <w:shd w:val="clear" w:color="auto" w:fill="FFFFFF"/>
        </w:rPr>
        <w:t>达到消费者的方式发生变化，新媒体时代，</w:t>
      </w:r>
      <w:proofErr w:type="gramStart"/>
      <w:r>
        <w:rPr>
          <w:rFonts w:hint="eastAsia"/>
          <w:bCs/>
          <w:sz w:val="28"/>
          <w:szCs w:val="28"/>
          <w:shd w:val="clear" w:color="auto" w:fill="FFFFFF"/>
        </w:rPr>
        <w:t>动漫作品</w:t>
      </w:r>
      <w:proofErr w:type="gramEnd"/>
      <w:r>
        <w:rPr>
          <w:rFonts w:hint="eastAsia"/>
          <w:bCs/>
          <w:sz w:val="28"/>
          <w:szCs w:val="28"/>
          <w:shd w:val="clear" w:color="auto" w:fill="FFFFFF"/>
        </w:rPr>
        <w:t>的产出加大，</w:t>
      </w:r>
      <w:r>
        <w:rPr>
          <w:rFonts w:hint="eastAsia"/>
          <w:bCs/>
          <w:sz w:val="28"/>
          <w:szCs w:val="28"/>
        </w:rPr>
        <w:t>同时由于短视频的流量巨大，</w:t>
      </w:r>
      <w:proofErr w:type="gramStart"/>
      <w:r>
        <w:rPr>
          <w:rFonts w:hint="eastAsia"/>
          <w:bCs/>
          <w:sz w:val="28"/>
          <w:szCs w:val="28"/>
        </w:rPr>
        <w:t>动漫作品</w:t>
      </w:r>
      <w:proofErr w:type="gramEnd"/>
      <w:r>
        <w:rPr>
          <w:rFonts w:hint="eastAsia"/>
          <w:bCs/>
          <w:sz w:val="28"/>
          <w:szCs w:val="28"/>
        </w:rPr>
        <w:t>可以迅速地被消费者接收，这就本质上要求国内</w:t>
      </w:r>
      <w:proofErr w:type="gramStart"/>
      <w:r>
        <w:rPr>
          <w:rFonts w:hint="eastAsia"/>
          <w:bCs/>
          <w:sz w:val="28"/>
          <w:szCs w:val="28"/>
        </w:rPr>
        <w:t>动漫市场</w:t>
      </w:r>
      <w:proofErr w:type="gramEnd"/>
      <w:r>
        <w:rPr>
          <w:rFonts w:hint="eastAsia"/>
          <w:bCs/>
          <w:sz w:val="28"/>
          <w:szCs w:val="28"/>
        </w:rPr>
        <w:t>要加强对</w:t>
      </w:r>
      <w:proofErr w:type="gramStart"/>
      <w:r>
        <w:rPr>
          <w:rFonts w:hint="eastAsia"/>
          <w:bCs/>
          <w:sz w:val="28"/>
          <w:szCs w:val="28"/>
        </w:rPr>
        <w:t>动漫作品</w:t>
      </w:r>
      <w:proofErr w:type="gramEnd"/>
      <w:r>
        <w:rPr>
          <w:rFonts w:hint="eastAsia"/>
          <w:bCs/>
          <w:sz w:val="28"/>
          <w:szCs w:val="28"/>
        </w:rPr>
        <w:t>在传播过程中的监管力度，在流通的过程中就要回收哪些</w:t>
      </w:r>
      <w:proofErr w:type="gramStart"/>
      <w:r>
        <w:rPr>
          <w:rFonts w:hint="eastAsia"/>
          <w:bCs/>
          <w:sz w:val="28"/>
          <w:szCs w:val="28"/>
        </w:rPr>
        <w:t>不</w:t>
      </w:r>
      <w:proofErr w:type="gramEnd"/>
      <w:r>
        <w:rPr>
          <w:rFonts w:hint="eastAsia"/>
          <w:bCs/>
          <w:sz w:val="28"/>
          <w:szCs w:val="28"/>
        </w:rPr>
        <w:t>合标准</w:t>
      </w:r>
      <w:proofErr w:type="gramStart"/>
      <w:r>
        <w:rPr>
          <w:rFonts w:hint="eastAsia"/>
          <w:bCs/>
          <w:sz w:val="28"/>
          <w:szCs w:val="28"/>
        </w:rPr>
        <w:t>的动漫作品</w:t>
      </w:r>
      <w:proofErr w:type="gramEnd"/>
      <w:r>
        <w:rPr>
          <w:rFonts w:hint="eastAsia"/>
          <w:bCs/>
          <w:sz w:val="28"/>
          <w:szCs w:val="28"/>
        </w:rPr>
        <w:t>，进行二次阻止，防止这些作品影响产业的向前发展。</w:t>
      </w:r>
    </w:p>
    <w:p w14:paraId="14A322E0" w14:textId="77777777" w:rsidR="0089417D" w:rsidRDefault="00C0458A">
      <w:pPr>
        <w:rPr>
          <w:bCs/>
          <w:sz w:val="28"/>
          <w:szCs w:val="28"/>
        </w:rPr>
      </w:pPr>
      <w:r>
        <w:rPr>
          <w:rFonts w:hint="eastAsia"/>
          <w:bCs/>
          <w:sz w:val="28"/>
          <w:szCs w:val="28"/>
        </w:rPr>
        <w:t>第三，在过去几十年里，</w:t>
      </w:r>
      <w:proofErr w:type="gramStart"/>
      <w:r>
        <w:rPr>
          <w:rFonts w:hint="eastAsia"/>
          <w:bCs/>
          <w:sz w:val="28"/>
          <w:szCs w:val="28"/>
        </w:rPr>
        <w:t>动漫衍生</w:t>
      </w:r>
      <w:proofErr w:type="gramEnd"/>
      <w:r>
        <w:rPr>
          <w:rFonts w:hint="eastAsia"/>
          <w:bCs/>
          <w:sz w:val="28"/>
          <w:szCs w:val="28"/>
        </w:rPr>
        <w:t>产业遵循的都是以消费者需求为导向，根据用户的喜好把握衍生产业的发展方向，推行以</w:t>
      </w:r>
      <w:proofErr w:type="gramStart"/>
      <w:r>
        <w:rPr>
          <w:rFonts w:hint="eastAsia"/>
          <w:bCs/>
          <w:sz w:val="28"/>
          <w:szCs w:val="28"/>
        </w:rPr>
        <w:t>动漫人物</w:t>
      </w:r>
      <w:proofErr w:type="gramEnd"/>
      <w:r>
        <w:rPr>
          <w:rFonts w:hint="eastAsia"/>
          <w:bCs/>
          <w:sz w:val="28"/>
          <w:szCs w:val="28"/>
        </w:rPr>
        <w:t>为主线的主题乐园、游戏、周边产品和手办公仔。自新媒体时代以来，短视频平台的发展促进了衍生产业的发展，</w:t>
      </w:r>
      <w:proofErr w:type="gramStart"/>
      <w:r>
        <w:rPr>
          <w:rFonts w:hint="eastAsia"/>
          <w:bCs/>
          <w:sz w:val="28"/>
          <w:szCs w:val="28"/>
          <w:shd w:val="clear" w:color="auto" w:fill="FFFFFF"/>
        </w:rPr>
        <w:t>动漫衍生</w:t>
      </w:r>
      <w:proofErr w:type="gramEnd"/>
      <w:r>
        <w:rPr>
          <w:rFonts w:hint="eastAsia"/>
          <w:bCs/>
          <w:sz w:val="28"/>
          <w:szCs w:val="28"/>
          <w:shd w:val="clear" w:color="auto" w:fill="FFFFFF"/>
        </w:rPr>
        <w:t>产业供给</w:t>
      </w:r>
      <w:proofErr w:type="gramStart"/>
      <w:r>
        <w:rPr>
          <w:rFonts w:hint="eastAsia"/>
          <w:bCs/>
          <w:sz w:val="28"/>
          <w:szCs w:val="28"/>
          <w:shd w:val="clear" w:color="auto" w:fill="FFFFFF"/>
        </w:rPr>
        <w:t>侧改革</w:t>
      </w:r>
      <w:proofErr w:type="gramEnd"/>
      <w:r>
        <w:rPr>
          <w:rFonts w:hint="eastAsia"/>
          <w:bCs/>
          <w:sz w:val="28"/>
          <w:szCs w:val="28"/>
          <w:shd w:val="clear" w:color="auto" w:fill="FFFFFF"/>
        </w:rPr>
        <w:t>尤为重要，</w:t>
      </w:r>
      <w:r>
        <w:rPr>
          <w:rFonts w:hint="eastAsia"/>
          <w:bCs/>
          <w:sz w:val="28"/>
          <w:szCs w:val="28"/>
        </w:rPr>
        <w:t>把改革的重点放在动漫IP的精简与提炼，</w:t>
      </w:r>
      <w:proofErr w:type="gramStart"/>
      <w:r>
        <w:rPr>
          <w:rFonts w:hint="eastAsia"/>
          <w:bCs/>
          <w:sz w:val="28"/>
          <w:szCs w:val="28"/>
        </w:rPr>
        <w:t>以动漫</w:t>
      </w:r>
      <w:proofErr w:type="gramEnd"/>
      <w:r>
        <w:rPr>
          <w:rFonts w:hint="eastAsia"/>
          <w:bCs/>
          <w:sz w:val="28"/>
          <w:szCs w:val="28"/>
        </w:rPr>
        <w:t>IP为导向，大力发展衍生产业，形成影视、</w:t>
      </w:r>
      <w:proofErr w:type="gramStart"/>
      <w:r>
        <w:rPr>
          <w:rFonts w:hint="eastAsia"/>
          <w:bCs/>
          <w:sz w:val="28"/>
          <w:szCs w:val="28"/>
        </w:rPr>
        <w:t>动漫和</w:t>
      </w:r>
      <w:proofErr w:type="gramEnd"/>
      <w:r>
        <w:rPr>
          <w:rFonts w:hint="eastAsia"/>
          <w:bCs/>
          <w:sz w:val="28"/>
          <w:szCs w:val="28"/>
        </w:rPr>
        <w:t>游戏的泛娱乐产业链，进一步刺激</w:t>
      </w:r>
      <w:proofErr w:type="gramStart"/>
      <w:r>
        <w:rPr>
          <w:rFonts w:hint="eastAsia"/>
          <w:bCs/>
          <w:sz w:val="28"/>
          <w:szCs w:val="28"/>
        </w:rPr>
        <w:t>动漫产业</w:t>
      </w:r>
      <w:proofErr w:type="gramEnd"/>
      <w:r>
        <w:rPr>
          <w:rFonts w:hint="eastAsia"/>
          <w:bCs/>
          <w:sz w:val="28"/>
          <w:szCs w:val="28"/>
        </w:rPr>
        <w:t>的发展。</w:t>
      </w:r>
      <w:proofErr w:type="gramStart"/>
      <w:r>
        <w:rPr>
          <w:rFonts w:hint="eastAsia"/>
          <w:bCs/>
          <w:sz w:val="28"/>
          <w:szCs w:val="28"/>
        </w:rPr>
        <w:t>发展动漫衍生</w:t>
      </w:r>
      <w:proofErr w:type="gramEnd"/>
      <w:r>
        <w:rPr>
          <w:rFonts w:hint="eastAsia"/>
          <w:bCs/>
          <w:sz w:val="28"/>
          <w:szCs w:val="28"/>
        </w:rPr>
        <w:t>产业基于供给侧改革，从动</w:t>
      </w:r>
      <w:proofErr w:type="gramStart"/>
      <w:r>
        <w:rPr>
          <w:rFonts w:hint="eastAsia"/>
          <w:bCs/>
          <w:sz w:val="28"/>
          <w:szCs w:val="28"/>
        </w:rPr>
        <w:t>漫作品</w:t>
      </w:r>
      <w:proofErr w:type="gramEnd"/>
      <w:r>
        <w:rPr>
          <w:rFonts w:hint="eastAsia"/>
          <w:bCs/>
          <w:sz w:val="28"/>
          <w:szCs w:val="28"/>
        </w:rPr>
        <w:t>的生产端出发，</w:t>
      </w:r>
      <w:proofErr w:type="gramStart"/>
      <w:r>
        <w:rPr>
          <w:rFonts w:hint="eastAsia"/>
          <w:bCs/>
          <w:sz w:val="28"/>
          <w:szCs w:val="28"/>
        </w:rPr>
        <w:t>把握动漫</w:t>
      </w:r>
      <w:proofErr w:type="gramEnd"/>
      <w:r>
        <w:rPr>
          <w:rFonts w:hint="eastAsia"/>
          <w:bCs/>
          <w:sz w:val="28"/>
          <w:szCs w:val="28"/>
        </w:rPr>
        <w:t>IP的动态化进程，促进</w:t>
      </w:r>
      <w:proofErr w:type="gramStart"/>
      <w:r>
        <w:rPr>
          <w:rFonts w:hint="eastAsia"/>
          <w:bCs/>
          <w:sz w:val="28"/>
          <w:szCs w:val="28"/>
        </w:rPr>
        <w:t>动漫产业</w:t>
      </w:r>
      <w:proofErr w:type="gramEnd"/>
      <w:r>
        <w:rPr>
          <w:rFonts w:hint="eastAsia"/>
          <w:bCs/>
          <w:sz w:val="28"/>
          <w:szCs w:val="28"/>
        </w:rPr>
        <w:t>形成优</w:t>
      </w:r>
      <w:r>
        <w:rPr>
          <w:rFonts w:hint="eastAsia"/>
          <w:bCs/>
          <w:sz w:val="28"/>
          <w:szCs w:val="28"/>
        </w:rPr>
        <w:lastRenderedPageBreak/>
        <w:t>质IP，以这种IP为导向构建衍生产业链，同时关注消费者需求的变化，进一步加快</w:t>
      </w:r>
      <w:proofErr w:type="gramStart"/>
      <w:r>
        <w:rPr>
          <w:rFonts w:hint="eastAsia"/>
          <w:bCs/>
          <w:sz w:val="28"/>
          <w:szCs w:val="28"/>
        </w:rPr>
        <w:t>动漫作品</w:t>
      </w:r>
      <w:proofErr w:type="gramEnd"/>
      <w:r>
        <w:rPr>
          <w:rFonts w:hint="eastAsia"/>
          <w:bCs/>
          <w:sz w:val="28"/>
          <w:szCs w:val="28"/>
        </w:rPr>
        <w:t>的创新，形成</w:t>
      </w:r>
      <w:proofErr w:type="gramStart"/>
      <w:r>
        <w:rPr>
          <w:rFonts w:hint="eastAsia"/>
          <w:bCs/>
          <w:sz w:val="28"/>
          <w:szCs w:val="28"/>
        </w:rPr>
        <w:t>动漫产业</w:t>
      </w:r>
      <w:proofErr w:type="gramEnd"/>
      <w:r>
        <w:rPr>
          <w:rFonts w:hint="eastAsia"/>
          <w:bCs/>
          <w:sz w:val="28"/>
          <w:szCs w:val="28"/>
        </w:rPr>
        <w:t>和衍生产业的联动发展。</w:t>
      </w:r>
    </w:p>
    <w:p w14:paraId="517D9DE0" w14:textId="77777777" w:rsidR="0089417D" w:rsidRDefault="00C0458A">
      <w:pPr>
        <w:rPr>
          <w:bCs/>
          <w:sz w:val="28"/>
          <w:szCs w:val="28"/>
        </w:rPr>
      </w:pPr>
      <w:r>
        <w:rPr>
          <w:rFonts w:hint="eastAsia"/>
          <w:bCs/>
          <w:sz w:val="28"/>
          <w:szCs w:val="28"/>
        </w:rPr>
        <w:t>第四章  新媒体时代</w:t>
      </w:r>
      <w:proofErr w:type="gramStart"/>
      <w:r>
        <w:rPr>
          <w:rFonts w:hint="eastAsia"/>
          <w:bCs/>
          <w:sz w:val="28"/>
          <w:szCs w:val="28"/>
        </w:rPr>
        <w:t>动漫产业</w:t>
      </w:r>
      <w:proofErr w:type="gramEnd"/>
      <w:r>
        <w:rPr>
          <w:rFonts w:hint="eastAsia"/>
          <w:bCs/>
          <w:sz w:val="28"/>
          <w:szCs w:val="28"/>
        </w:rPr>
        <w:t>发展的影响因素分析</w:t>
      </w:r>
    </w:p>
    <w:p w14:paraId="5B1E848C" w14:textId="77777777" w:rsidR="0089417D" w:rsidRDefault="00C0458A">
      <w:pPr>
        <w:rPr>
          <w:bCs/>
          <w:sz w:val="28"/>
          <w:szCs w:val="28"/>
        </w:rPr>
      </w:pPr>
      <w:r>
        <w:rPr>
          <w:rFonts w:hint="eastAsia"/>
          <w:bCs/>
          <w:sz w:val="28"/>
          <w:szCs w:val="28"/>
        </w:rPr>
        <w:t xml:space="preserve">4.1 </w:t>
      </w:r>
      <w:proofErr w:type="gramStart"/>
      <w:r>
        <w:rPr>
          <w:rFonts w:hint="eastAsia"/>
          <w:bCs/>
          <w:sz w:val="28"/>
          <w:szCs w:val="28"/>
        </w:rPr>
        <w:t>动漫产业</w:t>
      </w:r>
      <w:proofErr w:type="gramEnd"/>
      <w:r>
        <w:rPr>
          <w:rFonts w:hint="eastAsia"/>
          <w:bCs/>
          <w:sz w:val="28"/>
          <w:szCs w:val="28"/>
        </w:rPr>
        <w:t>发展影响因素分析</w:t>
      </w:r>
    </w:p>
    <w:p w14:paraId="3CCFD776" w14:textId="77777777" w:rsidR="0089417D" w:rsidRDefault="00C0458A">
      <w:pPr>
        <w:ind w:firstLineChars="100" w:firstLine="280"/>
        <w:rPr>
          <w:bCs/>
          <w:sz w:val="28"/>
          <w:szCs w:val="28"/>
        </w:rPr>
      </w:pPr>
      <w:r>
        <w:rPr>
          <w:bCs/>
          <w:sz w:val="28"/>
          <w:szCs w:val="28"/>
        </w:rPr>
        <w:t>4.1.1</w:t>
      </w:r>
      <w:r>
        <w:rPr>
          <w:rFonts w:hint="eastAsia"/>
          <w:bCs/>
          <w:sz w:val="28"/>
          <w:szCs w:val="28"/>
        </w:rPr>
        <w:t>因素的选取</w:t>
      </w:r>
    </w:p>
    <w:p w14:paraId="0C89933A" w14:textId="1C35FDF4" w:rsidR="0089417D" w:rsidRDefault="00C0458A">
      <w:pPr>
        <w:ind w:firstLineChars="200" w:firstLine="560"/>
        <w:rPr>
          <w:bCs/>
          <w:sz w:val="28"/>
          <w:szCs w:val="28"/>
        </w:rPr>
      </w:pPr>
      <w:del w:id="66" w:author="杨 忆" w:date="2021-10-27T20:24:00Z">
        <w:r w:rsidDel="00D45927">
          <w:rPr>
            <w:rFonts w:hint="eastAsia"/>
            <w:bCs/>
            <w:sz w:val="28"/>
            <w:szCs w:val="28"/>
          </w:rPr>
          <w:delText>任何</w:delText>
        </w:r>
      </w:del>
      <w:r>
        <w:rPr>
          <w:rFonts w:hint="eastAsia"/>
          <w:bCs/>
          <w:sz w:val="28"/>
          <w:szCs w:val="28"/>
        </w:rPr>
        <w:t>产业的发展研究主要是从供给、需求和政策研究三个方面进行，</w:t>
      </w:r>
      <w:r>
        <w:rPr>
          <w:rFonts w:hint="eastAsia"/>
          <w:bCs/>
          <w:sz w:val="28"/>
          <w:szCs w:val="28"/>
          <w:shd w:val="clear" w:color="auto" w:fill="FFFFFF"/>
        </w:rPr>
        <w:t>新媒体时代</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发展的影响因素分析也是从这三个方面进行。</w:t>
      </w:r>
      <w:r>
        <w:rPr>
          <w:rFonts w:hint="eastAsia"/>
          <w:bCs/>
          <w:sz w:val="28"/>
          <w:szCs w:val="28"/>
        </w:rPr>
        <w:t>第一，从供给</w:t>
      </w:r>
      <w:del w:id="67" w:author="杨 忆" w:date="2021-10-27T20:24:00Z">
        <w:r w:rsidDel="0015095B">
          <w:rPr>
            <w:rFonts w:hint="eastAsia"/>
            <w:bCs/>
            <w:sz w:val="28"/>
            <w:szCs w:val="28"/>
          </w:rPr>
          <w:delText>侧</w:delText>
        </w:r>
        <w:r w:rsidR="0015095B" w:rsidDel="0015095B">
          <w:rPr>
            <w:rFonts w:hint="eastAsia"/>
            <w:bCs/>
            <w:sz w:val="28"/>
            <w:szCs w:val="28"/>
          </w:rPr>
          <w:delText>的角度出发</w:delText>
        </w:r>
      </w:del>
      <w:ins w:id="68" w:author="杨 忆" w:date="2021-10-27T20:24:00Z">
        <w:r w:rsidR="0015095B">
          <w:rPr>
            <w:rFonts w:hint="eastAsia"/>
            <w:bCs/>
            <w:sz w:val="28"/>
            <w:szCs w:val="28"/>
          </w:rPr>
          <w:t>侧看</w:t>
        </w:r>
      </w:ins>
      <w:r>
        <w:rPr>
          <w:rFonts w:hint="eastAsia"/>
          <w:bCs/>
          <w:sz w:val="28"/>
          <w:szCs w:val="28"/>
        </w:rPr>
        <w:t>，影响</w:t>
      </w:r>
      <w:proofErr w:type="gramStart"/>
      <w:r>
        <w:rPr>
          <w:rFonts w:hint="eastAsia"/>
          <w:bCs/>
          <w:sz w:val="28"/>
          <w:szCs w:val="28"/>
        </w:rPr>
        <w:t>动漫产业</w:t>
      </w:r>
      <w:proofErr w:type="gramEnd"/>
      <w:r>
        <w:rPr>
          <w:rFonts w:hint="eastAsia"/>
          <w:bCs/>
          <w:sz w:val="28"/>
          <w:szCs w:val="28"/>
        </w:rPr>
        <w:t>的发展主要从动漫作品、专业人才和</w:t>
      </w:r>
      <w:proofErr w:type="gramStart"/>
      <w:r>
        <w:rPr>
          <w:rFonts w:hint="eastAsia"/>
          <w:bCs/>
          <w:sz w:val="28"/>
          <w:szCs w:val="28"/>
        </w:rPr>
        <w:t>动漫企业</w:t>
      </w:r>
      <w:proofErr w:type="gramEnd"/>
      <w:r>
        <w:rPr>
          <w:rFonts w:hint="eastAsia"/>
          <w:bCs/>
          <w:sz w:val="28"/>
          <w:szCs w:val="28"/>
        </w:rPr>
        <w:t>的质量和数量的角度出发，其中质量所占的研究比重更大，产业的发展质量是首要的影响因素；第二，从需求</w:t>
      </w:r>
      <w:del w:id="69" w:author="杨 忆" w:date="2021-10-27T20:25:00Z">
        <w:r w:rsidDel="0015095B">
          <w:rPr>
            <w:rFonts w:hint="eastAsia"/>
            <w:bCs/>
            <w:sz w:val="28"/>
            <w:szCs w:val="28"/>
          </w:rPr>
          <w:delText>的角度出发</w:delText>
        </w:r>
      </w:del>
      <w:ins w:id="70" w:author="杨 忆" w:date="2021-10-27T20:25:00Z">
        <w:r w:rsidR="0015095B">
          <w:rPr>
            <w:rFonts w:hint="eastAsia"/>
            <w:bCs/>
            <w:sz w:val="28"/>
            <w:szCs w:val="28"/>
          </w:rPr>
          <w:t>侧看</w:t>
        </w:r>
      </w:ins>
      <w:r>
        <w:rPr>
          <w:rFonts w:hint="eastAsia"/>
          <w:bCs/>
          <w:sz w:val="28"/>
          <w:szCs w:val="28"/>
        </w:rPr>
        <w:t>，影响</w:t>
      </w:r>
      <w:proofErr w:type="gramStart"/>
      <w:r>
        <w:rPr>
          <w:rFonts w:hint="eastAsia"/>
          <w:bCs/>
          <w:sz w:val="28"/>
          <w:szCs w:val="28"/>
        </w:rPr>
        <w:t>动漫产业</w:t>
      </w:r>
      <w:proofErr w:type="gramEnd"/>
      <w:r>
        <w:rPr>
          <w:rFonts w:hint="eastAsia"/>
          <w:bCs/>
          <w:sz w:val="28"/>
          <w:szCs w:val="28"/>
        </w:rPr>
        <w:t>的发展因素主要有用户规模、消费者偏好和付费意愿，其中消费者偏好和付费意愿是产业发展研究的重点；第三，从政策</w:t>
      </w:r>
      <w:del w:id="71" w:author="杨 忆" w:date="2021-10-27T20:25:00Z">
        <w:r w:rsidDel="0015095B">
          <w:rPr>
            <w:rFonts w:hint="eastAsia"/>
            <w:bCs/>
            <w:sz w:val="28"/>
            <w:szCs w:val="28"/>
          </w:rPr>
          <w:delText>角度出发</w:delText>
        </w:r>
      </w:del>
      <w:ins w:id="72" w:author="杨 忆" w:date="2021-10-27T20:25:00Z">
        <w:r w:rsidR="0015095B">
          <w:rPr>
            <w:rFonts w:hint="eastAsia"/>
            <w:bCs/>
            <w:sz w:val="28"/>
            <w:szCs w:val="28"/>
          </w:rPr>
          <w:t>层面看</w:t>
        </w:r>
      </w:ins>
      <w:r>
        <w:rPr>
          <w:rFonts w:hint="eastAsia"/>
          <w:bCs/>
          <w:sz w:val="28"/>
          <w:szCs w:val="28"/>
        </w:rPr>
        <w:t>，政府对于企业的投融资环境的保障、资金的支持力度、专业人才的培养和知识产权的保护力度都是影响产业发展的影响因素。</w:t>
      </w:r>
    </w:p>
    <w:p w14:paraId="14E1C4E1" w14:textId="4D33A74E" w:rsidR="0089417D" w:rsidRDefault="00C0458A">
      <w:pPr>
        <w:ind w:firstLineChars="200" w:firstLine="560"/>
        <w:rPr>
          <w:bCs/>
          <w:sz w:val="28"/>
          <w:szCs w:val="28"/>
        </w:rPr>
      </w:pPr>
      <w:proofErr w:type="gramStart"/>
      <w:r>
        <w:rPr>
          <w:rFonts w:hint="eastAsia"/>
          <w:bCs/>
          <w:sz w:val="28"/>
          <w:szCs w:val="28"/>
          <w:shd w:val="clear" w:color="auto" w:fill="FFFFFF"/>
        </w:rPr>
        <w:t>动漫作品</w:t>
      </w:r>
      <w:proofErr w:type="gramEnd"/>
      <w:r>
        <w:rPr>
          <w:rFonts w:hint="eastAsia"/>
          <w:bCs/>
          <w:sz w:val="28"/>
          <w:szCs w:val="28"/>
          <w:shd w:val="clear" w:color="auto" w:fill="FFFFFF"/>
        </w:rPr>
        <w:t>贯穿于整个</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的发展，</w:t>
      </w:r>
      <w:r>
        <w:rPr>
          <w:rFonts w:hint="eastAsia"/>
          <w:bCs/>
          <w:sz w:val="28"/>
          <w:szCs w:val="28"/>
        </w:rPr>
        <w:t>以</w:t>
      </w:r>
      <w:proofErr w:type="gramStart"/>
      <w:r>
        <w:rPr>
          <w:rFonts w:hint="eastAsia"/>
          <w:bCs/>
          <w:sz w:val="28"/>
          <w:szCs w:val="28"/>
        </w:rPr>
        <w:t>动漫作品</w:t>
      </w:r>
      <w:proofErr w:type="gramEnd"/>
      <w:r>
        <w:rPr>
          <w:rFonts w:hint="eastAsia"/>
          <w:bCs/>
          <w:sz w:val="28"/>
          <w:szCs w:val="28"/>
        </w:rPr>
        <w:t>的质量为导向进行动</w:t>
      </w:r>
      <w:proofErr w:type="gramStart"/>
      <w:r>
        <w:rPr>
          <w:rFonts w:hint="eastAsia"/>
          <w:bCs/>
          <w:sz w:val="28"/>
          <w:szCs w:val="28"/>
        </w:rPr>
        <w:t>漫产业</w:t>
      </w:r>
      <w:proofErr w:type="gramEnd"/>
      <w:r>
        <w:rPr>
          <w:rFonts w:hint="eastAsia"/>
          <w:bCs/>
          <w:sz w:val="28"/>
          <w:szCs w:val="28"/>
        </w:rPr>
        <w:t>的发展研究是当下的重中之重，因此，本文针对</w:t>
      </w:r>
      <w:proofErr w:type="gramStart"/>
      <w:r>
        <w:rPr>
          <w:rFonts w:hint="eastAsia"/>
          <w:bCs/>
          <w:sz w:val="28"/>
          <w:szCs w:val="28"/>
        </w:rPr>
        <w:t>动漫产业</w:t>
      </w:r>
      <w:proofErr w:type="gramEnd"/>
      <w:r>
        <w:rPr>
          <w:rFonts w:hint="eastAsia"/>
          <w:bCs/>
          <w:sz w:val="28"/>
          <w:szCs w:val="28"/>
        </w:rPr>
        <w:t>发展的关键变量</w:t>
      </w:r>
      <w:del w:id="73" w:author="杨 忆" w:date="2021-10-27T20:26:00Z">
        <w:r w:rsidDel="0015095B">
          <w:rPr>
            <w:rFonts w:hint="eastAsia"/>
            <w:bCs/>
            <w:sz w:val="28"/>
            <w:szCs w:val="28"/>
          </w:rPr>
          <w:delText>的</w:delText>
        </w:r>
        <w:r w:rsidR="0015095B" w:rsidDel="0015095B">
          <w:rPr>
            <w:rFonts w:hint="eastAsia"/>
            <w:bCs/>
            <w:sz w:val="28"/>
            <w:szCs w:val="28"/>
          </w:rPr>
          <w:delText>选取是</w:delText>
        </w:r>
      </w:del>
      <w:ins w:id="74" w:author="杨 忆" w:date="2021-10-27T20:26:00Z">
        <w:r w:rsidR="0015095B">
          <w:rPr>
            <w:rFonts w:hint="eastAsia"/>
            <w:bCs/>
            <w:sz w:val="28"/>
            <w:szCs w:val="28"/>
          </w:rPr>
          <w:t>选择</w:t>
        </w:r>
      </w:ins>
      <w:proofErr w:type="gramStart"/>
      <w:r>
        <w:rPr>
          <w:rFonts w:hint="eastAsia"/>
          <w:bCs/>
          <w:sz w:val="28"/>
          <w:szCs w:val="28"/>
        </w:rPr>
        <w:t>动漫作品</w:t>
      </w:r>
      <w:proofErr w:type="gramEnd"/>
      <w:r>
        <w:rPr>
          <w:rFonts w:hint="eastAsia"/>
          <w:bCs/>
          <w:sz w:val="28"/>
          <w:szCs w:val="28"/>
        </w:rPr>
        <w:t>的质量、专业人才和知识产权的保护力度，次级变量包括用户规模、消费者偏好、</w:t>
      </w:r>
      <w:commentRangeStart w:id="75"/>
      <w:proofErr w:type="gramStart"/>
      <w:r>
        <w:rPr>
          <w:rFonts w:hint="eastAsia"/>
          <w:bCs/>
          <w:sz w:val="28"/>
          <w:szCs w:val="28"/>
        </w:rPr>
        <w:t>动漫企业</w:t>
      </w:r>
      <w:commentRangeEnd w:id="75"/>
      <w:proofErr w:type="gramEnd"/>
      <w:r w:rsidR="0015095B">
        <w:rPr>
          <w:rStyle w:val="a6"/>
        </w:rPr>
        <w:commentReference w:id="75"/>
      </w:r>
      <w:r>
        <w:rPr>
          <w:rFonts w:hint="eastAsia"/>
          <w:bCs/>
          <w:sz w:val="28"/>
          <w:szCs w:val="28"/>
        </w:rPr>
        <w:t>等</w:t>
      </w:r>
      <w:del w:id="76" w:author="杨 忆" w:date="2021-10-27T20:27:00Z">
        <w:r w:rsidDel="0015095B">
          <w:rPr>
            <w:rFonts w:hint="eastAsia"/>
            <w:bCs/>
            <w:sz w:val="28"/>
            <w:szCs w:val="28"/>
          </w:rPr>
          <w:delText>等</w:delText>
        </w:r>
      </w:del>
      <w:r>
        <w:rPr>
          <w:rFonts w:hint="eastAsia"/>
          <w:bCs/>
          <w:sz w:val="28"/>
          <w:szCs w:val="28"/>
        </w:rPr>
        <w:t>。</w:t>
      </w:r>
    </w:p>
    <w:p w14:paraId="344AB70B" w14:textId="77777777" w:rsidR="0089417D" w:rsidRDefault="0089417D">
      <w:pPr>
        <w:rPr>
          <w:bCs/>
          <w:sz w:val="28"/>
          <w:szCs w:val="28"/>
          <w:shd w:val="clear" w:color="auto" w:fill="FFFFFF"/>
        </w:rPr>
      </w:pPr>
    </w:p>
    <w:p w14:paraId="315CE987" w14:textId="77777777" w:rsidR="0089417D" w:rsidRDefault="00C0458A">
      <w:pPr>
        <w:rPr>
          <w:bCs/>
          <w:sz w:val="28"/>
          <w:szCs w:val="28"/>
          <w:shd w:val="clear" w:color="auto" w:fill="FFFFFF"/>
        </w:rPr>
      </w:pPr>
      <w:r>
        <w:rPr>
          <w:rFonts w:hint="eastAsia"/>
          <w:bCs/>
          <w:sz w:val="28"/>
          <w:szCs w:val="28"/>
          <w:shd w:val="clear" w:color="auto" w:fill="FFFFFF"/>
        </w:rPr>
        <w:t>4.1.2描述性统计分析</w:t>
      </w:r>
    </w:p>
    <w:p w14:paraId="5477B34A" w14:textId="62DC08C3" w:rsidR="0089417D" w:rsidRDefault="00C0458A">
      <w:pPr>
        <w:ind w:firstLineChars="200" w:firstLine="560"/>
        <w:rPr>
          <w:bCs/>
          <w:sz w:val="28"/>
          <w:szCs w:val="28"/>
        </w:rPr>
      </w:pPr>
      <w:r>
        <w:rPr>
          <w:rFonts w:hint="eastAsia"/>
          <w:bCs/>
          <w:sz w:val="28"/>
          <w:szCs w:val="28"/>
          <w:shd w:val="clear" w:color="auto" w:fill="FFFFFF"/>
        </w:rPr>
        <w:lastRenderedPageBreak/>
        <w:t>第一，从</w:t>
      </w:r>
      <w:ins w:id="77" w:author="杨 忆" w:date="2021-10-27T20:28:00Z">
        <w:r w:rsidR="0015095B">
          <w:rPr>
            <w:rFonts w:hint="eastAsia"/>
            <w:bCs/>
            <w:sz w:val="28"/>
            <w:szCs w:val="28"/>
            <w:shd w:val="clear" w:color="auto" w:fill="FFFFFF"/>
          </w:rPr>
          <w:t>问卷调查的</w:t>
        </w:r>
      </w:ins>
      <w:r>
        <w:rPr>
          <w:rFonts w:hint="eastAsia"/>
          <w:bCs/>
          <w:sz w:val="28"/>
          <w:szCs w:val="28"/>
          <w:shd w:val="clear" w:color="auto" w:fill="FFFFFF"/>
        </w:rPr>
        <w:t>样本</w:t>
      </w:r>
      <w:del w:id="78" w:author="杨 忆" w:date="2021-10-27T20:28:00Z">
        <w:r w:rsidDel="0015095B">
          <w:rPr>
            <w:rFonts w:hint="eastAsia"/>
            <w:bCs/>
            <w:sz w:val="28"/>
            <w:szCs w:val="28"/>
            <w:shd w:val="clear" w:color="auto" w:fill="FFFFFF"/>
          </w:rPr>
          <w:delText>的</w:delText>
        </w:r>
      </w:del>
      <w:r>
        <w:rPr>
          <w:rFonts w:hint="eastAsia"/>
          <w:bCs/>
          <w:sz w:val="28"/>
          <w:szCs w:val="28"/>
          <w:shd w:val="clear" w:color="auto" w:fill="FFFFFF"/>
        </w:rPr>
        <w:t>背景进行</w:t>
      </w:r>
      <w:del w:id="79" w:author="杨 忆" w:date="2021-10-27T20:28:00Z">
        <w:r w:rsidDel="0015095B">
          <w:rPr>
            <w:rFonts w:hint="eastAsia"/>
            <w:bCs/>
            <w:sz w:val="28"/>
            <w:szCs w:val="28"/>
            <w:shd w:val="clear" w:color="auto" w:fill="FFFFFF"/>
          </w:rPr>
          <w:delText>实证</w:delText>
        </w:r>
      </w:del>
      <w:r>
        <w:rPr>
          <w:rFonts w:hint="eastAsia"/>
          <w:bCs/>
          <w:sz w:val="28"/>
          <w:szCs w:val="28"/>
          <w:shd w:val="clear" w:color="auto" w:fill="FFFFFF"/>
        </w:rPr>
        <w:t>分析，</w:t>
      </w:r>
      <w:ins w:id="80" w:author="杨 忆" w:date="2021-10-27T20:29:00Z">
        <w:r w:rsidR="0015095B">
          <w:rPr>
            <w:rFonts w:hint="eastAsia"/>
            <w:bCs/>
            <w:sz w:val="28"/>
            <w:szCs w:val="28"/>
            <w:shd w:val="clear" w:color="auto" w:fill="FFFFFF"/>
          </w:rPr>
          <w:t>分析结果可以从图中数据得出：</w:t>
        </w:r>
      </w:ins>
      <w:del w:id="81" w:author="杨 忆" w:date="2021-10-27T20:29:00Z">
        <w:r w:rsidDel="0015095B">
          <w:rPr>
            <w:rFonts w:hint="eastAsia"/>
            <w:bCs/>
            <w:sz w:val="28"/>
            <w:szCs w:val="28"/>
          </w:rPr>
          <w:delText>如图：</w:delText>
        </w:r>
      </w:del>
      <w:ins w:id="82" w:author="杨 忆" w:date="2021-10-27T20:29:00Z">
        <w:r w:rsidR="0015095B">
          <w:rPr>
            <w:rFonts w:hint="eastAsia"/>
            <w:bCs/>
            <w:sz w:val="28"/>
            <w:szCs w:val="28"/>
          </w:rPr>
          <w:t>从</w:t>
        </w:r>
      </w:ins>
      <w:ins w:id="83" w:author="杨 忆" w:date="2021-10-27T20:32:00Z">
        <w:r w:rsidR="0015095B">
          <w:rPr>
            <w:rFonts w:hint="eastAsia"/>
            <w:bCs/>
            <w:sz w:val="28"/>
            <w:szCs w:val="28"/>
          </w:rPr>
          <w:t>表</w:t>
        </w:r>
      </w:ins>
      <w:r>
        <w:rPr>
          <w:rFonts w:hint="eastAsia"/>
          <w:bCs/>
          <w:sz w:val="28"/>
          <w:szCs w:val="28"/>
        </w:rPr>
        <w:t>4-1-1</w:t>
      </w:r>
      <w:ins w:id="84" w:author="杨 忆" w:date="2021-10-27T20:29:00Z">
        <w:r w:rsidR="0015095B">
          <w:rPr>
            <w:rFonts w:hint="eastAsia"/>
            <w:bCs/>
            <w:sz w:val="28"/>
            <w:szCs w:val="28"/>
          </w:rPr>
          <w:t>中可以看出</w:t>
        </w:r>
      </w:ins>
      <w:r>
        <w:rPr>
          <w:rFonts w:hint="eastAsia"/>
          <w:bCs/>
          <w:sz w:val="28"/>
          <w:szCs w:val="28"/>
        </w:rPr>
        <w:t>，在收集的</w:t>
      </w:r>
      <w:commentRangeStart w:id="85"/>
      <w:r>
        <w:rPr>
          <w:rFonts w:hint="eastAsia"/>
          <w:bCs/>
          <w:sz w:val="28"/>
          <w:szCs w:val="28"/>
        </w:rPr>
        <w:t>527份</w:t>
      </w:r>
      <w:commentRangeEnd w:id="85"/>
      <w:r w:rsidR="0015095B">
        <w:rPr>
          <w:rStyle w:val="a6"/>
        </w:rPr>
        <w:commentReference w:id="85"/>
      </w:r>
      <w:r>
        <w:rPr>
          <w:rFonts w:hint="eastAsia"/>
          <w:bCs/>
          <w:sz w:val="28"/>
          <w:szCs w:val="28"/>
        </w:rPr>
        <w:t>调查问卷中，男女比例基本持平</w:t>
      </w:r>
      <w:del w:id="86" w:author="杨 忆" w:date="2021-10-27T20:30:00Z">
        <w:r w:rsidDel="0015095B">
          <w:rPr>
            <w:rFonts w:hint="eastAsia"/>
            <w:bCs/>
            <w:sz w:val="28"/>
            <w:szCs w:val="28"/>
          </w:rPr>
          <w:delText>，</w:delText>
        </w:r>
      </w:del>
      <w:ins w:id="87" w:author="杨 忆" w:date="2021-10-27T20:30:00Z">
        <w:r w:rsidR="0015095B">
          <w:rPr>
            <w:rFonts w:hint="eastAsia"/>
            <w:bCs/>
            <w:sz w:val="28"/>
            <w:szCs w:val="28"/>
          </w:rPr>
          <w:t>；</w:t>
        </w:r>
      </w:ins>
      <w:r>
        <w:rPr>
          <w:rFonts w:hint="eastAsia"/>
          <w:bCs/>
          <w:sz w:val="28"/>
          <w:szCs w:val="28"/>
        </w:rPr>
        <w:t>从数据上看，</w:t>
      </w:r>
      <w:proofErr w:type="gramStart"/>
      <w:r>
        <w:rPr>
          <w:rFonts w:hint="eastAsia"/>
          <w:bCs/>
          <w:sz w:val="28"/>
          <w:szCs w:val="28"/>
        </w:rPr>
        <w:t>动漫市场</w:t>
      </w:r>
      <w:proofErr w:type="gramEnd"/>
      <w:r>
        <w:rPr>
          <w:rFonts w:hint="eastAsia"/>
          <w:bCs/>
          <w:sz w:val="28"/>
          <w:szCs w:val="28"/>
        </w:rPr>
        <w:t>在性别方面没有明显的指向性，并未出现男生明显多于女生的情况；在年龄分布方面，21-30岁之间的比例高达48.77%，</w:t>
      </w:r>
      <w:r>
        <w:rPr>
          <w:rFonts w:hint="eastAsia"/>
          <w:bCs/>
          <w:sz w:val="28"/>
          <w:szCs w:val="28"/>
          <w:shd w:val="clear" w:color="auto" w:fill="FFFFFF"/>
        </w:rPr>
        <w:t>充分说明90后是</w:t>
      </w:r>
      <w:proofErr w:type="gramStart"/>
      <w:r>
        <w:rPr>
          <w:rFonts w:hint="eastAsia"/>
          <w:bCs/>
          <w:sz w:val="28"/>
          <w:szCs w:val="28"/>
          <w:shd w:val="clear" w:color="auto" w:fill="FFFFFF"/>
        </w:rPr>
        <w:t>动漫市场</w:t>
      </w:r>
      <w:proofErr w:type="gramEnd"/>
      <w:r>
        <w:rPr>
          <w:rFonts w:hint="eastAsia"/>
          <w:bCs/>
          <w:sz w:val="28"/>
          <w:szCs w:val="28"/>
          <w:shd w:val="clear" w:color="auto" w:fill="FFFFFF"/>
        </w:rPr>
        <w:t>的主力军，也是</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发展的主要研究对象，</w:t>
      </w:r>
      <w:r>
        <w:rPr>
          <w:rFonts w:hint="eastAsia"/>
          <w:bCs/>
          <w:sz w:val="28"/>
          <w:szCs w:val="28"/>
        </w:rPr>
        <w:t>而0-20岁之间的比例总计12.33%，明显低于31-40岁，这也说明中国</w:t>
      </w:r>
      <w:proofErr w:type="gramStart"/>
      <w:r>
        <w:rPr>
          <w:rFonts w:hint="eastAsia"/>
          <w:bCs/>
          <w:sz w:val="28"/>
          <w:szCs w:val="28"/>
        </w:rPr>
        <w:t>动漫市场</w:t>
      </w:r>
      <w:proofErr w:type="gramEnd"/>
      <w:r>
        <w:rPr>
          <w:rFonts w:hint="eastAsia"/>
          <w:bCs/>
          <w:sz w:val="28"/>
          <w:szCs w:val="28"/>
        </w:rPr>
        <w:t>应</w:t>
      </w:r>
      <w:ins w:id="88" w:author="杨 忆" w:date="2021-10-27T20:30:00Z">
        <w:r w:rsidR="0015095B">
          <w:rPr>
            <w:rFonts w:hint="eastAsia"/>
            <w:bCs/>
            <w:sz w:val="28"/>
            <w:szCs w:val="28"/>
          </w:rPr>
          <w:t>匹配市场需求群体的需要，</w:t>
        </w:r>
      </w:ins>
      <w:del w:id="89" w:author="杨 忆" w:date="2021-10-27T20:30:00Z">
        <w:r w:rsidDel="0015095B">
          <w:rPr>
            <w:rFonts w:hint="eastAsia"/>
            <w:bCs/>
            <w:sz w:val="28"/>
            <w:szCs w:val="28"/>
          </w:rPr>
          <w:delText>该</w:delText>
        </w:r>
      </w:del>
      <w:r>
        <w:rPr>
          <w:rFonts w:hint="eastAsia"/>
          <w:bCs/>
          <w:sz w:val="28"/>
          <w:szCs w:val="28"/>
        </w:rPr>
        <w:t>减少低幼化作品，提升</w:t>
      </w:r>
      <w:proofErr w:type="gramStart"/>
      <w:r>
        <w:rPr>
          <w:rFonts w:hint="eastAsia"/>
          <w:bCs/>
          <w:sz w:val="28"/>
          <w:szCs w:val="28"/>
        </w:rPr>
        <w:t>动漫作品</w:t>
      </w:r>
      <w:proofErr w:type="gramEnd"/>
      <w:r>
        <w:rPr>
          <w:rFonts w:hint="eastAsia"/>
          <w:bCs/>
          <w:sz w:val="28"/>
          <w:szCs w:val="28"/>
        </w:rPr>
        <w:t>内容的成熟度；在地区分布方面，华东地区的人数比例高达42.18%，而西北地区只有2.67%，从</w:t>
      </w:r>
      <w:del w:id="90" w:author="杨 忆" w:date="2021-10-27T20:31:00Z">
        <w:r w:rsidDel="0015095B">
          <w:rPr>
            <w:rFonts w:hint="eastAsia"/>
            <w:bCs/>
            <w:sz w:val="28"/>
            <w:szCs w:val="28"/>
          </w:rPr>
          <w:delText>数据</w:delText>
        </w:r>
      </w:del>
      <w:ins w:id="91" w:author="杨 忆" w:date="2021-10-27T20:31:00Z">
        <w:r w:rsidR="0015095B">
          <w:rPr>
            <w:rFonts w:hint="eastAsia"/>
            <w:bCs/>
            <w:sz w:val="28"/>
            <w:szCs w:val="28"/>
          </w:rPr>
          <w:t>问卷数据显示可以看出</w:t>
        </w:r>
      </w:ins>
      <w:del w:id="92" w:author="杨 忆" w:date="2021-10-27T20:31:00Z">
        <w:r w:rsidDel="0015095B">
          <w:rPr>
            <w:rFonts w:hint="eastAsia"/>
            <w:bCs/>
            <w:sz w:val="28"/>
            <w:szCs w:val="28"/>
          </w:rPr>
          <w:delText>上看</w:delText>
        </w:r>
      </w:del>
      <w:r>
        <w:rPr>
          <w:rFonts w:hint="eastAsia"/>
          <w:bCs/>
          <w:sz w:val="28"/>
          <w:szCs w:val="28"/>
        </w:rPr>
        <w:t>，中国</w:t>
      </w:r>
      <w:proofErr w:type="gramStart"/>
      <w:r>
        <w:rPr>
          <w:rFonts w:hint="eastAsia"/>
          <w:bCs/>
          <w:sz w:val="28"/>
          <w:szCs w:val="28"/>
        </w:rPr>
        <w:t>动漫市场</w:t>
      </w:r>
      <w:proofErr w:type="gramEnd"/>
      <w:r>
        <w:rPr>
          <w:rFonts w:hint="eastAsia"/>
          <w:bCs/>
          <w:sz w:val="28"/>
          <w:szCs w:val="28"/>
        </w:rPr>
        <w:t>的主要地区集中在上海市、浙江省、江苏省和福建省等地，而陕西省、甘肃省和青海省则很少，这也</w:t>
      </w:r>
      <w:del w:id="93" w:author="杨 忆" w:date="2021-10-27T20:31:00Z">
        <w:r w:rsidDel="0015095B">
          <w:rPr>
            <w:rFonts w:hint="eastAsia"/>
            <w:bCs/>
            <w:sz w:val="28"/>
            <w:szCs w:val="28"/>
          </w:rPr>
          <w:delText>从侧面</w:delText>
        </w:r>
      </w:del>
      <w:r>
        <w:rPr>
          <w:rFonts w:hint="eastAsia"/>
          <w:bCs/>
          <w:sz w:val="28"/>
          <w:szCs w:val="28"/>
        </w:rPr>
        <w:t>表明</w:t>
      </w:r>
      <w:proofErr w:type="gramStart"/>
      <w:r>
        <w:rPr>
          <w:rFonts w:hint="eastAsia"/>
          <w:bCs/>
          <w:sz w:val="28"/>
          <w:szCs w:val="28"/>
        </w:rPr>
        <w:t>动漫市场</w:t>
      </w:r>
      <w:proofErr w:type="gramEnd"/>
      <w:r>
        <w:rPr>
          <w:rFonts w:hint="eastAsia"/>
          <w:bCs/>
          <w:sz w:val="28"/>
          <w:szCs w:val="28"/>
        </w:rPr>
        <w:t>主要集中在经济发达的地区，也就是人均消费水平更高的地方；</w:t>
      </w:r>
      <w:r>
        <w:rPr>
          <w:rFonts w:hint="eastAsia"/>
          <w:bCs/>
          <w:sz w:val="28"/>
          <w:szCs w:val="28"/>
          <w:shd w:val="clear" w:color="auto" w:fill="FFFFFF"/>
        </w:rPr>
        <w:t>在动漫</w:t>
      </w:r>
      <w:proofErr w:type="gramStart"/>
      <w:r>
        <w:rPr>
          <w:rFonts w:hint="eastAsia"/>
          <w:bCs/>
          <w:sz w:val="28"/>
          <w:szCs w:val="28"/>
          <w:shd w:val="clear" w:color="auto" w:fill="FFFFFF"/>
        </w:rPr>
        <w:t>及动漫</w:t>
      </w:r>
      <w:proofErr w:type="gramEnd"/>
      <w:r>
        <w:rPr>
          <w:rFonts w:hint="eastAsia"/>
          <w:bCs/>
          <w:sz w:val="28"/>
          <w:szCs w:val="28"/>
          <w:shd w:val="clear" w:color="auto" w:fill="FFFFFF"/>
        </w:rPr>
        <w:t>衍生品的年消费情况方面，</w:t>
      </w:r>
      <w:r>
        <w:rPr>
          <w:rFonts w:hint="eastAsia"/>
          <w:bCs/>
          <w:sz w:val="28"/>
          <w:szCs w:val="28"/>
        </w:rPr>
        <w:t>通过</w:t>
      </w:r>
      <w:ins w:id="94" w:author="杨 忆" w:date="2021-10-27T20:32:00Z">
        <w:r w:rsidR="0015095B">
          <w:rPr>
            <w:rFonts w:hint="eastAsia"/>
            <w:bCs/>
            <w:sz w:val="28"/>
            <w:szCs w:val="28"/>
          </w:rPr>
          <w:t>表4-</w:t>
        </w:r>
        <w:r w:rsidR="0015095B">
          <w:rPr>
            <w:bCs/>
            <w:sz w:val="28"/>
            <w:szCs w:val="28"/>
          </w:rPr>
          <w:t>1</w:t>
        </w:r>
        <w:r w:rsidR="0015095B">
          <w:rPr>
            <w:rFonts w:hint="eastAsia"/>
            <w:bCs/>
            <w:sz w:val="28"/>
            <w:szCs w:val="28"/>
          </w:rPr>
          <w:t>-</w:t>
        </w:r>
        <w:r w:rsidR="0015095B">
          <w:rPr>
            <w:bCs/>
            <w:sz w:val="28"/>
            <w:szCs w:val="28"/>
          </w:rPr>
          <w:t>1</w:t>
        </w:r>
        <w:r w:rsidR="0015095B">
          <w:rPr>
            <w:rFonts w:hint="eastAsia"/>
            <w:bCs/>
            <w:sz w:val="28"/>
            <w:szCs w:val="28"/>
          </w:rPr>
          <w:t>中的</w:t>
        </w:r>
      </w:ins>
      <w:r>
        <w:rPr>
          <w:rFonts w:hint="eastAsia"/>
          <w:bCs/>
          <w:sz w:val="28"/>
          <w:szCs w:val="28"/>
        </w:rPr>
        <w:t>数据，</w:t>
      </w:r>
      <w:ins w:id="95" w:author="杨 忆" w:date="2021-10-27T20:32:00Z">
        <w:r w:rsidR="0015095B">
          <w:rPr>
            <w:rFonts w:hint="eastAsia"/>
            <w:bCs/>
            <w:sz w:val="28"/>
            <w:szCs w:val="28"/>
          </w:rPr>
          <w:t>可以</w:t>
        </w:r>
      </w:ins>
      <w:del w:id="96" w:author="杨 忆" w:date="2021-10-27T20:32:00Z">
        <w:r w:rsidDel="0015095B">
          <w:rPr>
            <w:rFonts w:hint="eastAsia"/>
            <w:bCs/>
            <w:sz w:val="28"/>
            <w:szCs w:val="28"/>
          </w:rPr>
          <w:delText>我们</w:delText>
        </w:r>
      </w:del>
      <w:r>
        <w:rPr>
          <w:rFonts w:hint="eastAsia"/>
          <w:bCs/>
          <w:sz w:val="28"/>
          <w:szCs w:val="28"/>
        </w:rPr>
        <w:t>发现年消费在500元以下的比例高达72.7%，</w:t>
      </w:r>
      <w:r>
        <w:rPr>
          <w:rFonts w:hint="eastAsia"/>
          <w:bCs/>
          <w:sz w:val="28"/>
          <w:szCs w:val="28"/>
          <w:shd w:val="clear" w:color="auto" w:fill="FFFFFF"/>
        </w:rPr>
        <w:t>这</w:t>
      </w:r>
      <w:del w:id="97" w:author="杨 忆" w:date="2021-10-27T20:32:00Z">
        <w:r w:rsidDel="0015095B">
          <w:rPr>
            <w:rFonts w:hint="eastAsia"/>
            <w:bCs/>
            <w:sz w:val="28"/>
            <w:szCs w:val="28"/>
            <w:shd w:val="clear" w:color="auto" w:fill="FFFFFF"/>
          </w:rPr>
          <w:delText>也</w:delText>
        </w:r>
      </w:del>
      <w:r>
        <w:rPr>
          <w:rFonts w:hint="eastAsia"/>
          <w:bCs/>
          <w:sz w:val="28"/>
          <w:szCs w:val="28"/>
          <w:shd w:val="clear" w:color="auto" w:fill="FFFFFF"/>
        </w:rPr>
        <w:t>说明</w:t>
      </w:r>
      <w:proofErr w:type="gramStart"/>
      <w:r>
        <w:rPr>
          <w:rFonts w:hint="eastAsia"/>
          <w:bCs/>
          <w:sz w:val="28"/>
          <w:szCs w:val="28"/>
          <w:shd w:val="clear" w:color="auto" w:fill="FFFFFF"/>
        </w:rPr>
        <w:t>动漫市场</w:t>
      </w:r>
      <w:proofErr w:type="gramEnd"/>
      <w:r>
        <w:rPr>
          <w:rFonts w:hint="eastAsia"/>
          <w:bCs/>
          <w:sz w:val="28"/>
          <w:szCs w:val="28"/>
          <w:shd w:val="clear" w:color="auto" w:fill="FFFFFF"/>
        </w:rPr>
        <w:t>的消费潜力巨大，</w:t>
      </w:r>
      <w:commentRangeStart w:id="98"/>
      <w:r>
        <w:rPr>
          <w:rFonts w:hint="eastAsia"/>
          <w:bCs/>
          <w:sz w:val="28"/>
          <w:szCs w:val="28"/>
        </w:rPr>
        <w:t>政府和</w:t>
      </w:r>
      <w:proofErr w:type="gramStart"/>
      <w:r>
        <w:rPr>
          <w:rFonts w:hint="eastAsia"/>
          <w:bCs/>
          <w:sz w:val="28"/>
          <w:szCs w:val="28"/>
        </w:rPr>
        <w:t>动漫企业</w:t>
      </w:r>
      <w:proofErr w:type="gramEnd"/>
      <w:r>
        <w:rPr>
          <w:rFonts w:hint="eastAsia"/>
          <w:bCs/>
          <w:sz w:val="28"/>
          <w:szCs w:val="28"/>
        </w:rPr>
        <w:t>应该加大对</w:t>
      </w:r>
      <w:proofErr w:type="gramStart"/>
      <w:r>
        <w:rPr>
          <w:rFonts w:hint="eastAsia"/>
          <w:bCs/>
          <w:sz w:val="28"/>
          <w:szCs w:val="28"/>
        </w:rPr>
        <w:t>动漫及动漫</w:t>
      </w:r>
      <w:proofErr w:type="gramEnd"/>
      <w:r>
        <w:rPr>
          <w:rFonts w:hint="eastAsia"/>
          <w:bCs/>
          <w:sz w:val="28"/>
          <w:szCs w:val="28"/>
        </w:rPr>
        <w:t>衍生产品的投入力度，有效提升用户的付费意愿。</w:t>
      </w:r>
      <w:commentRangeEnd w:id="98"/>
      <w:r w:rsidR="009A178F">
        <w:rPr>
          <w:rStyle w:val="a6"/>
        </w:rPr>
        <w:commentReference w:id="98"/>
      </w:r>
    </w:p>
    <w:p w14:paraId="0F25F028" w14:textId="0B19BB79" w:rsidR="0089417D" w:rsidRDefault="0015095B">
      <w:pPr>
        <w:ind w:firstLineChars="200" w:firstLine="560"/>
        <w:jc w:val="center"/>
        <w:rPr>
          <w:bCs/>
          <w:sz w:val="28"/>
          <w:szCs w:val="28"/>
        </w:rPr>
      </w:pPr>
      <w:ins w:id="99" w:author="杨 忆" w:date="2021-10-27T20:33:00Z">
        <w:r>
          <w:rPr>
            <w:rFonts w:hint="eastAsia"/>
            <w:bCs/>
            <w:sz w:val="28"/>
            <w:szCs w:val="28"/>
          </w:rPr>
          <w:t>表4-1-1</w:t>
        </w:r>
        <w:r>
          <w:rPr>
            <w:bCs/>
            <w:sz w:val="28"/>
            <w:szCs w:val="28"/>
          </w:rPr>
          <w:t xml:space="preserve"> </w:t>
        </w:r>
      </w:ins>
      <w:del w:id="100" w:author="杨 忆" w:date="2021-10-27T20:33:00Z">
        <w:r w:rsidR="00C0458A" w:rsidDel="0015095B">
          <w:rPr>
            <w:rFonts w:hint="eastAsia"/>
            <w:bCs/>
            <w:sz w:val="28"/>
            <w:szCs w:val="28"/>
          </w:rPr>
          <w:delText>样本</w:delText>
        </w:r>
      </w:del>
      <w:ins w:id="101" w:author="杨 忆" w:date="2021-10-27T20:34:00Z">
        <w:r w:rsidR="00200FB3" w:rsidRPr="00200FB3">
          <w:rPr>
            <w:rFonts w:hint="eastAsia"/>
            <w:bCs/>
            <w:sz w:val="28"/>
            <w:szCs w:val="28"/>
          </w:rPr>
          <w:t>问卷调查的样本背景</w:t>
        </w:r>
      </w:ins>
      <w:ins w:id="102" w:author="杨 忆" w:date="2021-10-27T20:33:00Z">
        <w:r>
          <w:rPr>
            <w:rFonts w:hint="eastAsia"/>
            <w:bCs/>
            <w:sz w:val="28"/>
            <w:szCs w:val="28"/>
          </w:rPr>
          <w:t>分组数据</w:t>
        </w:r>
      </w:ins>
      <w:del w:id="103" w:author="杨 忆" w:date="2021-10-27T20:33:00Z">
        <w:r w:rsidR="00C0458A" w:rsidDel="0015095B">
          <w:rPr>
            <w:rFonts w:hint="eastAsia"/>
            <w:bCs/>
            <w:sz w:val="28"/>
            <w:szCs w:val="28"/>
          </w:rPr>
          <w:delText>数据来源</w:delText>
        </w:r>
      </w:del>
    </w:p>
    <w:tbl>
      <w:tblPr>
        <w:tblStyle w:val="a5"/>
        <w:tblW w:w="0" w:type="auto"/>
        <w:tblLook w:val="04A0" w:firstRow="1" w:lastRow="0" w:firstColumn="1" w:lastColumn="0" w:noHBand="0" w:noVBand="1"/>
      </w:tblPr>
      <w:tblGrid>
        <w:gridCol w:w="2074"/>
        <w:gridCol w:w="2074"/>
        <w:gridCol w:w="2074"/>
        <w:gridCol w:w="2074"/>
      </w:tblGrid>
      <w:tr w:rsidR="0089417D" w14:paraId="0FBBB9B7" w14:textId="77777777">
        <w:tc>
          <w:tcPr>
            <w:tcW w:w="2074" w:type="dxa"/>
            <w:vMerge w:val="restart"/>
            <w:tcBorders>
              <w:top w:val="single" w:sz="4" w:space="0" w:color="auto"/>
              <w:left w:val="single" w:sz="4" w:space="0" w:color="auto"/>
              <w:bottom w:val="single" w:sz="4" w:space="0" w:color="auto"/>
              <w:right w:val="single" w:sz="4" w:space="0" w:color="auto"/>
            </w:tcBorders>
            <w:shd w:val="clear" w:color="auto" w:fill="auto"/>
          </w:tcPr>
          <w:p w14:paraId="3D7AF2F1" w14:textId="77777777" w:rsidR="0089417D" w:rsidRDefault="0089417D">
            <w:pPr>
              <w:rPr>
                <w:rFonts w:hint="default"/>
              </w:rPr>
            </w:pPr>
          </w:p>
          <w:p w14:paraId="30C6DB2C" w14:textId="77777777" w:rsidR="0089417D" w:rsidRDefault="00C0458A">
            <w:pPr>
              <w:rPr>
                <w:rFonts w:hint="default"/>
              </w:rPr>
            </w:pPr>
            <w:r>
              <w:rPr>
                <w:rFonts w:ascii="等线" w:eastAsia="等线" w:hAnsi="等线" w:cs="Times New Roman"/>
                <w:lang w:bidi="ar"/>
              </w:rPr>
              <w:t>性别</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57D2F5BC" w14:textId="77777777" w:rsidR="0089417D" w:rsidRDefault="00C0458A">
            <w:pPr>
              <w:rPr>
                <w:rFonts w:hint="default"/>
              </w:rPr>
            </w:pPr>
            <w:r>
              <w:rPr>
                <w:rFonts w:ascii="等线" w:eastAsia="等线" w:hAnsi="等线" w:cs="Times New Roman"/>
                <w:lang w:bidi="ar"/>
              </w:rPr>
              <w:t>男</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532A0377" w14:textId="77777777" w:rsidR="0089417D" w:rsidRDefault="00C0458A">
            <w:pPr>
              <w:rPr>
                <w:rFonts w:hint="default"/>
              </w:rPr>
            </w:pPr>
            <w:r>
              <w:rPr>
                <w:rFonts w:ascii="等线" w:eastAsia="等线" w:hAnsi="等线" w:cs="Times New Roman"/>
                <w:lang w:bidi="ar"/>
              </w:rPr>
              <w:t>249</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0DD3C1BA" w14:textId="77777777" w:rsidR="0089417D" w:rsidRDefault="00C0458A">
            <w:pPr>
              <w:rPr>
                <w:rFonts w:hint="default"/>
              </w:rPr>
            </w:pPr>
            <w:r>
              <w:rPr>
                <w:rFonts w:ascii="等线" w:eastAsia="等线" w:hAnsi="等线" w:cs="Times New Roman"/>
                <w:lang w:bidi="ar"/>
              </w:rPr>
              <w:t>47.2%</w:t>
            </w:r>
          </w:p>
        </w:tc>
      </w:tr>
      <w:tr w:rsidR="0089417D" w14:paraId="7316770B" w14:textId="77777777">
        <w:tc>
          <w:tcPr>
            <w:tcW w:w="2074" w:type="dxa"/>
            <w:vMerge/>
            <w:tcBorders>
              <w:top w:val="single" w:sz="4" w:space="0" w:color="auto"/>
              <w:left w:val="single" w:sz="4" w:space="0" w:color="auto"/>
              <w:bottom w:val="single" w:sz="4" w:space="0" w:color="auto"/>
              <w:right w:val="single" w:sz="4" w:space="0" w:color="auto"/>
            </w:tcBorders>
            <w:shd w:val="clear" w:color="auto" w:fill="auto"/>
          </w:tcPr>
          <w:p w14:paraId="2FD05D59" w14:textId="77777777" w:rsidR="0089417D" w:rsidRDefault="0089417D">
            <w:pPr>
              <w:rPr>
                <w:rFonts w:ascii="等线" w:eastAsia="等线" w:hAnsi="等线" w:cs="等线" w:hint="default"/>
              </w:rPr>
            </w:pP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6799FE30" w14:textId="77777777" w:rsidR="0089417D" w:rsidRDefault="00C0458A">
            <w:pPr>
              <w:rPr>
                <w:rFonts w:hint="default"/>
              </w:rPr>
            </w:pPr>
            <w:r>
              <w:rPr>
                <w:rFonts w:ascii="等线" w:eastAsia="等线" w:hAnsi="等线" w:cs="Times New Roman"/>
                <w:lang w:bidi="ar"/>
              </w:rPr>
              <w:t>女</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19B975FE" w14:textId="77777777" w:rsidR="0089417D" w:rsidRDefault="00C0458A">
            <w:pPr>
              <w:rPr>
                <w:rFonts w:hint="default"/>
              </w:rPr>
            </w:pPr>
            <w:r>
              <w:rPr>
                <w:rFonts w:ascii="等线" w:eastAsia="等线" w:hAnsi="等线" w:cs="Times New Roman"/>
                <w:lang w:bidi="ar"/>
              </w:rPr>
              <w:t>278</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7AF06318" w14:textId="77777777" w:rsidR="0089417D" w:rsidRDefault="00C0458A">
            <w:pPr>
              <w:rPr>
                <w:rFonts w:hint="default"/>
              </w:rPr>
            </w:pPr>
            <w:r>
              <w:rPr>
                <w:rFonts w:ascii="等线" w:eastAsia="等线" w:hAnsi="等线" w:cs="Times New Roman"/>
                <w:lang w:bidi="ar"/>
              </w:rPr>
              <w:t>52.8%</w:t>
            </w:r>
          </w:p>
        </w:tc>
      </w:tr>
      <w:tr w:rsidR="0089417D" w14:paraId="6E5A905A" w14:textId="77777777">
        <w:tc>
          <w:tcPr>
            <w:tcW w:w="2074" w:type="dxa"/>
            <w:vMerge w:val="restart"/>
            <w:tcBorders>
              <w:top w:val="single" w:sz="4" w:space="0" w:color="auto"/>
              <w:left w:val="single" w:sz="4" w:space="0" w:color="auto"/>
              <w:bottom w:val="single" w:sz="4" w:space="0" w:color="auto"/>
              <w:right w:val="single" w:sz="4" w:space="0" w:color="auto"/>
            </w:tcBorders>
            <w:shd w:val="clear" w:color="auto" w:fill="auto"/>
          </w:tcPr>
          <w:p w14:paraId="3FE1CD6B" w14:textId="77777777" w:rsidR="0089417D" w:rsidRDefault="0089417D">
            <w:pPr>
              <w:rPr>
                <w:rFonts w:hint="default"/>
              </w:rPr>
            </w:pPr>
          </w:p>
          <w:p w14:paraId="5492556A" w14:textId="77777777" w:rsidR="0089417D" w:rsidRDefault="0089417D">
            <w:pPr>
              <w:rPr>
                <w:rFonts w:hint="default"/>
              </w:rPr>
            </w:pPr>
          </w:p>
          <w:p w14:paraId="0CE3B1A8" w14:textId="77777777" w:rsidR="0089417D" w:rsidRDefault="00C0458A">
            <w:pPr>
              <w:rPr>
                <w:rFonts w:hint="default"/>
              </w:rPr>
            </w:pPr>
            <w:r>
              <w:rPr>
                <w:rFonts w:ascii="等线" w:eastAsia="等线" w:hAnsi="等线" w:cs="Times New Roman"/>
                <w:lang w:bidi="ar"/>
              </w:rPr>
              <w:t>年龄</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16232DF6" w14:textId="77777777" w:rsidR="0089417D" w:rsidRDefault="00C0458A">
            <w:pPr>
              <w:rPr>
                <w:rFonts w:hint="default"/>
              </w:rPr>
            </w:pPr>
            <w:r>
              <w:rPr>
                <w:rFonts w:ascii="等线" w:eastAsia="等线" w:hAnsi="等线" w:cs="Times New Roman"/>
                <w:lang w:bidi="ar"/>
              </w:rPr>
              <w:t>0-10</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5EA6E51F" w14:textId="77777777" w:rsidR="0089417D" w:rsidRDefault="00C0458A">
            <w:pPr>
              <w:rPr>
                <w:rFonts w:hint="default"/>
              </w:rPr>
            </w:pPr>
            <w:r>
              <w:rPr>
                <w:rFonts w:ascii="等线" w:eastAsia="等线" w:hAnsi="等线" w:cs="Times New Roman"/>
                <w:lang w:bidi="ar"/>
              </w:rPr>
              <w:t>2</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43B0BD4A" w14:textId="77777777" w:rsidR="0089417D" w:rsidRDefault="00C0458A">
            <w:pPr>
              <w:rPr>
                <w:rFonts w:hint="default"/>
              </w:rPr>
            </w:pPr>
            <w:r>
              <w:rPr>
                <w:rFonts w:ascii="等线" w:eastAsia="等线" w:hAnsi="等线" w:cs="Times New Roman"/>
                <w:lang w:bidi="ar"/>
              </w:rPr>
              <w:t>0.38%</w:t>
            </w:r>
          </w:p>
        </w:tc>
      </w:tr>
      <w:tr w:rsidR="0089417D" w14:paraId="2E3BC62C" w14:textId="77777777">
        <w:tc>
          <w:tcPr>
            <w:tcW w:w="2074" w:type="dxa"/>
            <w:vMerge/>
            <w:tcBorders>
              <w:top w:val="single" w:sz="4" w:space="0" w:color="auto"/>
              <w:left w:val="single" w:sz="4" w:space="0" w:color="auto"/>
              <w:bottom w:val="single" w:sz="4" w:space="0" w:color="auto"/>
              <w:right w:val="single" w:sz="4" w:space="0" w:color="auto"/>
            </w:tcBorders>
            <w:shd w:val="clear" w:color="auto" w:fill="auto"/>
          </w:tcPr>
          <w:p w14:paraId="2360D00C" w14:textId="77777777" w:rsidR="0089417D" w:rsidRDefault="0089417D">
            <w:pPr>
              <w:rPr>
                <w:rFonts w:ascii="等线" w:eastAsia="等线" w:hAnsi="等线" w:cs="等线" w:hint="default"/>
              </w:rPr>
            </w:pP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541A1FDE" w14:textId="77777777" w:rsidR="0089417D" w:rsidRDefault="00C0458A">
            <w:pPr>
              <w:rPr>
                <w:rFonts w:hint="default"/>
              </w:rPr>
            </w:pPr>
            <w:r>
              <w:rPr>
                <w:rFonts w:ascii="等线" w:eastAsia="等线" w:hAnsi="等线" w:cs="Times New Roman"/>
                <w:lang w:bidi="ar"/>
              </w:rPr>
              <w:t>11-20</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09457ABE" w14:textId="77777777" w:rsidR="0089417D" w:rsidRDefault="00C0458A">
            <w:pPr>
              <w:rPr>
                <w:rFonts w:hint="default"/>
              </w:rPr>
            </w:pPr>
            <w:r>
              <w:rPr>
                <w:rFonts w:ascii="等线" w:eastAsia="等线" w:hAnsi="等线" w:cs="Times New Roman"/>
                <w:lang w:bidi="ar"/>
              </w:rPr>
              <w:t>63</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49827E80" w14:textId="77777777" w:rsidR="0089417D" w:rsidRDefault="00C0458A">
            <w:pPr>
              <w:rPr>
                <w:rFonts w:hint="default"/>
              </w:rPr>
            </w:pPr>
            <w:r>
              <w:rPr>
                <w:rFonts w:ascii="等线" w:eastAsia="等线" w:hAnsi="等线" w:cs="Times New Roman"/>
                <w:lang w:bidi="ar"/>
              </w:rPr>
              <w:t>11.95%</w:t>
            </w:r>
          </w:p>
        </w:tc>
      </w:tr>
      <w:tr w:rsidR="0089417D" w14:paraId="18DC429E" w14:textId="77777777">
        <w:tc>
          <w:tcPr>
            <w:tcW w:w="2074" w:type="dxa"/>
            <w:vMerge/>
            <w:tcBorders>
              <w:top w:val="single" w:sz="4" w:space="0" w:color="auto"/>
              <w:left w:val="single" w:sz="4" w:space="0" w:color="auto"/>
              <w:bottom w:val="single" w:sz="4" w:space="0" w:color="auto"/>
              <w:right w:val="single" w:sz="4" w:space="0" w:color="auto"/>
            </w:tcBorders>
            <w:shd w:val="clear" w:color="auto" w:fill="auto"/>
          </w:tcPr>
          <w:p w14:paraId="462E5F60" w14:textId="77777777" w:rsidR="0089417D" w:rsidRDefault="0089417D">
            <w:pPr>
              <w:rPr>
                <w:rFonts w:ascii="等线" w:eastAsia="等线" w:hAnsi="等线" w:cs="等线" w:hint="default"/>
              </w:rPr>
            </w:pP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7C0DB419" w14:textId="77777777" w:rsidR="0089417D" w:rsidRDefault="00C0458A">
            <w:pPr>
              <w:rPr>
                <w:rFonts w:hint="default"/>
              </w:rPr>
            </w:pPr>
            <w:r>
              <w:rPr>
                <w:rFonts w:ascii="等线" w:eastAsia="等线" w:hAnsi="等线" w:cs="Times New Roman"/>
                <w:lang w:bidi="ar"/>
              </w:rPr>
              <w:t>21-30</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34C31533" w14:textId="77777777" w:rsidR="0089417D" w:rsidRDefault="00C0458A">
            <w:pPr>
              <w:rPr>
                <w:rFonts w:hint="default"/>
              </w:rPr>
            </w:pPr>
            <w:r>
              <w:rPr>
                <w:rFonts w:ascii="等线" w:eastAsia="等线" w:hAnsi="等线" w:cs="Times New Roman"/>
                <w:lang w:bidi="ar"/>
              </w:rPr>
              <w:t>257</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3B111195" w14:textId="77777777" w:rsidR="0089417D" w:rsidRDefault="00C0458A">
            <w:pPr>
              <w:rPr>
                <w:rFonts w:hint="default"/>
              </w:rPr>
            </w:pPr>
            <w:r>
              <w:rPr>
                <w:rFonts w:ascii="等线" w:eastAsia="等线" w:hAnsi="等线" w:cs="Times New Roman"/>
                <w:lang w:bidi="ar"/>
              </w:rPr>
              <w:t>48.77%</w:t>
            </w:r>
          </w:p>
        </w:tc>
      </w:tr>
      <w:tr w:rsidR="0089417D" w14:paraId="16E75C02" w14:textId="77777777">
        <w:tc>
          <w:tcPr>
            <w:tcW w:w="2074" w:type="dxa"/>
            <w:vMerge/>
            <w:tcBorders>
              <w:top w:val="single" w:sz="4" w:space="0" w:color="auto"/>
              <w:left w:val="single" w:sz="4" w:space="0" w:color="auto"/>
              <w:bottom w:val="single" w:sz="4" w:space="0" w:color="auto"/>
              <w:right w:val="single" w:sz="4" w:space="0" w:color="auto"/>
            </w:tcBorders>
            <w:shd w:val="clear" w:color="auto" w:fill="auto"/>
          </w:tcPr>
          <w:p w14:paraId="54F477CC" w14:textId="77777777" w:rsidR="0089417D" w:rsidRDefault="0089417D">
            <w:pPr>
              <w:rPr>
                <w:rFonts w:ascii="等线" w:eastAsia="等线" w:hAnsi="等线" w:cs="等线" w:hint="default"/>
              </w:rPr>
            </w:pP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41A4A321" w14:textId="77777777" w:rsidR="0089417D" w:rsidRDefault="00C0458A">
            <w:pPr>
              <w:rPr>
                <w:rFonts w:hint="default"/>
              </w:rPr>
            </w:pPr>
            <w:r>
              <w:rPr>
                <w:rFonts w:ascii="等线" w:eastAsia="等线" w:hAnsi="等线" w:cs="Times New Roman"/>
                <w:lang w:bidi="ar"/>
              </w:rPr>
              <w:t>31-40</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6412F08B" w14:textId="77777777" w:rsidR="0089417D" w:rsidRDefault="00C0458A">
            <w:pPr>
              <w:rPr>
                <w:rFonts w:hint="default"/>
              </w:rPr>
            </w:pPr>
            <w:r>
              <w:rPr>
                <w:rFonts w:ascii="等线" w:eastAsia="等线" w:hAnsi="等线" w:cs="Times New Roman"/>
                <w:lang w:bidi="ar"/>
              </w:rPr>
              <w:t>138</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45A2F03E" w14:textId="77777777" w:rsidR="0089417D" w:rsidRDefault="00C0458A">
            <w:pPr>
              <w:rPr>
                <w:rFonts w:hint="default"/>
              </w:rPr>
            </w:pPr>
            <w:r>
              <w:rPr>
                <w:rFonts w:ascii="等线" w:eastAsia="等线" w:hAnsi="等线" w:cs="Times New Roman"/>
                <w:lang w:bidi="ar"/>
              </w:rPr>
              <w:t>26.19%</w:t>
            </w:r>
          </w:p>
        </w:tc>
      </w:tr>
      <w:tr w:rsidR="0089417D" w14:paraId="406E038F" w14:textId="77777777">
        <w:tc>
          <w:tcPr>
            <w:tcW w:w="2074" w:type="dxa"/>
            <w:vMerge/>
            <w:tcBorders>
              <w:top w:val="single" w:sz="4" w:space="0" w:color="auto"/>
              <w:left w:val="single" w:sz="4" w:space="0" w:color="auto"/>
              <w:bottom w:val="single" w:sz="4" w:space="0" w:color="auto"/>
              <w:right w:val="single" w:sz="4" w:space="0" w:color="auto"/>
            </w:tcBorders>
            <w:shd w:val="clear" w:color="auto" w:fill="auto"/>
          </w:tcPr>
          <w:p w14:paraId="44C17844" w14:textId="77777777" w:rsidR="0089417D" w:rsidRDefault="0089417D">
            <w:pPr>
              <w:rPr>
                <w:rFonts w:ascii="等线" w:eastAsia="等线" w:hAnsi="等线" w:cs="等线" w:hint="default"/>
              </w:rPr>
            </w:pP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4D2FA3BE" w14:textId="77777777" w:rsidR="0089417D" w:rsidRDefault="00C0458A">
            <w:pPr>
              <w:rPr>
                <w:rFonts w:hint="default"/>
              </w:rPr>
            </w:pPr>
            <w:r>
              <w:rPr>
                <w:rFonts w:ascii="等线" w:eastAsia="等线" w:hAnsi="等线" w:cs="Times New Roman"/>
                <w:lang w:bidi="ar"/>
              </w:rPr>
              <w:t>41-50</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37A97E19" w14:textId="77777777" w:rsidR="0089417D" w:rsidRDefault="00C0458A">
            <w:pPr>
              <w:rPr>
                <w:rFonts w:hint="default"/>
              </w:rPr>
            </w:pPr>
            <w:r>
              <w:rPr>
                <w:rFonts w:ascii="等线" w:eastAsia="等线" w:hAnsi="等线" w:cs="Times New Roman"/>
                <w:lang w:bidi="ar"/>
              </w:rPr>
              <w:t>67</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7C576942" w14:textId="77777777" w:rsidR="0089417D" w:rsidRDefault="00C0458A">
            <w:pPr>
              <w:rPr>
                <w:rFonts w:hint="default"/>
              </w:rPr>
            </w:pPr>
            <w:r>
              <w:rPr>
                <w:rFonts w:ascii="等线" w:eastAsia="等线" w:hAnsi="等线" w:cs="Times New Roman"/>
                <w:lang w:bidi="ar"/>
              </w:rPr>
              <w:t>12.71%</w:t>
            </w:r>
          </w:p>
        </w:tc>
      </w:tr>
      <w:tr w:rsidR="0089417D" w14:paraId="6AC40784" w14:textId="77777777">
        <w:tc>
          <w:tcPr>
            <w:tcW w:w="2074" w:type="dxa"/>
            <w:vMerge w:val="restart"/>
            <w:tcBorders>
              <w:top w:val="single" w:sz="4" w:space="0" w:color="auto"/>
              <w:left w:val="single" w:sz="4" w:space="0" w:color="auto"/>
              <w:bottom w:val="single" w:sz="4" w:space="0" w:color="auto"/>
              <w:right w:val="single" w:sz="4" w:space="0" w:color="auto"/>
            </w:tcBorders>
            <w:shd w:val="clear" w:color="auto" w:fill="auto"/>
          </w:tcPr>
          <w:p w14:paraId="578B6515" w14:textId="77777777" w:rsidR="0089417D" w:rsidRDefault="0089417D">
            <w:pPr>
              <w:rPr>
                <w:rFonts w:hint="default"/>
              </w:rPr>
            </w:pPr>
          </w:p>
          <w:p w14:paraId="19B1B232" w14:textId="77777777" w:rsidR="0089417D" w:rsidRDefault="0089417D">
            <w:pPr>
              <w:rPr>
                <w:rFonts w:hint="default"/>
              </w:rPr>
            </w:pPr>
          </w:p>
          <w:p w14:paraId="510DDA4A" w14:textId="77777777" w:rsidR="0089417D" w:rsidRDefault="0089417D">
            <w:pPr>
              <w:rPr>
                <w:rFonts w:hint="default"/>
              </w:rPr>
            </w:pPr>
          </w:p>
          <w:p w14:paraId="1B7C3695" w14:textId="77777777" w:rsidR="0089417D" w:rsidRDefault="00C0458A">
            <w:pPr>
              <w:rPr>
                <w:rFonts w:hint="default"/>
              </w:rPr>
            </w:pPr>
            <w:r>
              <w:rPr>
                <w:rFonts w:ascii="等线" w:eastAsia="等线" w:hAnsi="等线" w:cs="Times New Roman"/>
                <w:lang w:bidi="ar"/>
              </w:rPr>
              <w:t>地区</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0746A29C" w14:textId="77777777" w:rsidR="0089417D" w:rsidRDefault="00C0458A">
            <w:pPr>
              <w:rPr>
                <w:rFonts w:hint="default"/>
              </w:rPr>
            </w:pPr>
            <w:r>
              <w:rPr>
                <w:rFonts w:ascii="等线" w:eastAsia="等线" w:hAnsi="等线" w:cs="Times New Roman"/>
                <w:lang w:bidi="ar"/>
              </w:rPr>
              <w:lastRenderedPageBreak/>
              <w:t>东北地区</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3BD90227" w14:textId="77777777" w:rsidR="0089417D" w:rsidRDefault="00C0458A">
            <w:pPr>
              <w:rPr>
                <w:rFonts w:hint="default"/>
              </w:rPr>
            </w:pPr>
            <w:r>
              <w:rPr>
                <w:rFonts w:ascii="等线" w:eastAsia="等线" w:hAnsi="等线" w:cs="Times New Roman"/>
                <w:lang w:bidi="ar"/>
              </w:rPr>
              <w:t>22</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0F3476F3" w14:textId="77777777" w:rsidR="0089417D" w:rsidRDefault="00C0458A">
            <w:pPr>
              <w:rPr>
                <w:rFonts w:hint="default"/>
              </w:rPr>
            </w:pPr>
            <w:r>
              <w:rPr>
                <w:rFonts w:ascii="等线" w:eastAsia="等线" w:hAnsi="等线" w:cs="Times New Roman"/>
                <w:lang w:bidi="ar"/>
              </w:rPr>
              <w:t>4.20%</w:t>
            </w:r>
          </w:p>
        </w:tc>
      </w:tr>
      <w:tr w:rsidR="0089417D" w14:paraId="031F9EC7" w14:textId="77777777">
        <w:tc>
          <w:tcPr>
            <w:tcW w:w="2074" w:type="dxa"/>
            <w:vMerge/>
            <w:tcBorders>
              <w:top w:val="single" w:sz="4" w:space="0" w:color="auto"/>
              <w:left w:val="single" w:sz="4" w:space="0" w:color="auto"/>
              <w:bottom w:val="single" w:sz="4" w:space="0" w:color="auto"/>
              <w:right w:val="single" w:sz="4" w:space="0" w:color="auto"/>
            </w:tcBorders>
            <w:shd w:val="clear" w:color="auto" w:fill="auto"/>
          </w:tcPr>
          <w:p w14:paraId="7D61387A" w14:textId="77777777" w:rsidR="0089417D" w:rsidRDefault="0089417D">
            <w:pPr>
              <w:rPr>
                <w:rFonts w:ascii="等线" w:eastAsia="等线" w:hAnsi="等线" w:cs="等线" w:hint="default"/>
              </w:rPr>
            </w:pP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15C0A53F" w14:textId="77777777" w:rsidR="0089417D" w:rsidRDefault="00C0458A">
            <w:pPr>
              <w:rPr>
                <w:rFonts w:hint="default"/>
              </w:rPr>
            </w:pPr>
            <w:r>
              <w:rPr>
                <w:rFonts w:ascii="等线" w:eastAsia="等线" w:hAnsi="等线" w:cs="Times New Roman"/>
                <w:lang w:bidi="ar"/>
              </w:rPr>
              <w:t>华中地区</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1A901E5B" w14:textId="77777777" w:rsidR="0089417D" w:rsidRDefault="00C0458A">
            <w:pPr>
              <w:rPr>
                <w:rFonts w:hint="default"/>
              </w:rPr>
            </w:pPr>
            <w:r>
              <w:rPr>
                <w:rFonts w:ascii="等线" w:eastAsia="等线" w:hAnsi="等线" w:cs="Times New Roman"/>
                <w:lang w:bidi="ar"/>
              </w:rPr>
              <w:t>46</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25E952F1" w14:textId="77777777" w:rsidR="0089417D" w:rsidRDefault="00C0458A">
            <w:pPr>
              <w:rPr>
                <w:rFonts w:hint="default"/>
              </w:rPr>
            </w:pPr>
            <w:r>
              <w:rPr>
                <w:rFonts w:ascii="等线" w:eastAsia="等线" w:hAnsi="等线" w:cs="Times New Roman"/>
                <w:lang w:bidi="ar"/>
              </w:rPr>
              <w:t>8.78%</w:t>
            </w:r>
          </w:p>
        </w:tc>
      </w:tr>
      <w:tr w:rsidR="0089417D" w14:paraId="7FA68C1C" w14:textId="77777777">
        <w:tc>
          <w:tcPr>
            <w:tcW w:w="2074" w:type="dxa"/>
            <w:vMerge/>
            <w:tcBorders>
              <w:top w:val="single" w:sz="4" w:space="0" w:color="auto"/>
              <w:left w:val="single" w:sz="4" w:space="0" w:color="auto"/>
              <w:bottom w:val="single" w:sz="4" w:space="0" w:color="auto"/>
              <w:right w:val="single" w:sz="4" w:space="0" w:color="auto"/>
            </w:tcBorders>
            <w:shd w:val="clear" w:color="auto" w:fill="auto"/>
          </w:tcPr>
          <w:p w14:paraId="6F1AE6BF" w14:textId="77777777" w:rsidR="0089417D" w:rsidRDefault="0089417D">
            <w:pPr>
              <w:rPr>
                <w:rFonts w:ascii="等线" w:eastAsia="等线" w:hAnsi="等线" w:cs="等线" w:hint="default"/>
              </w:rPr>
            </w:pP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76131EE7" w14:textId="77777777" w:rsidR="0089417D" w:rsidRDefault="00C0458A">
            <w:pPr>
              <w:rPr>
                <w:rFonts w:hint="default"/>
              </w:rPr>
            </w:pPr>
            <w:r>
              <w:rPr>
                <w:rFonts w:ascii="等线" w:eastAsia="等线" w:hAnsi="等线" w:cs="Times New Roman"/>
                <w:lang w:bidi="ar"/>
              </w:rPr>
              <w:t>华北地区</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56957BE1" w14:textId="77777777" w:rsidR="0089417D" w:rsidRDefault="00C0458A">
            <w:pPr>
              <w:rPr>
                <w:rFonts w:hint="default"/>
              </w:rPr>
            </w:pPr>
            <w:r>
              <w:rPr>
                <w:rFonts w:ascii="等线" w:eastAsia="等线" w:hAnsi="等线" w:cs="Times New Roman"/>
                <w:lang w:bidi="ar"/>
              </w:rPr>
              <w:t>38</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3FBE393C" w14:textId="77777777" w:rsidR="0089417D" w:rsidRDefault="00C0458A">
            <w:pPr>
              <w:rPr>
                <w:rFonts w:hint="default"/>
              </w:rPr>
            </w:pPr>
            <w:r>
              <w:rPr>
                <w:rFonts w:ascii="等线" w:eastAsia="等线" w:hAnsi="等线" w:cs="Times New Roman"/>
                <w:lang w:bidi="ar"/>
              </w:rPr>
              <w:t>7.25%</w:t>
            </w:r>
          </w:p>
        </w:tc>
      </w:tr>
      <w:tr w:rsidR="0089417D" w14:paraId="5C1E57C3" w14:textId="77777777">
        <w:tc>
          <w:tcPr>
            <w:tcW w:w="2074" w:type="dxa"/>
            <w:vMerge/>
            <w:tcBorders>
              <w:top w:val="single" w:sz="4" w:space="0" w:color="auto"/>
              <w:left w:val="single" w:sz="4" w:space="0" w:color="auto"/>
              <w:bottom w:val="single" w:sz="4" w:space="0" w:color="auto"/>
              <w:right w:val="single" w:sz="4" w:space="0" w:color="auto"/>
            </w:tcBorders>
            <w:shd w:val="clear" w:color="auto" w:fill="auto"/>
          </w:tcPr>
          <w:p w14:paraId="3359FBCB" w14:textId="77777777" w:rsidR="0089417D" w:rsidRDefault="0089417D">
            <w:pPr>
              <w:rPr>
                <w:rFonts w:ascii="等线" w:eastAsia="等线" w:hAnsi="等线" w:cs="等线" w:hint="default"/>
              </w:rPr>
            </w:pP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1E1D6AB2" w14:textId="77777777" w:rsidR="0089417D" w:rsidRDefault="00C0458A">
            <w:pPr>
              <w:rPr>
                <w:rFonts w:hint="default"/>
              </w:rPr>
            </w:pPr>
            <w:r>
              <w:rPr>
                <w:rFonts w:ascii="等线" w:eastAsia="等线" w:hAnsi="等线" w:cs="Times New Roman"/>
                <w:lang w:bidi="ar"/>
              </w:rPr>
              <w:t>西南地区</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6993013C" w14:textId="77777777" w:rsidR="0089417D" w:rsidRDefault="00C0458A">
            <w:pPr>
              <w:rPr>
                <w:rFonts w:hint="default"/>
              </w:rPr>
            </w:pPr>
            <w:r>
              <w:rPr>
                <w:rFonts w:ascii="等线" w:eastAsia="等线" w:hAnsi="等线" w:cs="Times New Roman"/>
                <w:lang w:bidi="ar"/>
              </w:rPr>
              <w:t>46</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47A33B14" w14:textId="77777777" w:rsidR="0089417D" w:rsidRDefault="00C0458A">
            <w:pPr>
              <w:rPr>
                <w:rFonts w:hint="default"/>
              </w:rPr>
            </w:pPr>
            <w:r>
              <w:rPr>
                <w:rFonts w:ascii="等线" w:eastAsia="等线" w:hAnsi="等线" w:cs="Times New Roman"/>
                <w:lang w:bidi="ar"/>
              </w:rPr>
              <w:t>8.78%</w:t>
            </w:r>
          </w:p>
        </w:tc>
      </w:tr>
      <w:tr w:rsidR="0089417D" w14:paraId="5B2F2972" w14:textId="77777777">
        <w:tc>
          <w:tcPr>
            <w:tcW w:w="2074" w:type="dxa"/>
            <w:vMerge/>
            <w:tcBorders>
              <w:top w:val="single" w:sz="4" w:space="0" w:color="auto"/>
              <w:left w:val="single" w:sz="4" w:space="0" w:color="auto"/>
              <w:bottom w:val="single" w:sz="4" w:space="0" w:color="auto"/>
              <w:right w:val="single" w:sz="4" w:space="0" w:color="auto"/>
            </w:tcBorders>
            <w:shd w:val="clear" w:color="auto" w:fill="auto"/>
          </w:tcPr>
          <w:p w14:paraId="1319CA74" w14:textId="77777777" w:rsidR="0089417D" w:rsidRDefault="0089417D">
            <w:pPr>
              <w:rPr>
                <w:rFonts w:ascii="等线" w:eastAsia="等线" w:hAnsi="等线" w:cs="等线" w:hint="default"/>
              </w:rPr>
            </w:pP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5F788C38" w14:textId="77777777" w:rsidR="0089417D" w:rsidRDefault="00C0458A">
            <w:pPr>
              <w:rPr>
                <w:rFonts w:hint="default"/>
              </w:rPr>
            </w:pPr>
            <w:r>
              <w:rPr>
                <w:rFonts w:ascii="等线" w:eastAsia="等线" w:hAnsi="等线" w:cs="Times New Roman"/>
                <w:lang w:bidi="ar"/>
              </w:rPr>
              <w:t>华东地区</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2EA83682" w14:textId="77777777" w:rsidR="0089417D" w:rsidRDefault="00C0458A">
            <w:pPr>
              <w:rPr>
                <w:rFonts w:hint="default"/>
              </w:rPr>
            </w:pPr>
            <w:r>
              <w:rPr>
                <w:rFonts w:ascii="等线" w:eastAsia="等线" w:hAnsi="等线" w:cs="Times New Roman"/>
                <w:lang w:bidi="ar"/>
              </w:rPr>
              <w:t>221</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063FDDDD" w14:textId="77777777" w:rsidR="0089417D" w:rsidRDefault="00C0458A">
            <w:pPr>
              <w:rPr>
                <w:rFonts w:hint="default"/>
              </w:rPr>
            </w:pPr>
            <w:r>
              <w:rPr>
                <w:rFonts w:ascii="等线" w:eastAsia="等线" w:hAnsi="等线" w:cs="Times New Roman"/>
                <w:lang w:bidi="ar"/>
              </w:rPr>
              <w:t>42.18%</w:t>
            </w:r>
          </w:p>
        </w:tc>
      </w:tr>
      <w:tr w:rsidR="0089417D" w14:paraId="01742933" w14:textId="77777777">
        <w:tc>
          <w:tcPr>
            <w:tcW w:w="2074" w:type="dxa"/>
            <w:vMerge/>
            <w:tcBorders>
              <w:top w:val="single" w:sz="4" w:space="0" w:color="auto"/>
              <w:left w:val="single" w:sz="4" w:space="0" w:color="auto"/>
              <w:bottom w:val="single" w:sz="4" w:space="0" w:color="auto"/>
              <w:right w:val="single" w:sz="4" w:space="0" w:color="auto"/>
            </w:tcBorders>
            <w:shd w:val="clear" w:color="auto" w:fill="auto"/>
          </w:tcPr>
          <w:p w14:paraId="3B55E32A" w14:textId="77777777" w:rsidR="0089417D" w:rsidRDefault="0089417D">
            <w:pPr>
              <w:rPr>
                <w:rFonts w:ascii="等线" w:eastAsia="等线" w:hAnsi="等线" w:cs="等线" w:hint="default"/>
              </w:rPr>
            </w:pP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68F8998C" w14:textId="77777777" w:rsidR="0089417D" w:rsidRDefault="00C0458A">
            <w:pPr>
              <w:rPr>
                <w:rFonts w:hint="default"/>
              </w:rPr>
            </w:pPr>
            <w:r>
              <w:rPr>
                <w:rFonts w:ascii="等线" w:eastAsia="等线" w:hAnsi="等线" w:cs="Times New Roman"/>
                <w:lang w:bidi="ar"/>
              </w:rPr>
              <w:t>西北地区</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24278127" w14:textId="77777777" w:rsidR="0089417D" w:rsidRDefault="00C0458A">
            <w:pPr>
              <w:rPr>
                <w:rFonts w:hint="default"/>
              </w:rPr>
            </w:pPr>
            <w:r>
              <w:rPr>
                <w:rFonts w:ascii="等线" w:eastAsia="等线" w:hAnsi="等线" w:cs="Times New Roman"/>
                <w:lang w:bidi="ar"/>
              </w:rPr>
              <w:t>14</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1A928139" w14:textId="77777777" w:rsidR="0089417D" w:rsidRDefault="00C0458A">
            <w:pPr>
              <w:rPr>
                <w:rFonts w:hint="default"/>
              </w:rPr>
            </w:pPr>
            <w:r>
              <w:rPr>
                <w:rFonts w:ascii="等线" w:eastAsia="等线" w:hAnsi="等线" w:cs="Times New Roman"/>
                <w:lang w:bidi="ar"/>
              </w:rPr>
              <w:t>2.67%</w:t>
            </w:r>
          </w:p>
        </w:tc>
      </w:tr>
      <w:tr w:rsidR="0089417D" w14:paraId="2D89CC4B" w14:textId="77777777">
        <w:tc>
          <w:tcPr>
            <w:tcW w:w="2074" w:type="dxa"/>
            <w:vMerge/>
            <w:tcBorders>
              <w:top w:val="single" w:sz="4" w:space="0" w:color="auto"/>
              <w:left w:val="single" w:sz="4" w:space="0" w:color="auto"/>
              <w:bottom w:val="single" w:sz="4" w:space="0" w:color="auto"/>
              <w:right w:val="single" w:sz="4" w:space="0" w:color="auto"/>
            </w:tcBorders>
            <w:shd w:val="clear" w:color="auto" w:fill="auto"/>
          </w:tcPr>
          <w:p w14:paraId="605D338F" w14:textId="77777777" w:rsidR="0089417D" w:rsidRDefault="0089417D">
            <w:pPr>
              <w:rPr>
                <w:rFonts w:ascii="等线" w:eastAsia="等线" w:hAnsi="等线" w:cs="等线" w:hint="default"/>
              </w:rPr>
            </w:pP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728FF154" w14:textId="77777777" w:rsidR="0089417D" w:rsidRDefault="00C0458A">
            <w:pPr>
              <w:rPr>
                <w:rFonts w:hint="default"/>
              </w:rPr>
            </w:pPr>
            <w:r>
              <w:rPr>
                <w:rFonts w:ascii="等线" w:eastAsia="等线" w:hAnsi="等线" w:cs="Times New Roman"/>
                <w:lang w:bidi="ar"/>
              </w:rPr>
              <w:t>华南地区</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172A1CE7" w14:textId="77777777" w:rsidR="0089417D" w:rsidRDefault="00C0458A">
            <w:pPr>
              <w:rPr>
                <w:rFonts w:hint="default"/>
              </w:rPr>
            </w:pPr>
            <w:r>
              <w:rPr>
                <w:rFonts w:ascii="等线" w:eastAsia="等线" w:hAnsi="等线" w:cs="Times New Roman"/>
                <w:lang w:bidi="ar"/>
              </w:rPr>
              <w:t>137</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45A38749" w14:textId="77777777" w:rsidR="0089417D" w:rsidRDefault="00C0458A">
            <w:pPr>
              <w:rPr>
                <w:rFonts w:hint="default"/>
              </w:rPr>
            </w:pPr>
            <w:r>
              <w:rPr>
                <w:rFonts w:ascii="等线" w:eastAsia="等线" w:hAnsi="等线" w:cs="Times New Roman"/>
                <w:lang w:bidi="ar"/>
              </w:rPr>
              <w:t>26.14%</w:t>
            </w:r>
          </w:p>
        </w:tc>
      </w:tr>
      <w:tr w:rsidR="0089417D" w14:paraId="66D86B7F" w14:textId="77777777">
        <w:tc>
          <w:tcPr>
            <w:tcW w:w="2074" w:type="dxa"/>
            <w:vMerge w:val="restart"/>
            <w:tcBorders>
              <w:top w:val="single" w:sz="4" w:space="0" w:color="auto"/>
              <w:left w:val="single" w:sz="4" w:space="0" w:color="auto"/>
              <w:bottom w:val="single" w:sz="4" w:space="0" w:color="auto"/>
              <w:right w:val="single" w:sz="4" w:space="0" w:color="auto"/>
            </w:tcBorders>
            <w:shd w:val="clear" w:color="auto" w:fill="auto"/>
          </w:tcPr>
          <w:p w14:paraId="1A6F2BBF" w14:textId="77777777" w:rsidR="0089417D" w:rsidRDefault="00C0458A">
            <w:pPr>
              <w:rPr>
                <w:rFonts w:hint="default"/>
              </w:rPr>
            </w:pPr>
            <w:proofErr w:type="gramStart"/>
            <w:r>
              <w:rPr>
                <w:rFonts w:ascii="等线" w:eastAsia="等线" w:hAnsi="等线" w:cs="Times New Roman"/>
                <w:lang w:bidi="ar"/>
              </w:rPr>
              <w:t>动漫及动漫</w:t>
            </w:r>
            <w:proofErr w:type="gramEnd"/>
            <w:r>
              <w:rPr>
                <w:rFonts w:ascii="等线" w:eastAsia="等线" w:hAnsi="等线" w:cs="Times New Roman"/>
                <w:lang w:bidi="ar"/>
              </w:rPr>
              <w:t>衍生品的年消费情况</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35EDF157" w14:textId="77777777" w:rsidR="0089417D" w:rsidRDefault="00C0458A">
            <w:pPr>
              <w:rPr>
                <w:rFonts w:hint="default"/>
              </w:rPr>
            </w:pPr>
            <w:r>
              <w:rPr>
                <w:rFonts w:ascii="等线" w:eastAsia="等线" w:hAnsi="等线" w:cs="Times New Roman"/>
                <w:lang w:bidi="ar"/>
              </w:rPr>
              <w:t>0-100元</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04505DDE" w14:textId="77777777" w:rsidR="0089417D" w:rsidRDefault="00C0458A">
            <w:pPr>
              <w:rPr>
                <w:rFonts w:hint="default"/>
              </w:rPr>
            </w:pPr>
            <w:r>
              <w:rPr>
                <w:rFonts w:ascii="等线" w:eastAsia="等线" w:hAnsi="等线" w:cs="Times New Roman"/>
                <w:lang w:bidi="ar"/>
              </w:rPr>
              <w:t>177</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1A2DB729" w14:textId="77777777" w:rsidR="0089417D" w:rsidRDefault="00C0458A">
            <w:pPr>
              <w:rPr>
                <w:rFonts w:hint="default"/>
              </w:rPr>
            </w:pPr>
            <w:r>
              <w:rPr>
                <w:rFonts w:ascii="等线" w:eastAsia="等线" w:hAnsi="等线" w:cs="Times New Roman"/>
                <w:lang w:bidi="ar"/>
              </w:rPr>
              <w:t>33.6%</w:t>
            </w:r>
          </w:p>
        </w:tc>
      </w:tr>
      <w:tr w:rsidR="0089417D" w14:paraId="4B0D0FD4" w14:textId="77777777">
        <w:tc>
          <w:tcPr>
            <w:tcW w:w="2074" w:type="dxa"/>
            <w:vMerge/>
            <w:tcBorders>
              <w:top w:val="single" w:sz="4" w:space="0" w:color="auto"/>
              <w:left w:val="single" w:sz="4" w:space="0" w:color="auto"/>
              <w:bottom w:val="single" w:sz="4" w:space="0" w:color="auto"/>
              <w:right w:val="single" w:sz="4" w:space="0" w:color="auto"/>
            </w:tcBorders>
            <w:shd w:val="clear" w:color="auto" w:fill="auto"/>
          </w:tcPr>
          <w:p w14:paraId="17A0CB8B" w14:textId="77777777" w:rsidR="0089417D" w:rsidRDefault="0089417D">
            <w:pPr>
              <w:rPr>
                <w:rFonts w:ascii="等线" w:eastAsia="等线" w:hAnsi="等线" w:cs="等线" w:hint="default"/>
              </w:rPr>
            </w:pP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0EAD5643" w14:textId="77777777" w:rsidR="0089417D" w:rsidRDefault="00C0458A">
            <w:pPr>
              <w:rPr>
                <w:rFonts w:hint="default"/>
              </w:rPr>
            </w:pPr>
            <w:r>
              <w:rPr>
                <w:rFonts w:ascii="等线" w:eastAsia="等线" w:hAnsi="等线" w:cs="Times New Roman"/>
                <w:lang w:bidi="ar"/>
              </w:rPr>
              <w:t>101-500元</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2AD2F5BF" w14:textId="77777777" w:rsidR="0089417D" w:rsidRDefault="00C0458A">
            <w:pPr>
              <w:rPr>
                <w:rFonts w:hint="default"/>
              </w:rPr>
            </w:pPr>
            <w:r>
              <w:rPr>
                <w:rFonts w:ascii="等线" w:eastAsia="等线" w:hAnsi="等线" w:cs="Times New Roman"/>
                <w:lang w:bidi="ar"/>
              </w:rPr>
              <w:t>206</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7A2A7D12" w14:textId="77777777" w:rsidR="0089417D" w:rsidRDefault="00C0458A">
            <w:pPr>
              <w:rPr>
                <w:rFonts w:hint="default"/>
              </w:rPr>
            </w:pPr>
            <w:r>
              <w:rPr>
                <w:rFonts w:ascii="等线" w:eastAsia="等线" w:hAnsi="等线" w:cs="Times New Roman"/>
                <w:lang w:bidi="ar"/>
              </w:rPr>
              <w:t>39.1%</w:t>
            </w:r>
          </w:p>
        </w:tc>
      </w:tr>
      <w:tr w:rsidR="0089417D" w14:paraId="1A7E9DC8" w14:textId="77777777">
        <w:tc>
          <w:tcPr>
            <w:tcW w:w="2074" w:type="dxa"/>
            <w:vMerge/>
            <w:tcBorders>
              <w:top w:val="single" w:sz="4" w:space="0" w:color="auto"/>
              <w:left w:val="single" w:sz="4" w:space="0" w:color="auto"/>
              <w:bottom w:val="single" w:sz="4" w:space="0" w:color="auto"/>
              <w:right w:val="single" w:sz="4" w:space="0" w:color="auto"/>
            </w:tcBorders>
            <w:shd w:val="clear" w:color="auto" w:fill="auto"/>
          </w:tcPr>
          <w:p w14:paraId="4F250E42" w14:textId="77777777" w:rsidR="0089417D" w:rsidRDefault="0089417D">
            <w:pPr>
              <w:rPr>
                <w:rFonts w:ascii="等线" w:eastAsia="等线" w:hAnsi="等线" w:cs="等线" w:hint="default"/>
              </w:rPr>
            </w:pP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5BA0D670" w14:textId="77777777" w:rsidR="0089417D" w:rsidRDefault="00C0458A">
            <w:pPr>
              <w:rPr>
                <w:rFonts w:hint="default"/>
              </w:rPr>
            </w:pPr>
            <w:r>
              <w:rPr>
                <w:rFonts w:ascii="等线" w:eastAsia="等线" w:hAnsi="等线" w:cs="Times New Roman"/>
                <w:lang w:bidi="ar"/>
              </w:rPr>
              <w:t>501-1000元</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444F6612" w14:textId="77777777" w:rsidR="0089417D" w:rsidRDefault="00C0458A">
            <w:pPr>
              <w:rPr>
                <w:rFonts w:hint="default"/>
              </w:rPr>
            </w:pPr>
            <w:r>
              <w:rPr>
                <w:rFonts w:ascii="等线" w:eastAsia="等线" w:hAnsi="等线" w:cs="Times New Roman"/>
                <w:lang w:bidi="ar"/>
              </w:rPr>
              <w:t>92</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350BA325" w14:textId="77777777" w:rsidR="0089417D" w:rsidRDefault="00C0458A">
            <w:pPr>
              <w:rPr>
                <w:rFonts w:hint="default"/>
              </w:rPr>
            </w:pPr>
            <w:r>
              <w:rPr>
                <w:rFonts w:ascii="等线" w:eastAsia="等线" w:hAnsi="等线" w:cs="Times New Roman"/>
                <w:lang w:bidi="ar"/>
              </w:rPr>
              <w:t>17.5%</w:t>
            </w:r>
          </w:p>
        </w:tc>
      </w:tr>
      <w:tr w:rsidR="0089417D" w14:paraId="0844BDCB" w14:textId="77777777">
        <w:tc>
          <w:tcPr>
            <w:tcW w:w="2074" w:type="dxa"/>
            <w:vMerge/>
            <w:tcBorders>
              <w:top w:val="single" w:sz="4" w:space="0" w:color="auto"/>
              <w:left w:val="single" w:sz="4" w:space="0" w:color="auto"/>
              <w:bottom w:val="single" w:sz="4" w:space="0" w:color="auto"/>
              <w:right w:val="single" w:sz="4" w:space="0" w:color="auto"/>
            </w:tcBorders>
            <w:shd w:val="clear" w:color="auto" w:fill="auto"/>
          </w:tcPr>
          <w:p w14:paraId="0677C53F" w14:textId="77777777" w:rsidR="0089417D" w:rsidRDefault="0089417D">
            <w:pPr>
              <w:rPr>
                <w:rFonts w:ascii="等线" w:eastAsia="等线" w:hAnsi="等线" w:cs="等线" w:hint="default"/>
              </w:rPr>
            </w:pP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3BD6AF38" w14:textId="77777777" w:rsidR="0089417D" w:rsidRDefault="00C0458A">
            <w:pPr>
              <w:rPr>
                <w:rFonts w:hint="default"/>
              </w:rPr>
            </w:pPr>
            <w:r>
              <w:rPr>
                <w:rFonts w:ascii="等线" w:eastAsia="等线" w:hAnsi="等线" w:cs="Times New Roman"/>
                <w:lang w:bidi="ar"/>
              </w:rPr>
              <w:t>1000元以上</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360CCD10" w14:textId="77777777" w:rsidR="0089417D" w:rsidRDefault="00C0458A">
            <w:pPr>
              <w:rPr>
                <w:rFonts w:hint="default"/>
              </w:rPr>
            </w:pPr>
            <w:r>
              <w:rPr>
                <w:rFonts w:ascii="等线" w:eastAsia="等线" w:hAnsi="等线" w:cs="Times New Roman"/>
                <w:lang w:bidi="ar"/>
              </w:rPr>
              <w:t>52</w:t>
            </w:r>
          </w:p>
        </w:tc>
        <w:tc>
          <w:tcPr>
            <w:tcW w:w="2074" w:type="dxa"/>
            <w:tcBorders>
              <w:top w:val="single" w:sz="4" w:space="0" w:color="auto"/>
              <w:left w:val="single" w:sz="4" w:space="0" w:color="auto"/>
              <w:bottom w:val="single" w:sz="4" w:space="0" w:color="auto"/>
              <w:right w:val="single" w:sz="4" w:space="0" w:color="auto"/>
            </w:tcBorders>
            <w:shd w:val="clear" w:color="auto" w:fill="auto"/>
          </w:tcPr>
          <w:p w14:paraId="2423B0DC" w14:textId="77777777" w:rsidR="0089417D" w:rsidRDefault="00C0458A">
            <w:pPr>
              <w:rPr>
                <w:rFonts w:hint="default"/>
              </w:rPr>
            </w:pPr>
            <w:r>
              <w:rPr>
                <w:rFonts w:ascii="等线" w:eastAsia="等线" w:hAnsi="等线" w:cs="Times New Roman"/>
                <w:lang w:bidi="ar"/>
              </w:rPr>
              <w:t>9.8%</w:t>
            </w:r>
          </w:p>
        </w:tc>
      </w:tr>
    </w:tbl>
    <w:p w14:paraId="5031CE5E" w14:textId="41825485" w:rsidR="0089417D" w:rsidRDefault="00C0458A">
      <w:pPr>
        <w:jc w:val="center"/>
      </w:pPr>
      <w:del w:id="104" w:author="杨 忆" w:date="2021-10-27T20:33:00Z">
        <w:r w:rsidDel="0015095B">
          <w:rPr>
            <w:rFonts w:hint="eastAsia"/>
          </w:rPr>
          <w:delText>图4-1-1.数据</w:delText>
        </w:r>
      </w:del>
      <w:ins w:id="105" w:author="杨 忆" w:date="2021-10-27T20:33:00Z">
        <w:r w:rsidR="0015095B">
          <w:rPr>
            <w:rFonts w:hint="eastAsia"/>
          </w:rPr>
          <w:t>资料</w:t>
        </w:r>
      </w:ins>
      <w:r>
        <w:rPr>
          <w:rFonts w:hint="eastAsia"/>
        </w:rPr>
        <w:t>来源：根据</w:t>
      </w:r>
      <w:del w:id="106" w:author="杨 忆" w:date="2021-10-27T20:33:00Z">
        <w:r w:rsidDel="0015095B">
          <w:rPr>
            <w:rFonts w:hint="eastAsia"/>
          </w:rPr>
          <w:delText>文</w:delText>
        </w:r>
      </w:del>
      <w:ins w:id="107" w:author="杨 忆" w:date="2021-10-27T20:33:00Z">
        <w:r w:rsidR="0015095B">
          <w:rPr>
            <w:rFonts w:hint="eastAsia"/>
          </w:rPr>
          <w:t>问卷调查结果</w:t>
        </w:r>
      </w:ins>
      <w:del w:id="108" w:author="杨 忆" w:date="2021-10-27T20:33:00Z">
        <w:r w:rsidDel="0015095B">
          <w:rPr>
            <w:rFonts w:hint="eastAsia"/>
          </w:rPr>
          <w:delText>中内容</w:delText>
        </w:r>
      </w:del>
      <w:r>
        <w:rPr>
          <w:rFonts w:hint="eastAsia"/>
        </w:rPr>
        <w:t>整理得出（样本总数n=527）</w:t>
      </w:r>
    </w:p>
    <w:p w14:paraId="21C6B9C7" w14:textId="04CDC2B3" w:rsidR="0089417D" w:rsidDel="001E628B" w:rsidRDefault="00C0458A">
      <w:pPr>
        <w:ind w:firstLineChars="200" w:firstLine="560"/>
        <w:rPr>
          <w:del w:id="109" w:author="杨 忆" w:date="2021-10-27T20:40:00Z"/>
          <w:bCs/>
          <w:sz w:val="28"/>
          <w:szCs w:val="28"/>
        </w:rPr>
      </w:pPr>
      <w:r>
        <w:rPr>
          <w:rFonts w:hint="eastAsia"/>
          <w:bCs/>
          <w:sz w:val="28"/>
          <w:szCs w:val="28"/>
        </w:rPr>
        <w:t>第二，</w:t>
      </w:r>
      <w:ins w:id="110" w:author="杨 忆" w:date="2021-10-27T20:35:00Z">
        <w:r w:rsidR="00200FB3">
          <w:rPr>
            <w:rFonts w:hint="eastAsia"/>
            <w:bCs/>
            <w:sz w:val="28"/>
            <w:szCs w:val="28"/>
          </w:rPr>
          <w:t>关于</w:t>
        </w:r>
      </w:ins>
      <w:del w:id="111" w:author="杨 忆" w:date="2021-10-27T20:35:00Z">
        <w:r w:rsidDel="00200FB3">
          <w:rPr>
            <w:rFonts w:hint="eastAsia"/>
            <w:bCs/>
            <w:sz w:val="28"/>
            <w:szCs w:val="28"/>
          </w:rPr>
          <w:delText>从</w:delText>
        </w:r>
      </w:del>
      <w:r>
        <w:rPr>
          <w:rFonts w:hint="eastAsia"/>
          <w:bCs/>
          <w:sz w:val="28"/>
          <w:szCs w:val="28"/>
        </w:rPr>
        <w:t>用户对于</w:t>
      </w:r>
      <w:proofErr w:type="gramStart"/>
      <w:r>
        <w:rPr>
          <w:rFonts w:hint="eastAsia"/>
          <w:bCs/>
          <w:sz w:val="28"/>
          <w:szCs w:val="28"/>
        </w:rPr>
        <w:t>动漫作品</w:t>
      </w:r>
      <w:proofErr w:type="gramEnd"/>
      <w:r>
        <w:rPr>
          <w:rFonts w:hint="eastAsia"/>
          <w:bCs/>
          <w:sz w:val="28"/>
          <w:szCs w:val="28"/>
        </w:rPr>
        <w:t>的喜爱类型的角度</w:t>
      </w:r>
      <w:del w:id="112" w:author="杨 忆" w:date="2021-10-27T20:35:00Z">
        <w:r w:rsidDel="00200FB3">
          <w:rPr>
            <w:rFonts w:hint="eastAsia"/>
            <w:bCs/>
            <w:sz w:val="28"/>
            <w:szCs w:val="28"/>
          </w:rPr>
          <w:delText>进行实证</w:delText>
        </w:r>
      </w:del>
      <w:ins w:id="113" w:author="杨 忆" w:date="2021-10-27T20:35:00Z">
        <w:r w:rsidR="00200FB3">
          <w:rPr>
            <w:rFonts w:hint="eastAsia"/>
            <w:bCs/>
            <w:sz w:val="28"/>
            <w:szCs w:val="28"/>
          </w:rPr>
          <w:t>的</w:t>
        </w:r>
      </w:ins>
      <w:r>
        <w:rPr>
          <w:rFonts w:hint="eastAsia"/>
          <w:bCs/>
          <w:sz w:val="28"/>
          <w:szCs w:val="28"/>
        </w:rPr>
        <w:t>分析，</w:t>
      </w:r>
      <w:ins w:id="114" w:author="杨 忆" w:date="2021-10-27T20:35:00Z">
        <w:r w:rsidR="00200FB3">
          <w:rPr>
            <w:rFonts w:hint="eastAsia"/>
            <w:bCs/>
            <w:sz w:val="28"/>
            <w:szCs w:val="28"/>
          </w:rPr>
          <w:t>可以基于图</w:t>
        </w:r>
      </w:ins>
      <w:del w:id="115" w:author="杨 忆" w:date="2021-10-27T20:35:00Z">
        <w:r w:rsidDel="00200FB3">
          <w:rPr>
            <w:rFonts w:hint="eastAsia"/>
            <w:bCs/>
            <w:sz w:val="28"/>
            <w:szCs w:val="28"/>
          </w:rPr>
          <w:delText>如图</w:delText>
        </w:r>
      </w:del>
      <w:r>
        <w:rPr>
          <w:rFonts w:hint="eastAsia"/>
          <w:bCs/>
          <w:sz w:val="28"/>
          <w:szCs w:val="28"/>
        </w:rPr>
        <w:t>4-1-2</w:t>
      </w:r>
      <w:ins w:id="116" w:author="杨 忆" w:date="2021-10-27T20:35:00Z">
        <w:r w:rsidR="00200FB3">
          <w:rPr>
            <w:rFonts w:hint="eastAsia"/>
            <w:bCs/>
            <w:sz w:val="28"/>
            <w:szCs w:val="28"/>
          </w:rPr>
          <w:t>。从图4</w:t>
        </w:r>
      </w:ins>
      <w:ins w:id="117" w:author="杨 忆" w:date="2021-10-27T20:36:00Z">
        <w:r w:rsidR="00200FB3">
          <w:rPr>
            <w:rFonts w:hint="eastAsia"/>
            <w:bCs/>
            <w:sz w:val="28"/>
            <w:szCs w:val="28"/>
          </w:rPr>
          <w:t>-</w:t>
        </w:r>
        <w:r w:rsidR="00200FB3">
          <w:rPr>
            <w:bCs/>
            <w:sz w:val="28"/>
            <w:szCs w:val="28"/>
          </w:rPr>
          <w:t>1</w:t>
        </w:r>
        <w:r w:rsidR="00200FB3">
          <w:rPr>
            <w:rFonts w:hint="eastAsia"/>
            <w:bCs/>
            <w:sz w:val="28"/>
            <w:szCs w:val="28"/>
          </w:rPr>
          <w:t>-</w:t>
        </w:r>
        <w:r w:rsidR="00200FB3">
          <w:rPr>
            <w:bCs/>
            <w:sz w:val="28"/>
            <w:szCs w:val="28"/>
          </w:rPr>
          <w:t>2</w:t>
        </w:r>
        <w:r w:rsidR="00200FB3">
          <w:rPr>
            <w:rFonts w:hint="eastAsia"/>
            <w:bCs/>
            <w:sz w:val="28"/>
            <w:szCs w:val="28"/>
          </w:rPr>
          <w:t>显示</w:t>
        </w:r>
      </w:ins>
      <w:del w:id="118" w:author="杨 忆" w:date="2021-10-27T20:36:00Z">
        <w:r w:rsidDel="00200FB3">
          <w:rPr>
            <w:rFonts w:hint="eastAsia"/>
            <w:bCs/>
            <w:sz w:val="28"/>
            <w:szCs w:val="28"/>
          </w:rPr>
          <w:delText>所示，从</w:delText>
        </w:r>
      </w:del>
      <w:ins w:id="119" w:author="杨 忆" w:date="2021-10-27T20:36:00Z">
        <w:r w:rsidR="00200FB3">
          <w:rPr>
            <w:rFonts w:hint="eastAsia"/>
            <w:bCs/>
            <w:sz w:val="28"/>
            <w:szCs w:val="28"/>
          </w:rPr>
          <w:t>的</w:t>
        </w:r>
      </w:ins>
      <w:r>
        <w:rPr>
          <w:rFonts w:hint="eastAsia"/>
          <w:bCs/>
          <w:sz w:val="28"/>
          <w:szCs w:val="28"/>
        </w:rPr>
        <w:t>数据</w:t>
      </w:r>
      <w:del w:id="120" w:author="杨 忆" w:date="2021-10-27T20:36:00Z">
        <w:r w:rsidDel="00200FB3">
          <w:rPr>
            <w:rFonts w:hint="eastAsia"/>
            <w:bCs/>
            <w:sz w:val="28"/>
            <w:szCs w:val="28"/>
          </w:rPr>
          <w:delText>上</w:delText>
        </w:r>
      </w:del>
      <w:r>
        <w:rPr>
          <w:rFonts w:hint="eastAsia"/>
          <w:bCs/>
          <w:sz w:val="28"/>
          <w:szCs w:val="28"/>
        </w:rPr>
        <w:t>可以看出，消费者对于</w:t>
      </w:r>
      <w:proofErr w:type="gramStart"/>
      <w:r>
        <w:rPr>
          <w:rFonts w:hint="eastAsia"/>
          <w:bCs/>
          <w:sz w:val="28"/>
          <w:szCs w:val="28"/>
        </w:rPr>
        <w:t>动漫作品</w:t>
      </w:r>
      <w:proofErr w:type="gramEnd"/>
      <w:r>
        <w:rPr>
          <w:rFonts w:hint="eastAsia"/>
          <w:bCs/>
          <w:sz w:val="28"/>
          <w:szCs w:val="28"/>
        </w:rPr>
        <w:t>类型的要求呈现多元化，无论是热血、校园、奇幻、后宫、治愈还是冒险类，用户的喜爱程度基本一致，这</w:t>
      </w:r>
      <w:del w:id="121" w:author="杨 忆" w:date="2021-10-27T20:36:00Z">
        <w:r w:rsidDel="009A178F">
          <w:rPr>
            <w:rFonts w:hint="eastAsia"/>
            <w:bCs/>
            <w:sz w:val="28"/>
            <w:szCs w:val="28"/>
          </w:rPr>
          <w:delText>也</w:delText>
        </w:r>
      </w:del>
      <w:r>
        <w:rPr>
          <w:rFonts w:hint="eastAsia"/>
          <w:bCs/>
          <w:sz w:val="28"/>
          <w:szCs w:val="28"/>
        </w:rPr>
        <w:t>预示</w:t>
      </w:r>
      <w:proofErr w:type="gramStart"/>
      <w:ins w:id="122" w:author="杨 忆" w:date="2021-10-27T20:36:00Z">
        <w:r w:rsidR="009A178F">
          <w:rPr>
            <w:rFonts w:hint="eastAsia"/>
            <w:bCs/>
            <w:sz w:val="28"/>
            <w:szCs w:val="28"/>
          </w:rPr>
          <w:t>着</w:t>
        </w:r>
      </w:ins>
      <w:r>
        <w:rPr>
          <w:rFonts w:hint="eastAsia"/>
          <w:bCs/>
          <w:sz w:val="28"/>
          <w:szCs w:val="28"/>
        </w:rPr>
        <w:t>动漫作品</w:t>
      </w:r>
      <w:proofErr w:type="gramEnd"/>
      <w:r>
        <w:rPr>
          <w:rFonts w:hint="eastAsia"/>
          <w:bCs/>
          <w:sz w:val="28"/>
          <w:szCs w:val="28"/>
        </w:rPr>
        <w:t>的创作应</w:t>
      </w:r>
      <w:del w:id="123" w:author="杨 忆" w:date="2021-10-27T20:36:00Z">
        <w:r w:rsidDel="009A178F">
          <w:rPr>
            <w:rFonts w:hint="eastAsia"/>
            <w:bCs/>
            <w:sz w:val="28"/>
            <w:szCs w:val="28"/>
          </w:rPr>
          <w:delText>该</w:delText>
        </w:r>
      </w:del>
      <w:r>
        <w:rPr>
          <w:rFonts w:hint="eastAsia"/>
          <w:bCs/>
          <w:sz w:val="28"/>
          <w:szCs w:val="28"/>
        </w:rPr>
        <w:t>从不同的方面进行，</w:t>
      </w:r>
      <w:proofErr w:type="gramStart"/>
      <w:r>
        <w:rPr>
          <w:rFonts w:hint="eastAsia"/>
          <w:bCs/>
          <w:sz w:val="28"/>
          <w:szCs w:val="28"/>
        </w:rPr>
        <w:t>动漫企业</w:t>
      </w:r>
      <w:proofErr w:type="gramEnd"/>
      <w:r>
        <w:rPr>
          <w:rFonts w:hint="eastAsia"/>
          <w:bCs/>
          <w:sz w:val="28"/>
          <w:szCs w:val="28"/>
        </w:rPr>
        <w:t>和政府也需要培养满足多样化消费者需求的创新型人才。值得注意的是，恐怖类型</w:t>
      </w:r>
      <w:proofErr w:type="gramStart"/>
      <w:r>
        <w:rPr>
          <w:rFonts w:hint="eastAsia"/>
          <w:bCs/>
          <w:sz w:val="28"/>
          <w:szCs w:val="28"/>
        </w:rPr>
        <w:t>的动漫在</w:t>
      </w:r>
      <w:proofErr w:type="gramEnd"/>
      <w:r>
        <w:rPr>
          <w:rFonts w:hint="eastAsia"/>
          <w:bCs/>
          <w:sz w:val="28"/>
          <w:szCs w:val="28"/>
        </w:rPr>
        <w:t>问卷调查中并不被看好，这也在一定程度上符合中国的传统文化和道德修养，</w:t>
      </w:r>
      <w:ins w:id="124" w:author="杨 忆" w:date="2021-10-27T20:38:00Z">
        <w:r w:rsidR="00997FF5">
          <w:rPr>
            <w:rFonts w:hint="eastAsia"/>
            <w:bCs/>
            <w:sz w:val="28"/>
            <w:szCs w:val="28"/>
          </w:rPr>
          <w:t>与</w:t>
        </w:r>
      </w:ins>
      <w:commentRangeStart w:id="125"/>
      <w:ins w:id="126" w:author="杨 忆" w:date="2021-10-27T20:39:00Z">
        <w:r w:rsidR="00997FF5">
          <w:rPr>
            <w:rFonts w:hint="eastAsia"/>
            <w:bCs/>
            <w:sz w:val="28"/>
            <w:szCs w:val="28"/>
          </w:rPr>
          <w:t>部分国家</w:t>
        </w:r>
        <w:r w:rsidR="001E628B">
          <w:rPr>
            <w:rFonts w:hint="eastAsia"/>
            <w:bCs/>
            <w:sz w:val="28"/>
            <w:szCs w:val="28"/>
          </w:rPr>
          <w:t>个别</w:t>
        </w:r>
        <w:proofErr w:type="gramStart"/>
        <w:r w:rsidR="001E628B">
          <w:rPr>
            <w:rFonts w:hint="eastAsia"/>
            <w:bCs/>
            <w:sz w:val="28"/>
            <w:szCs w:val="28"/>
          </w:rPr>
          <w:t>人群</w:t>
        </w:r>
        <w:r w:rsidR="00997FF5">
          <w:rPr>
            <w:rFonts w:hint="eastAsia"/>
            <w:bCs/>
            <w:sz w:val="28"/>
            <w:szCs w:val="28"/>
          </w:rPr>
          <w:t>动漫偏好</w:t>
        </w:r>
      </w:ins>
      <w:commentRangeEnd w:id="125"/>
      <w:proofErr w:type="gramEnd"/>
      <w:ins w:id="127" w:author="杨 忆" w:date="2021-10-27T20:40:00Z">
        <w:r w:rsidR="001E628B">
          <w:rPr>
            <w:rStyle w:val="a6"/>
          </w:rPr>
          <w:commentReference w:id="125"/>
        </w:r>
      </w:ins>
      <w:ins w:id="128" w:author="杨 忆" w:date="2021-10-27T20:39:00Z">
        <w:r w:rsidR="00997FF5">
          <w:rPr>
            <w:rFonts w:hint="eastAsia"/>
            <w:bCs/>
            <w:sz w:val="28"/>
            <w:szCs w:val="28"/>
          </w:rPr>
          <w:t>中</w:t>
        </w:r>
      </w:ins>
      <w:del w:id="129" w:author="杨 忆" w:date="2021-10-27T20:38:00Z">
        <w:r w:rsidDel="00997FF5">
          <w:rPr>
            <w:rFonts w:hint="eastAsia"/>
            <w:bCs/>
            <w:sz w:val="28"/>
            <w:szCs w:val="28"/>
          </w:rPr>
          <w:delText>和</w:delText>
        </w:r>
      </w:del>
      <w:del w:id="130" w:author="杨 忆" w:date="2021-10-27T20:39:00Z">
        <w:r w:rsidDel="00997FF5">
          <w:rPr>
            <w:rFonts w:hint="eastAsia"/>
            <w:bCs/>
            <w:sz w:val="28"/>
            <w:szCs w:val="28"/>
          </w:rPr>
          <w:delText>日本</w:delText>
        </w:r>
      </w:del>
      <w:ins w:id="131" w:author="杨 忆" w:date="2021-10-27T20:39:00Z">
        <w:r w:rsidR="00997FF5">
          <w:rPr>
            <w:rFonts w:hint="eastAsia"/>
            <w:bCs/>
            <w:sz w:val="28"/>
            <w:szCs w:val="28"/>
          </w:rPr>
          <w:t>有</w:t>
        </w:r>
      </w:ins>
      <w:del w:id="132" w:author="杨 忆" w:date="2021-10-27T20:39:00Z">
        <w:r w:rsidDel="00997FF5">
          <w:rPr>
            <w:rFonts w:hint="eastAsia"/>
            <w:bCs/>
            <w:sz w:val="28"/>
            <w:szCs w:val="28"/>
          </w:rPr>
          <w:delText>这种</w:delText>
        </w:r>
      </w:del>
      <w:r>
        <w:rPr>
          <w:rFonts w:hint="eastAsia"/>
          <w:bCs/>
          <w:sz w:val="28"/>
          <w:szCs w:val="28"/>
        </w:rPr>
        <w:t>偏向扭曲的社会价值观</w:t>
      </w:r>
      <w:ins w:id="133" w:author="杨 忆" w:date="2021-10-27T20:39:00Z">
        <w:r w:rsidR="00997FF5">
          <w:rPr>
            <w:rFonts w:hint="eastAsia"/>
            <w:bCs/>
            <w:sz w:val="28"/>
            <w:szCs w:val="28"/>
          </w:rPr>
          <w:t>的情况</w:t>
        </w:r>
      </w:ins>
      <w:r>
        <w:rPr>
          <w:rFonts w:hint="eastAsia"/>
          <w:bCs/>
          <w:sz w:val="28"/>
          <w:szCs w:val="28"/>
        </w:rPr>
        <w:t>不同，中国更倾向于净化心灵、陶冶情操</w:t>
      </w:r>
      <w:proofErr w:type="gramStart"/>
      <w:r>
        <w:rPr>
          <w:rFonts w:hint="eastAsia"/>
          <w:bCs/>
          <w:sz w:val="28"/>
          <w:szCs w:val="28"/>
        </w:rPr>
        <w:t>的动漫作品</w:t>
      </w:r>
      <w:proofErr w:type="gramEnd"/>
      <w:r>
        <w:rPr>
          <w:rFonts w:hint="eastAsia"/>
          <w:bCs/>
          <w:sz w:val="28"/>
          <w:szCs w:val="28"/>
        </w:rPr>
        <w:t>。</w:t>
      </w:r>
    </w:p>
    <w:p w14:paraId="5FD1C1A9" w14:textId="77777777" w:rsidR="0089417D" w:rsidRDefault="0089417D">
      <w:pPr>
        <w:ind w:firstLineChars="200" w:firstLine="560"/>
        <w:rPr>
          <w:bCs/>
          <w:sz w:val="28"/>
          <w:szCs w:val="28"/>
        </w:rPr>
        <w:pPrChange w:id="134" w:author="杨 忆" w:date="2021-10-27T20:40:00Z">
          <w:pPr/>
        </w:pPrChange>
      </w:pPr>
    </w:p>
    <w:p w14:paraId="0CFF5D58" w14:textId="3616BF78" w:rsidR="0089417D" w:rsidDel="001E628B" w:rsidRDefault="00C0458A">
      <w:pPr>
        <w:jc w:val="center"/>
        <w:rPr>
          <w:del w:id="135" w:author="杨 忆" w:date="2021-10-27T20:40:00Z"/>
          <w:bCs/>
          <w:sz w:val="28"/>
          <w:szCs w:val="28"/>
        </w:rPr>
      </w:pPr>
      <w:del w:id="136" w:author="杨 忆" w:date="2021-10-27T20:40:00Z">
        <w:r w:rsidDel="001E628B">
          <w:rPr>
            <w:rFonts w:hint="eastAsia"/>
            <w:bCs/>
            <w:sz w:val="28"/>
            <w:szCs w:val="28"/>
          </w:rPr>
          <w:delText>用户对于动漫类型的选择</w:delText>
        </w:r>
      </w:del>
    </w:p>
    <w:p w14:paraId="3BACB07E" w14:textId="77777777" w:rsidR="0089417D" w:rsidRDefault="00C0458A">
      <w:pPr>
        <w:rPr>
          <w:bCs/>
          <w:sz w:val="28"/>
          <w:szCs w:val="28"/>
        </w:rPr>
      </w:pPr>
      <w:r>
        <w:rPr>
          <w:noProof/>
        </w:rPr>
        <w:lastRenderedPageBreak/>
        <w:drawing>
          <wp:inline distT="0" distB="0" distL="114300" distR="114300" wp14:anchorId="2F4A3B5A" wp14:editId="4DD3B6EC">
            <wp:extent cx="4705350" cy="2565400"/>
            <wp:effectExtent l="4445" t="4445" r="14605" b="8255"/>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C8BAEF8" w14:textId="0A426173" w:rsidR="001E628B" w:rsidRDefault="00C0458A">
      <w:pPr>
        <w:jc w:val="center"/>
        <w:rPr>
          <w:ins w:id="137" w:author="杨 忆" w:date="2021-10-27T20:40:00Z"/>
        </w:rPr>
      </w:pPr>
      <w:r>
        <w:rPr>
          <w:rFonts w:hint="eastAsia"/>
        </w:rPr>
        <w:t>图4-1-2</w:t>
      </w:r>
      <w:ins w:id="138" w:author="杨 忆" w:date="2021-10-27T20:41:00Z">
        <w:r w:rsidR="001E628B">
          <w:t xml:space="preserve"> </w:t>
        </w:r>
        <w:r w:rsidR="001E628B" w:rsidRPr="001E628B">
          <w:rPr>
            <w:rFonts w:hint="eastAsia"/>
          </w:rPr>
          <w:t>用户对于</w:t>
        </w:r>
        <w:proofErr w:type="gramStart"/>
        <w:r w:rsidR="001E628B" w:rsidRPr="001E628B">
          <w:rPr>
            <w:rFonts w:hint="eastAsia"/>
          </w:rPr>
          <w:t>动漫类型</w:t>
        </w:r>
        <w:proofErr w:type="gramEnd"/>
        <w:r w:rsidR="001E628B" w:rsidRPr="001E628B">
          <w:rPr>
            <w:rFonts w:hint="eastAsia"/>
          </w:rPr>
          <w:t>的选择</w:t>
        </w:r>
      </w:ins>
      <w:del w:id="139" w:author="杨 忆" w:date="2021-10-27T20:41:00Z">
        <w:r w:rsidDel="001E628B">
          <w:rPr>
            <w:rFonts w:hint="eastAsia"/>
          </w:rPr>
          <w:delText>.</w:delText>
        </w:r>
      </w:del>
    </w:p>
    <w:p w14:paraId="6AFB9C1A" w14:textId="7728DE07" w:rsidR="0089417D" w:rsidRDefault="001E628B">
      <w:pPr>
        <w:jc w:val="center"/>
      </w:pPr>
      <w:ins w:id="140" w:author="杨 忆" w:date="2021-10-27T20:41:00Z">
        <w:r>
          <w:rPr>
            <w:rFonts w:hint="eastAsia"/>
          </w:rPr>
          <w:t>资料</w:t>
        </w:r>
      </w:ins>
      <w:del w:id="141" w:author="杨 忆" w:date="2021-10-27T20:41:00Z">
        <w:r w:rsidR="00C0458A" w:rsidDel="001E628B">
          <w:delText>数据</w:delText>
        </w:r>
      </w:del>
      <w:r w:rsidR="00C0458A">
        <w:t>来源：</w:t>
      </w:r>
      <w:ins w:id="142" w:author="杨 忆" w:date="2021-10-27T20:41:00Z">
        <w:r>
          <w:rPr>
            <w:rFonts w:hint="eastAsia"/>
          </w:rPr>
          <w:t>根据问卷网上进行的问卷调查结果整理得出</w:t>
        </w:r>
      </w:ins>
      <w:del w:id="143" w:author="杨 忆" w:date="2021-10-27T20:41:00Z">
        <w:r w:rsidR="00C0458A" w:rsidDel="001E628B">
          <w:rPr>
            <w:rFonts w:hint="eastAsia"/>
          </w:rPr>
          <w:delText>问卷调查网</w:delText>
        </w:r>
      </w:del>
      <w:r w:rsidR="00C0458A">
        <w:rPr>
          <w:rFonts w:hint="eastAsia"/>
        </w:rPr>
        <w:t>（样本总数n=527）</w:t>
      </w:r>
    </w:p>
    <w:p w14:paraId="51A0727A" w14:textId="77777777" w:rsidR="0089417D" w:rsidRDefault="00C0458A">
      <w:pPr>
        <w:jc w:val="center"/>
      </w:pPr>
      <w:r>
        <w:rPr>
          <w:rFonts w:hint="eastAsia"/>
        </w:rPr>
        <w:t>（https://www.wenjuan.com）</w:t>
      </w:r>
    </w:p>
    <w:p w14:paraId="135494DB" w14:textId="4D848291" w:rsidR="0089417D" w:rsidRDefault="00C0458A">
      <w:pPr>
        <w:numPr>
          <w:ilvl w:val="0"/>
          <w:numId w:val="2"/>
        </w:numPr>
        <w:ind w:firstLineChars="200" w:firstLine="560"/>
        <w:rPr>
          <w:bCs/>
          <w:sz w:val="28"/>
          <w:szCs w:val="28"/>
        </w:rPr>
      </w:pPr>
      <w:r>
        <w:rPr>
          <w:rFonts w:hint="eastAsia"/>
          <w:bCs/>
          <w:sz w:val="28"/>
          <w:szCs w:val="28"/>
        </w:rPr>
        <w:t>从用户了解国产</w:t>
      </w:r>
      <w:proofErr w:type="gramStart"/>
      <w:r>
        <w:rPr>
          <w:rFonts w:hint="eastAsia"/>
          <w:bCs/>
          <w:sz w:val="28"/>
          <w:szCs w:val="28"/>
        </w:rPr>
        <w:t>动漫途径</w:t>
      </w:r>
      <w:proofErr w:type="gramEnd"/>
      <w:r>
        <w:rPr>
          <w:rFonts w:hint="eastAsia"/>
          <w:bCs/>
          <w:sz w:val="28"/>
          <w:szCs w:val="28"/>
        </w:rPr>
        <w:t>的角度</w:t>
      </w:r>
      <w:ins w:id="144" w:author="杨 忆" w:date="2021-10-27T20:42:00Z">
        <w:r w:rsidR="00A61651">
          <w:rPr>
            <w:rFonts w:hint="eastAsia"/>
            <w:bCs/>
            <w:sz w:val="28"/>
            <w:szCs w:val="28"/>
          </w:rPr>
          <w:t>，可以</w:t>
        </w:r>
      </w:ins>
      <w:r>
        <w:rPr>
          <w:rFonts w:hint="eastAsia"/>
          <w:bCs/>
          <w:sz w:val="28"/>
          <w:szCs w:val="28"/>
        </w:rPr>
        <w:t>分析如何增加</w:t>
      </w:r>
      <w:proofErr w:type="gramStart"/>
      <w:r>
        <w:rPr>
          <w:rFonts w:hint="eastAsia"/>
          <w:bCs/>
          <w:sz w:val="28"/>
          <w:szCs w:val="28"/>
        </w:rPr>
        <w:t>动漫产业</w:t>
      </w:r>
      <w:proofErr w:type="gramEnd"/>
      <w:r>
        <w:rPr>
          <w:rFonts w:hint="eastAsia"/>
          <w:bCs/>
          <w:sz w:val="28"/>
          <w:szCs w:val="28"/>
        </w:rPr>
        <w:t>的受众群体</w:t>
      </w:r>
      <w:del w:id="145" w:author="杨 忆" w:date="2021-10-27T20:42:00Z">
        <w:r w:rsidDel="00A61651">
          <w:rPr>
            <w:rFonts w:hint="eastAsia"/>
            <w:bCs/>
            <w:sz w:val="28"/>
            <w:szCs w:val="28"/>
          </w:rPr>
          <w:delText>，</w:delText>
        </w:r>
      </w:del>
      <w:ins w:id="146" w:author="杨 忆" w:date="2021-10-27T20:42:00Z">
        <w:r w:rsidR="00A61651">
          <w:rPr>
            <w:rFonts w:hint="eastAsia"/>
            <w:bCs/>
            <w:sz w:val="28"/>
            <w:szCs w:val="28"/>
          </w:rPr>
          <w:t>。从</w:t>
        </w:r>
      </w:ins>
      <w:del w:id="147" w:author="杨 忆" w:date="2021-10-27T20:42:00Z">
        <w:r w:rsidDel="00A61651">
          <w:rPr>
            <w:rFonts w:hint="eastAsia"/>
            <w:bCs/>
            <w:sz w:val="28"/>
            <w:szCs w:val="28"/>
          </w:rPr>
          <w:delText>如</w:delText>
        </w:r>
      </w:del>
      <w:r>
        <w:rPr>
          <w:rFonts w:hint="eastAsia"/>
          <w:bCs/>
          <w:sz w:val="28"/>
          <w:szCs w:val="28"/>
        </w:rPr>
        <w:t>图4-1-3</w:t>
      </w:r>
      <w:del w:id="148" w:author="杨 忆" w:date="2021-10-27T20:42:00Z">
        <w:r w:rsidDel="00A61651">
          <w:rPr>
            <w:rFonts w:hint="eastAsia"/>
            <w:bCs/>
            <w:sz w:val="28"/>
            <w:szCs w:val="28"/>
          </w:rPr>
          <w:delText>所示</w:delText>
        </w:r>
      </w:del>
      <w:ins w:id="149" w:author="杨 忆" w:date="2021-10-27T20:42:00Z">
        <w:r w:rsidR="00A61651">
          <w:rPr>
            <w:rFonts w:hint="eastAsia"/>
            <w:bCs/>
            <w:sz w:val="28"/>
            <w:szCs w:val="28"/>
          </w:rPr>
          <w:t>可见</w:t>
        </w:r>
      </w:ins>
      <w:r>
        <w:rPr>
          <w:rFonts w:hint="eastAsia"/>
          <w:bCs/>
          <w:sz w:val="28"/>
          <w:szCs w:val="28"/>
        </w:rPr>
        <w:t>，</w:t>
      </w:r>
      <w:proofErr w:type="gramStart"/>
      <w:r>
        <w:rPr>
          <w:rFonts w:hint="eastAsia"/>
          <w:bCs/>
          <w:sz w:val="28"/>
          <w:szCs w:val="28"/>
        </w:rPr>
        <w:t>国产动漫的</w:t>
      </w:r>
      <w:proofErr w:type="gramEnd"/>
      <w:r>
        <w:rPr>
          <w:rFonts w:hint="eastAsia"/>
          <w:bCs/>
          <w:sz w:val="28"/>
          <w:szCs w:val="28"/>
        </w:rPr>
        <w:t>传播途径主要有：自媒体平台、在线视频平台和报纸、期刊等纸质媒体</w:t>
      </w:r>
      <w:del w:id="150" w:author="杨 忆" w:date="2021-10-27T20:43:00Z">
        <w:r w:rsidDel="00A61651">
          <w:rPr>
            <w:rFonts w:hint="eastAsia"/>
            <w:bCs/>
            <w:sz w:val="28"/>
            <w:szCs w:val="28"/>
          </w:rPr>
          <w:delText>，</w:delText>
        </w:r>
      </w:del>
      <w:ins w:id="151" w:author="杨 忆" w:date="2021-10-27T20:43:00Z">
        <w:r w:rsidR="00A61651">
          <w:rPr>
            <w:rFonts w:hint="eastAsia"/>
            <w:bCs/>
            <w:sz w:val="28"/>
            <w:szCs w:val="28"/>
          </w:rPr>
          <w:t>。</w:t>
        </w:r>
      </w:ins>
      <w:del w:id="152" w:author="杨 忆" w:date="2021-10-27T20:43:00Z">
        <w:r w:rsidDel="00A61651">
          <w:rPr>
            <w:rFonts w:hint="eastAsia"/>
            <w:bCs/>
            <w:sz w:val="28"/>
            <w:szCs w:val="28"/>
          </w:rPr>
          <w:delText>从</w:delText>
        </w:r>
      </w:del>
      <w:ins w:id="153" w:author="杨 忆" w:date="2021-10-27T20:43:00Z">
        <w:r w:rsidR="00A61651">
          <w:rPr>
            <w:rFonts w:hint="eastAsia"/>
            <w:bCs/>
            <w:sz w:val="28"/>
            <w:szCs w:val="28"/>
          </w:rPr>
          <w:t>根据图4-1-3的</w:t>
        </w:r>
      </w:ins>
      <w:r>
        <w:rPr>
          <w:rFonts w:hint="eastAsia"/>
          <w:bCs/>
          <w:sz w:val="28"/>
          <w:szCs w:val="28"/>
        </w:rPr>
        <w:t>数据</w:t>
      </w:r>
      <w:ins w:id="154" w:author="杨 忆" w:date="2021-10-27T20:44:00Z">
        <w:r w:rsidR="00A61651">
          <w:rPr>
            <w:rFonts w:hint="eastAsia"/>
            <w:bCs/>
            <w:sz w:val="28"/>
            <w:szCs w:val="28"/>
          </w:rPr>
          <w:t>可以知道</w:t>
        </w:r>
      </w:ins>
      <w:del w:id="155" w:author="杨 忆" w:date="2021-10-27T20:43:00Z">
        <w:r w:rsidDel="00A61651">
          <w:rPr>
            <w:rFonts w:hint="eastAsia"/>
            <w:bCs/>
            <w:sz w:val="28"/>
            <w:szCs w:val="28"/>
          </w:rPr>
          <w:delText>上看</w:delText>
        </w:r>
      </w:del>
      <w:ins w:id="156" w:author="杨 忆" w:date="2021-10-27T20:43:00Z">
        <w:r w:rsidR="00A61651">
          <w:rPr>
            <w:rFonts w:hint="eastAsia"/>
            <w:bCs/>
            <w:sz w:val="28"/>
            <w:szCs w:val="28"/>
          </w:rPr>
          <w:t>，</w:t>
        </w:r>
      </w:ins>
      <w:del w:id="157" w:author="杨 忆" w:date="2021-10-27T20:43:00Z">
        <w:r w:rsidDel="00A61651">
          <w:rPr>
            <w:rFonts w:hint="eastAsia"/>
            <w:bCs/>
            <w:sz w:val="28"/>
            <w:szCs w:val="28"/>
          </w:rPr>
          <w:delText>，</w:delText>
        </w:r>
      </w:del>
      <w:r>
        <w:rPr>
          <w:rFonts w:hint="eastAsia"/>
          <w:bCs/>
          <w:sz w:val="28"/>
          <w:szCs w:val="28"/>
        </w:rPr>
        <w:t>在线视频平台的基数最大，纸质媒体和自媒体平台的数据基本持平。随着新媒体时代的到来，</w:t>
      </w:r>
      <w:proofErr w:type="gramStart"/>
      <w:r>
        <w:rPr>
          <w:rFonts w:hint="eastAsia"/>
          <w:bCs/>
          <w:sz w:val="28"/>
          <w:szCs w:val="28"/>
        </w:rPr>
        <w:t>动漫作品</w:t>
      </w:r>
      <w:proofErr w:type="gramEnd"/>
      <w:r>
        <w:rPr>
          <w:rFonts w:hint="eastAsia"/>
          <w:bCs/>
          <w:sz w:val="28"/>
          <w:szCs w:val="28"/>
        </w:rPr>
        <w:t>的传播途径渐渐朝着自媒体平台的方向转变，报纸、期刊等纸质媒体最终会被取代</w:t>
      </w:r>
      <w:del w:id="158" w:author="杨 忆" w:date="2021-10-27T20:45:00Z">
        <w:r w:rsidDel="00A61651">
          <w:rPr>
            <w:rFonts w:hint="eastAsia"/>
            <w:bCs/>
            <w:sz w:val="28"/>
            <w:szCs w:val="28"/>
          </w:rPr>
          <w:delText>，</w:delText>
        </w:r>
      </w:del>
      <w:ins w:id="159" w:author="杨 忆" w:date="2021-10-27T20:45:00Z">
        <w:r w:rsidR="00A61651">
          <w:rPr>
            <w:rFonts w:hint="eastAsia"/>
            <w:bCs/>
            <w:sz w:val="28"/>
            <w:szCs w:val="28"/>
          </w:rPr>
          <w:t>。</w:t>
        </w:r>
      </w:ins>
      <w:ins w:id="160" w:author="杨 忆" w:date="2021-10-27T20:44:00Z">
        <w:r w:rsidR="00A61651">
          <w:rPr>
            <w:rFonts w:hint="eastAsia"/>
            <w:bCs/>
            <w:sz w:val="28"/>
            <w:szCs w:val="28"/>
          </w:rPr>
          <w:t>根据</w:t>
        </w:r>
      </w:ins>
      <w:del w:id="161" w:author="杨 忆" w:date="2021-10-27T20:44:00Z">
        <w:r w:rsidDel="00A61651">
          <w:rPr>
            <w:rFonts w:hint="eastAsia"/>
            <w:bCs/>
            <w:sz w:val="28"/>
            <w:szCs w:val="28"/>
            <w:shd w:val="clear" w:color="auto" w:fill="FFFFFF"/>
          </w:rPr>
          <w:delText>据</w:delText>
        </w:r>
      </w:del>
      <w:r>
        <w:rPr>
          <w:rFonts w:hint="eastAsia"/>
          <w:bCs/>
          <w:sz w:val="28"/>
          <w:szCs w:val="28"/>
          <w:shd w:val="clear" w:color="auto" w:fill="FFFFFF"/>
        </w:rPr>
        <w:t>国家新闻出版社</w:t>
      </w:r>
      <w:del w:id="162" w:author="杨 忆" w:date="2021-10-27T20:44:00Z">
        <w:r w:rsidDel="00A61651">
          <w:rPr>
            <w:rFonts w:hint="eastAsia"/>
            <w:bCs/>
            <w:sz w:val="28"/>
            <w:szCs w:val="28"/>
            <w:shd w:val="clear" w:color="auto" w:fill="FFFFFF"/>
          </w:rPr>
          <w:delText>统计</w:delText>
        </w:r>
      </w:del>
      <w:ins w:id="163" w:author="杨 忆" w:date="2021-10-27T20:44:00Z">
        <w:r w:rsidR="00A61651">
          <w:rPr>
            <w:rFonts w:hint="eastAsia"/>
            <w:bCs/>
            <w:sz w:val="28"/>
            <w:szCs w:val="28"/>
            <w:shd w:val="clear" w:color="auto" w:fill="FFFFFF"/>
          </w:rPr>
          <w:t>对</w:t>
        </w:r>
      </w:ins>
      <w:ins w:id="164" w:author="杨 忆" w:date="2021-10-27T20:45:00Z">
        <w:r w:rsidR="00A61651">
          <w:rPr>
            <w:rFonts w:hint="eastAsia"/>
            <w:bCs/>
            <w:sz w:val="28"/>
            <w:szCs w:val="28"/>
            <w:shd w:val="clear" w:color="auto" w:fill="FFFFFF"/>
          </w:rPr>
          <w:t>2015-2019年</w:t>
        </w:r>
        <w:proofErr w:type="gramStart"/>
        <w:r w:rsidR="00A61651">
          <w:rPr>
            <w:rFonts w:hint="eastAsia"/>
            <w:bCs/>
            <w:sz w:val="28"/>
            <w:szCs w:val="28"/>
            <w:shd w:val="clear" w:color="auto" w:fill="FFFFFF"/>
          </w:rPr>
          <w:t>的动漫期刊</w:t>
        </w:r>
        <w:proofErr w:type="gramEnd"/>
        <w:r w:rsidR="00A61651">
          <w:rPr>
            <w:rFonts w:hint="eastAsia"/>
            <w:bCs/>
            <w:sz w:val="28"/>
            <w:szCs w:val="28"/>
            <w:shd w:val="clear" w:color="auto" w:fill="FFFFFF"/>
          </w:rPr>
          <w:t>出版数</w:t>
        </w:r>
      </w:ins>
      <w:del w:id="165" w:author="杨 忆" w:date="2021-10-27T20:44:00Z">
        <w:r w:rsidDel="00A61651">
          <w:rPr>
            <w:rFonts w:hint="eastAsia"/>
            <w:bCs/>
            <w:sz w:val="28"/>
            <w:szCs w:val="28"/>
            <w:shd w:val="clear" w:color="auto" w:fill="FFFFFF"/>
          </w:rPr>
          <w:delText>，</w:delText>
        </w:r>
      </w:del>
      <w:del w:id="166" w:author="杨 忆" w:date="2021-10-27T20:45:00Z">
        <w:r w:rsidDel="00A61651">
          <w:rPr>
            <w:rFonts w:hint="eastAsia"/>
            <w:bCs/>
            <w:sz w:val="28"/>
            <w:szCs w:val="28"/>
            <w:shd w:val="clear" w:color="auto" w:fill="FFFFFF"/>
          </w:rPr>
          <w:delText>2015-2019年</w:delText>
        </w:r>
      </w:del>
      <w:ins w:id="167" w:author="杨 忆" w:date="2021-10-27T20:44:00Z">
        <w:r w:rsidR="00A61651">
          <w:rPr>
            <w:rFonts w:hint="eastAsia"/>
            <w:bCs/>
            <w:sz w:val="28"/>
            <w:szCs w:val="28"/>
            <w:shd w:val="clear" w:color="auto" w:fill="FFFFFF"/>
          </w:rPr>
          <w:t>的统计</w:t>
        </w:r>
      </w:ins>
      <w:ins w:id="168" w:author="杨 忆" w:date="2021-10-27T20:45:00Z">
        <w:r w:rsidR="00A61651">
          <w:rPr>
            <w:rFonts w:hint="eastAsia"/>
            <w:bCs/>
            <w:sz w:val="28"/>
            <w:szCs w:val="28"/>
            <w:shd w:val="clear" w:color="auto" w:fill="FFFFFF"/>
          </w:rPr>
          <w:t>可知</w:t>
        </w:r>
      </w:ins>
      <w:r>
        <w:rPr>
          <w:rFonts w:hint="eastAsia"/>
          <w:bCs/>
          <w:sz w:val="28"/>
          <w:szCs w:val="28"/>
          <w:shd w:val="clear" w:color="auto" w:fill="FFFFFF"/>
        </w:rPr>
        <w:t>，</w:t>
      </w:r>
      <w:proofErr w:type="gramStart"/>
      <w:r>
        <w:rPr>
          <w:rFonts w:hint="eastAsia"/>
          <w:bCs/>
          <w:sz w:val="28"/>
          <w:szCs w:val="28"/>
          <w:shd w:val="clear" w:color="auto" w:fill="FFFFFF"/>
        </w:rPr>
        <w:t>全国动漫期刊</w:t>
      </w:r>
      <w:proofErr w:type="gramEnd"/>
      <w:r>
        <w:rPr>
          <w:rFonts w:hint="eastAsia"/>
          <w:bCs/>
          <w:sz w:val="28"/>
          <w:szCs w:val="28"/>
          <w:shd w:val="clear" w:color="auto" w:fill="FFFFFF"/>
        </w:rPr>
        <w:t>出版</w:t>
      </w:r>
      <w:proofErr w:type="gramStart"/>
      <w:r>
        <w:rPr>
          <w:rFonts w:hint="eastAsia"/>
          <w:bCs/>
          <w:sz w:val="28"/>
          <w:szCs w:val="28"/>
          <w:shd w:val="clear" w:color="auto" w:fill="FFFFFF"/>
        </w:rPr>
        <w:t>数整体</w:t>
      </w:r>
      <w:proofErr w:type="gramEnd"/>
      <w:r>
        <w:rPr>
          <w:rFonts w:hint="eastAsia"/>
          <w:bCs/>
          <w:sz w:val="28"/>
          <w:szCs w:val="28"/>
          <w:shd w:val="clear" w:color="auto" w:fill="FFFFFF"/>
        </w:rPr>
        <w:t>呈下滑趋势，2019年全国共</w:t>
      </w:r>
      <w:proofErr w:type="gramStart"/>
      <w:r>
        <w:rPr>
          <w:rFonts w:hint="eastAsia"/>
          <w:bCs/>
          <w:sz w:val="28"/>
          <w:szCs w:val="28"/>
          <w:shd w:val="clear" w:color="auto" w:fill="FFFFFF"/>
        </w:rPr>
        <w:t>出版动漫期刊</w:t>
      </w:r>
      <w:proofErr w:type="gramEnd"/>
      <w:r>
        <w:rPr>
          <w:rFonts w:hint="eastAsia"/>
          <w:bCs/>
          <w:sz w:val="28"/>
          <w:szCs w:val="28"/>
          <w:shd w:val="clear" w:color="auto" w:fill="FFFFFF"/>
        </w:rPr>
        <w:t>32种，平均期印数73万册，与2018年相比，种数降低5.88%，平均期印数降低37.24%。</w:t>
      </w:r>
      <w:r>
        <w:rPr>
          <w:rFonts w:hint="eastAsia"/>
          <w:bCs/>
          <w:sz w:val="28"/>
          <w:szCs w:val="28"/>
        </w:rPr>
        <w:t>因此，变革</w:t>
      </w:r>
      <w:proofErr w:type="gramStart"/>
      <w:r>
        <w:rPr>
          <w:rFonts w:hint="eastAsia"/>
          <w:bCs/>
          <w:sz w:val="28"/>
          <w:szCs w:val="28"/>
        </w:rPr>
        <w:t>动漫作品</w:t>
      </w:r>
      <w:proofErr w:type="gramEnd"/>
      <w:r>
        <w:rPr>
          <w:rFonts w:hint="eastAsia"/>
          <w:bCs/>
          <w:sz w:val="28"/>
          <w:szCs w:val="28"/>
        </w:rPr>
        <w:t>的传播途径变得尤其重要，通过自媒体平台和在线视频平台加快</w:t>
      </w:r>
      <w:proofErr w:type="gramStart"/>
      <w:r>
        <w:rPr>
          <w:rFonts w:hint="eastAsia"/>
          <w:bCs/>
          <w:sz w:val="28"/>
          <w:szCs w:val="28"/>
        </w:rPr>
        <w:t>动漫作品</w:t>
      </w:r>
      <w:proofErr w:type="gramEnd"/>
      <w:r>
        <w:rPr>
          <w:rFonts w:hint="eastAsia"/>
          <w:bCs/>
          <w:sz w:val="28"/>
          <w:szCs w:val="28"/>
        </w:rPr>
        <w:t>的传播速度和影响力，</w:t>
      </w:r>
      <w:r>
        <w:rPr>
          <w:rFonts w:hint="eastAsia"/>
          <w:bCs/>
          <w:sz w:val="28"/>
          <w:szCs w:val="28"/>
          <w:shd w:val="clear" w:color="auto" w:fill="FFFFFF"/>
        </w:rPr>
        <w:t>使得</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的用户规模成倍增加，为产业的发展打下坚实的基础。</w:t>
      </w:r>
    </w:p>
    <w:p w14:paraId="2EDF4391" w14:textId="733FB3F4" w:rsidR="0089417D" w:rsidDel="00A61651" w:rsidRDefault="00C0458A">
      <w:pPr>
        <w:jc w:val="center"/>
        <w:rPr>
          <w:del w:id="169" w:author="杨 忆" w:date="2021-10-27T20:42:00Z"/>
          <w:bCs/>
          <w:sz w:val="28"/>
          <w:szCs w:val="28"/>
        </w:rPr>
      </w:pPr>
      <w:del w:id="170" w:author="杨 忆" w:date="2021-10-27T20:42:00Z">
        <w:r w:rsidDel="00A61651">
          <w:rPr>
            <w:rFonts w:hint="eastAsia"/>
            <w:bCs/>
            <w:sz w:val="28"/>
            <w:szCs w:val="28"/>
          </w:rPr>
          <w:lastRenderedPageBreak/>
          <w:delText>国产动漫的传播途径</w:delText>
        </w:r>
      </w:del>
    </w:p>
    <w:p w14:paraId="462FD962" w14:textId="77777777" w:rsidR="0089417D" w:rsidRDefault="00C0458A">
      <w:pPr>
        <w:rPr>
          <w:bCs/>
          <w:sz w:val="28"/>
          <w:szCs w:val="28"/>
        </w:rPr>
      </w:pPr>
      <w:r>
        <w:rPr>
          <w:noProof/>
        </w:rPr>
        <w:drawing>
          <wp:inline distT="0" distB="0" distL="114300" distR="114300" wp14:anchorId="4E1D63A9" wp14:editId="588521C2">
            <wp:extent cx="4705350" cy="2565400"/>
            <wp:effectExtent l="4445" t="4445" r="14605"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D0AA3C5" w14:textId="77777777" w:rsidR="00A61651" w:rsidRDefault="00C0458A">
      <w:pPr>
        <w:jc w:val="center"/>
        <w:rPr>
          <w:ins w:id="171" w:author="杨 忆" w:date="2021-10-27T20:42:00Z"/>
        </w:rPr>
      </w:pPr>
      <w:r>
        <w:rPr>
          <w:rFonts w:hint="eastAsia"/>
        </w:rPr>
        <w:t>图4-1-3</w:t>
      </w:r>
      <w:del w:id="172" w:author="杨 忆" w:date="2021-10-27T20:42:00Z">
        <w:r w:rsidDel="00A61651">
          <w:rPr>
            <w:rFonts w:hint="eastAsia"/>
          </w:rPr>
          <w:delText>.</w:delText>
        </w:r>
      </w:del>
      <w:ins w:id="173" w:author="杨 忆" w:date="2021-10-27T20:42:00Z">
        <w:r w:rsidR="00A61651">
          <w:t xml:space="preserve"> </w:t>
        </w:r>
        <w:proofErr w:type="gramStart"/>
        <w:r w:rsidR="00A61651" w:rsidRPr="00A61651">
          <w:rPr>
            <w:rFonts w:hint="eastAsia"/>
          </w:rPr>
          <w:t>国产动漫的</w:t>
        </w:r>
        <w:proofErr w:type="gramEnd"/>
        <w:r w:rsidR="00A61651" w:rsidRPr="00A61651">
          <w:rPr>
            <w:rFonts w:hint="eastAsia"/>
          </w:rPr>
          <w:t>传播途径</w:t>
        </w:r>
      </w:ins>
    </w:p>
    <w:p w14:paraId="34B357EC" w14:textId="5846B706" w:rsidR="0089417D" w:rsidRDefault="00C0458A">
      <w:pPr>
        <w:jc w:val="center"/>
      </w:pPr>
      <w:del w:id="174" w:author="杨 忆" w:date="2021-10-27T20:42:00Z">
        <w:r w:rsidDel="00A61651">
          <w:rPr>
            <w:rFonts w:hint="eastAsia"/>
          </w:rPr>
          <w:delText>数据</w:delText>
        </w:r>
      </w:del>
      <w:ins w:id="175" w:author="杨 忆" w:date="2021-10-27T20:43:00Z">
        <w:r w:rsidR="00A61651">
          <w:rPr>
            <w:rFonts w:hint="eastAsia"/>
          </w:rPr>
          <w:t>资料</w:t>
        </w:r>
      </w:ins>
      <w:r>
        <w:rPr>
          <w:rFonts w:hint="eastAsia"/>
        </w:rPr>
        <w:t>来源：问卷调查网（样本总数n=527）</w:t>
      </w:r>
    </w:p>
    <w:p w14:paraId="5F40D1F9" w14:textId="77777777" w:rsidR="0089417D" w:rsidRDefault="00C0458A">
      <w:pPr>
        <w:jc w:val="center"/>
      </w:pPr>
      <w:r>
        <w:rPr>
          <w:rFonts w:hint="eastAsia"/>
        </w:rPr>
        <w:t>（https://www.wenjuan.com）</w:t>
      </w:r>
    </w:p>
    <w:p w14:paraId="54C4241C" w14:textId="2261015E" w:rsidR="0089417D" w:rsidRDefault="00C0458A">
      <w:pPr>
        <w:numPr>
          <w:ilvl w:val="0"/>
          <w:numId w:val="2"/>
        </w:numPr>
        <w:ind w:firstLineChars="200" w:firstLine="560"/>
        <w:rPr>
          <w:bCs/>
          <w:sz w:val="28"/>
          <w:szCs w:val="28"/>
        </w:rPr>
      </w:pPr>
      <w:r>
        <w:rPr>
          <w:rFonts w:hint="eastAsia"/>
          <w:bCs/>
          <w:sz w:val="28"/>
          <w:szCs w:val="28"/>
          <w:shd w:val="clear" w:color="auto" w:fill="FFFFFF"/>
        </w:rPr>
        <w:t>从动</w:t>
      </w:r>
      <w:proofErr w:type="gramStart"/>
      <w:r>
        <w:rPr>
          <w:rFonts w:hint="eastAsia"/>
          <w:bCs/>
          <w:sz w:val="28"/>
          <w:szCs w:val="28"/>
          <w:shd w:val="clear" w:color="auto" w:fill="FFFFFF"/>
        </w:rPr>
        <w:t>漫作品</w:t>
      </w:r>
      <w:proofErr w:type="gramEnd"/>
      <w:r>
        <w:rPr>
          <w:rFonts w:hint="eastAsia"/>
          <w:bCs/>
          <w:sz w:val="28"/>
          <w:szCs w:val="28"/>
          <w:shd w:val="clear" w:color="auto" w:fill="FFFFFF"/>
        </w:rPr>
        <w:t>原创性的角度进行</w:t>
      </w:r>
      <w:del w:id="176" w:author="杨 忆" w:date="2021-10-27T20:45:00Z">
        <w:r w:rsidDel="00C2484C">
          <w:rPr>
            <w:rFonts w:hint="eastAsia"/>
            <w:bCs/>
            <w:sz w:val="28"/>
            <w:szCs w:val="28"/>
            <w:shd w:val="clear" w:color="auto" w:fill="FFFFFF"/>
          </w:rPr>
          <w:delText>实证</w:delText>
        </w:r>
      </w:del>
      <w:r>
        <w:rPr>
          <w:rFonts w:hint="eastAsia"/>
          <w:bCs/>
          <w:sz w:val="28"/>
          <w:szCs w:val="28"/>
          <w:shd w:val="clear" w:color="auto" w:fill="FFFFFF"/>
        </w:rPr>
        <w:t>分析，</w:t>
      </w:r>
      <w:r>
        <w:rPr>
          <w:rFonts w:hint="eastAsia"/>
          <w:bCs/>
          <w:sz w:val="28"/>
          <w:szCs w:val="28"/>
        </w:rPr>
        <w:t>如图4-1-4所示，认为</w:t>
      </w:r>
      <w:proofErr w:type="gramStart"/>
      <w:r>
        <w:rPr>
          <w:rFonts w:hint="eastAsia"/>
          <w:bCs/>
          <w:sz w:val="28"/>
          <w:szCs w:val="28"/>
        </w:rPr>
        <w:t>动漫作品</w:t>
      </w:r>
      <w:proofErr w:type="gramEnd"/>
      <w:r>
        <w:rPr>
          <w:rFonts w:hint="eastAsia"/>
          <w:bCs/>
          <w:sz w:val="28"/>
          <w:szCs w:val="28"/>
        </w:rPr>
        <w:t>原创性重要的人数占比为72.30%，从</w:t>
      </w:r>
      <w:ins w:id="177" w:author="杨 忆" w:date="2021-10-27T20:46:00Z">
        <w:r w:rsidR="0051220D">
          <w:rPr>
            <w:rFonts w:hint="eastAsia"/>
            <w:bCs/>
            <w:sz w:val="28"/>
            <w:szCs w:val="28"/>
          </w:rPr>
          <w:t>图4-1-4中的</w:t>
        </w:r>
      </w:ins>
      <w:r>
        <w:rPr>
          <w:rFonts w:hint="eastAsia"/>
          <w:bCs/>
          <w:sz w:val="28"/>
          <w:szCs w:val="28"/>
        </w:rPr>
        <w:t>数据</w:t>
      </w:r>
      <w:del w:id="178" w:author="杨 忆" w:date="2021-10-27T20:46:00Z">
        <w:r w:rsidDel="0051220D">
          <w:rPr>
            <w:rFonts w:hint="eastAsia"/>
            <w:bCs/>
            <w:sz w:val="28"/>
            <w:szCs w:val="28"/>
          </w:rPr>
          <w:delText>上</w:delText>
        </w:r>
      </w:del>
      <w:r>
        <w:rPr>
          <w:rFonts w:hint="eastAsia"/>
          <w:bCs/>
          <w:sz w:val="28"/>
          <w:szCs w:val="28"/>
        </w:rPr>
        <w:t>不难看出，</w:t>
      </w:r>
      <w:proofErr w:type="gramStart"/>
      <w:r>
        <w:rPr>
          <w:rFonts w:hint="eastAsia"/>
          <w:bCs/>
          <w:sz w:val="28"/>
          <w:szCs w:val="28"/>
          <w:shd w:val="clear" w:color="auto" w:fill="FFFFFF"/>
        </w:rPr>
        <w:t>动漫作品</w:t>
      </w:r>
      <w:proofErr w:type="gramEnd"/>
      <w:r>
        <w:rPr>
          <w:rFonts w:hint="eastAsia"/>
          <w:bCs/>
          <w:sz w:val="28"/>
          <w:szCs w:val="28"/>
          <w:shd w:val="clear" w:color="auto" w:fill="FFFFFF"/>
        </w:rPr>
        <w:t>的原创性对于</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的发展至关重要，</w:t>
      </w:r>
      <w:proofErr w:type="gramStart"/>
      <w:r>
        <w:rPr>
          <w:rFonts w:hint="eastAsia"/>
          <w:bCs/>
          <w:sz w:val="28"/>
          <w:szCs w:val="28"/>
          <w:shd w:val="clear" w:color="auto" w:fill="FFFFFF"/>
        </w:rPr>
        <w:t>动漫企业</w:t>
      </w:r>
      <w:proofErr w:type="gramEnd"/>
      <w:r>
        <w:rPr>
          <w:rFonts w:hint="eastAsia"/>
          <w:bCs/>
          <w:sz w:val="28"/>
          <w:szCs w:val="28"/>
          <w:shd w:val="clear" w:color="auto" w:fill="FFFFFF"/>
        </w:rPr>
        <w:t>应该加大</w:t>
      </w:r>
      <w:proofErr w:type="gramStart"/>
      <w:r>
        <w:rPr>
          <w:rFonts w:hint="eastAsia"/>
          <w:bCs/>
          <w:sz w:val="28"/>
          <w:szCs w:val="28"/>
          <w:shd w:val="clear" w:color="auto" w:fill="FFFFFF"/>
        </w:rPr>
        <w:t>对于动漫原创</w:t>
      </w:r>
      <w:proofErr w:type="gramEnd"/>
      <w:r>
        <w:rPr>
          <w:rFonts w:hint="eastAsia"/>
          <w:bCs/>
          <w:sz w:val="28"/>
          <w:szCs w:val="28"/>
          <w:shd w:val="clear" w:color="auto" w:fill="FFFFFF"/>
        </w:rPr>
        <w:t>性的投入力度，</w:t>
      </w:r>
      <w:r>
        <w:rPr>
          <w:rFonts w:hint="eastAsia"/>
          <w:bCs/>
          <w:sz w:val="28"/>
          <w:szCs w:val="28"/>
        </w:rPr>
        <w:t>政府、企业和学校三者在</w:t>
      </w:r>
      <w:proofErr w:type="gramStart"/>
      <w:r>
        <w:rPr>
          <w:rFonts w:hint="eastAsia"/>
          <w:bCs/>
          <w:sz w:val="28"/>
          <w:szCs w:val="28"/>
        </w:rPr>
        <w:t>培养动漫创新型</w:t>
      </w:r>
      <w:proofErr w:type="gramEnd"/>
      <w:r>
        <w:rPr>
          <w:rFonts w:hint="eastAsia"/>
          <w:bCs/>
          <w:sz w:val="28"/>
          <w:szCs w:val="28"/>
        </w:rPr>
        <w:t>人才方面应该步调一致，</w:t>
      </w:r>
      <w:r>
        <w:rPr>
          <w:rFonts w:hint="eastAsia"/>
          <w:bCs/>
          <w:sz w:val="28"/>
          <w:szCs w:val="28"/>
          <w:shd w:val="clear" w:color="auto" w:fill="FFFFFF"/>
        </w:rPr>
        <w:t>形成完整的</w:t>
      </w:r>
      <w:proofErr w:type="gramStart"/>
      <w:r>
        <w:rPr>
          <w:rFonts w:hint="eastAsia"/>
          <w:bCs/>
          <w:sz w:val="28"/>
          <w:szCs w:val="28"/>
          <w:shd w:val="clear" w:color="auto" w:fill="FFFFFF"/>
        </w:rPr>
        <w:t>动漫人才</w:t>
      </w:r>
      <w:proofErr w:type="gramEnd"/>
      <w:r>
        <w:rPr>
          <w:rFonts w:hint="eastAsia"/>
          <w:bCs/>
          <w:sz w:val="28"/>
          <w:szCs w:val="28"/>
          <w:shd w:val="clear" w:color="auto" w:fill="FFFFFF"/>
        </w:rPr>
        <w:t>培养体系。</w:t>
      </w:r>
    </w:p>
    <w:p w14:paraId="03AA1A2C" w14:textId="37F43407" w:rsidR="0089417D" w:rsidDel="0051220D" w:rsidRDefault="00C0458A">
      <w:pPr>
        <w:jc w:val="center"/>
        <w:rPr>
          <w:del w:id="179" w:author="杨 忆" w:date="2021-10-27T20:46:00Z"/>
          <w:bCs/>
          <w:sz w:val="28"/>
          <w:szCs w:val="28"/>
        </w:rPr>
      </w:pPr>
      <w:del w:id="180" w:author="杨 忆" w:date="2021-10-27T20:46:00Z">
        <w:r w:rsidDel="0051220D">
          <w:rPr>
            <w:rFonts w:hint="eastAsia"/>
            <w:bCs/>
            <w:sz w:val="28"/>
            <w:szCs w:val="28"/>
          </w:rPr>
          <w:delText>动漫作品原创性的重要程度</w:delText>
        </w:r>
      </w:del>
    </w:p>
    <w:p w14:paraId="2FBAAEDA" w14:textId="77777777" w:rsidR="0089417D" w:rsidRDefault="00C0458A">
      <w:r>
        <w:rPr>
          <w:noProof/>
        </w:rPr>
        <w:lastRenderedPageBreak/>
        <w:drawing>
          <wp:inline distT="0" distB="0" distL="114300" distR="114300" wp14:anchorId="066D07BE" wp14:editId="1FCEA598">
            <wp:extent cx="4705350" cy="2565400"/>
            <wp:effectExtent l="4445" t="4445" r="14605" b="8255"/>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9257FEA" w14:textId="77777777" w:rsidR="0051220D" w:rsidRDefault="00C0458A">
      <w:pPr>
        <w:jc w:val="center"/>
        <w:rPr>
          <w:ins w:id="181" w:author="杨 忆" w:date="2021-10-27T20:46:00Z"/>
        </w:rPr>
      </w:pPr>
      <w:r>
        <w:rPr>
          <w:rFonts w:hint="eastAsia"/>
        </w:rPr>
        <w:t>图4-1-4</w:t>
      </w:r>
      <w:ins w:id="182" w:author="杨 忆" w:date="2021-10-27T20:46:00Z">
        <w:r w:rsidR="0051220D">
          <w:t xml:space="preserve">  </w:t>
        </w:r>
        <w:proofErr w:type="gramStart"/>
        <w:r w:rsidR="0051220D" w:rsidRPr="0051220D">
          <w:rPr>
            <w:rFonts w:hint="eastAsia"/>
          </w:rPr>
          <w:t>动漫作品</w:t>
        </w:r>
        <w:proofErr w:type="gramEnd"/>
        <w:r w:rsidR="0051220D" w:rsidRPr="0051220D">
          <w:rPr>
            <w:rFonts w:hint="eastAsia"/>
          </w:rPr>
          <w:t>原创性的重要程度</w:t>
        </w:r>
      </w:ins>
    </w:p>
    <w:p w14:paraId="27D2A2C2" w14:textId="2EA93F9A" w:rsidR="0089417D" w:rsidRDefault="0051220D">
      <w:pPr>
        <w:jc w:val="center"/>
      </w:pPr>
      <w:ins w:id="183" w:author="杨 忆" w:date="2021-10-27T20:47:00Z">
        <w:r>
          <w:rPr>
            <w:rFonts w:hint="eastAsia"/>
          </w:rPr>
          <w:t>资料</w:t>
        </w:r>
      </w:ins>
      <w:del w:id="184" w:author="杨 忆" w:date="2021-10-27T20:46:00Z">
        <w:r w:rsidR="00C0458A" w:rsidDel="0051220D">
          <w:rPr>
            <w:rFonts w:hint="eastAsia"/>
          </w:rPr>
          <w:delText>.</w:delText>
        </w:r>
      </w:del>
      <w:r w:rsidR="00C0458A">
        <w:rPr>
          <w:rFonts w:hint="eastAsia"/>
        </w:rPr>
        <w:t>来源：问卷调查网（样本总数n=527）</w:t>
      </w:r>
    </w:p>
    <w:p w14:paraId="56BAC3D8" w14:textId="77777777" w:rsidR="0089417D" w:rsidRDefault="00C0458A">
      <w:pPr>
        <w:jc w:val="center"/>
      </w:pPr>
      <w:r>
        <w:rPr>
          <w:rFonts w:hint="eastAsia"/>
        </w:rPr>
        <w:t>（https://www.wenjuan.com）</w:t>
      </w:r>
    </w:p>
    <w:p w14:paraId="55F8075D" w14:textId="2DF9B9B5" w:rsidR="0089417D" w:rsidRDefault="00C0458A">
      <w:pPr>
        <w:numPr>
          <w:ilvl w:val="0"/>
          <w:numId w:val="2"/>
        </w:numPr>
        <w:ind w:firstLineChars="200" w:firstLine="560"/>
        <w:rPr>
          <w:bCs/>
          <w:sz w:val="28"/>
          <w:szCs w:val="28"/>
        </w:rPr>
      </w:pPr>
      <w:proofErr w:type="gramStart"/>
      <w:r>
        <w:rPr>
          <w:rFonts w:hint="eastAsia"/>
          <w:bCs/>
          <w:sz w:val="28"/>
          <w:szCs w:val="28"/>
        </w:rPr>
        <w:t>立足抖音等</w:t>
      </w:r>
      <w:proofErr w:type="gramEnd"/>
      <w:r>
        <w:rPr>
          <w:rFonts w:hint="eastAsia"/>
          <w:bCs/>
          <w:sz w:val="28"/>
          <w:szCs w:val="28"/>
        </w:rPr>
        <w:t>短视频平台的角度进行调查分析，如图4-1-5所示，</w:t>
      </w:r>
      <w:ins w:id="185" w:author="杨 忆" w:date="2021-10-27T20:47:00Z">
        <w:r w:rsidR="0051220D">
          <w:rPr>
            <w:rFonts w:hint="eastAsia"/>
            <w:bCs/>
            <w:sz w:val="28"/>
            <w:szCs w:val="28"/>
          </w:rPr>
          <w:t>打分</w:t>
        </w:r>
      </w:ins>
      <w:r>
        <w:rPr>
          <w:rFonts w:hint="eastAsia"/>
          <w:bCs/>
          <w:sz w:val="28"/>
          <w:szCs w:val="28"/>
        </w:rPr>
        <w:t>在区间（3，5）的人数总计393人，比例高达74.6%，而选择0-2分的人数不足30%，从这些数据我们可以</w:t>
      </w:r>
      <w:proofErr w:type="gramStart"/>
      <w:r>
        <w:rPr>
          <w:rFonts w:hint="eastAsia"/>
          <w:bCs/>
          <w:sz w:val="28"/>
          <w:szCs w:val="28"/>
        </w:rPr>
        <w:t>看出抖音等</w:t>
      </w:r>
      <w:proofErr w:type="gramEnd"/>
      <w:r>
        <w:rPr>
          <w:rFonts w:hint="eastAsia"/>
          <w:bCs/>
          <w:sz w:val="28"/>
          <w:szCs w:val="28"/>
        </w:rPr>
        <w:t>短视频平台在人们的生活中已然成为不可或缺的一部分。针对</w:t>
      </w:r>
      <w:proofErr w:type="gramStart"/>
      <w:r>
        <w:rPr>
          <w:rFonts w:hint="eastAsia"/>
          <w:bCs/>
          <w:sz w:val="28"/>
          <w:szCs w:val="28"/>
        </w:rPr>
        <w:t>动漫作品</w:t>
      </w:r>
      <w:proofErr w:type="gramEnd"/>
      <w:r>
        <w:rPr>
          <w:rFonts w:hint="eastAsia"/>
          <w:bCs/>
          <w:sz w:val="28"/>
          <w:szCs w:val="28"/>
        </w:rPr>
        <w:t>传播方式的变革刻不容缓，</w:t>
      </w:r>
      <w:proofErr w:type="gramStart"/>
      <w:r>
        <w:rPr>
          <w:rFonts w:hint="eastAsia"/>
          <w:bCs/>
          <w:sz w:val="28"/>
          <w:szCs w:val="28"/>
          <w:shd w:val="clear" w:color="auto" w:fill="FFFFFF"/>
        </w:rPr>
        <w:t>动漫企业</w:t>
      </w:r>
      <w:proofErr w:type="gramEnd"/>
      <w:r>
        <w:rPr>
          <w:rFonts w:hint="eastAsia"/>
          <w:bCs/>
          <w:sz w:val="28"/>
          <w:szCs w:val="28"/>
          <w:shd w:val="clear" w:color="auto" w:fill="FFFFFF"/>
        </w:rPr>
        <w:t>和政府应该充分</w:t>
      </w:r>
      <w:proofErr w:type="gramStart"/>
      <w:r>
        <w:rPr>
          <w:rFonts w:hint="eastAsia"/>
          <w:bCs/>
          <w:sz w:val="28"/>
          <w:szCs w:val="28"/>
          <w:shd w:val="clear" w:color="auto" w:fill="FFFFFF"/>
        </w:rPr>
        <w:t>发挥抖音等</w:t>
      </w:r>
      <w:proofErr w:type="gramEnd"/>
      <w:r>
        <w:rPr>
          <w:rFonts w:hint="eastAsia"/>
          <w:bCs/>
          <w:sz w:val="28"/>
          <w:szCs w:val="28"/>
          <w:shd w:val="clear" w:color="auto" w:fill="FFFFFF"/>
        </w:rPr>
        <w:t>平台的作用，加快优质</w:t>
      </w:r>
      <w:proofErr w:type="gramStart"/>
      <w:r>
        <w:rPr>
          <w:rFonts w:hint="eastAsia"/>
          <w:bCs/>
          <w:sz w:val="28"/>
          <w:szCs w:val="28"/>
          <w:shd w:val="clear" w:color="auto" w:fill="FFFFFF"/>
        </w:rPr>
        <w:t>动漫动漫</w:t>
      </w:r>
      <w:proofErr w:type="gramEnd"/>
      <w:r>
        <w:rPr>
          <w:rFonts w:hint="eastAsia"/>
          <w:bCs/>
          <w:sz w:val="28"/>
          <w:szCs w:val="28"/>
          <w:shd w:val="clear" w:color="auto" w:fill="FFFFFF"/>
        </w:rPr>
        <w:t>的传播速度和影响力，利用短视频平台巨大流量的优势，</w:t>
      </w:r>
      <w:r>
        <w:rPr>
          <w:rFonts w:hint="eastAsia"/>
          <w:bCs/>
          <w:sz w:val="28"/>
          <w:szCs w:val="28"/>
        </w:rPr>
        <w:t>形成大规模的消费者群体，</w:t>
      </w:r>
      <w:r>
        <w:rPr>
          <w:rFonts w:hint="eastAsia"/>
          <w:bCs/>
          <w:sz w:val="28"/>
          <w:szCs w:val="28"/>
          <w:shd w:val="clear" w:color="auto" w:fill="FFFFFF"/>
        </w:rPr>
        <w:t>为</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及衍生产业的发展贡献坚实的力量。</w:t>
      </w:r>
    </w:p>
    <w:p w14:paraId="273F6915" w14:textId="7105D912" w:rsidR="0089417D" w:rsidDel="0051220D" w:rsidRDefault="00C0458A">
      <w:pPr>
        <w:ind w:firstLineChars="200" w:firstLine="560"/>
        <w:jc w:val="center"/>
        <w:rPr>
          <w:del w:id="186" w:author="杨 忆" w:date="2021-10-27T20:48:00Z"/>
          <w:bCs/>
          <w:sz w:val="28"/>
          <w:szCs w:val="28"/>
        </w:rPr>
      </w:pPr>
      <w:del w:id="187" w:author="杨 忆" w:date="2021-10-27T20:48:00Z">
        <w:r w:rsidDel="0051220D">
          <w:rPr>
            <w:rFonts w:hint="eastAsia"/>
            <w:bCs/>
            <w:sz w:val="28"/>
            <w:szCs w:val="28"/>
          </w:rPr>
          <w:delText>抖音等短视频平台对于动漫传播的影向程度</w:delText>
        </w:r>
      </w:del>
    </w:p>
    <w:p w14:paraId="46AF0C7E" w14:textId="77777777" w:rsidR="0089417D" w:rsidRDefault="00C0458A">
      <w:r>
        <w:rPr>
          <w:noProof/>
        </w:rPr>
        <w:lastRenderedPageBreak/>
        <w:drawing>
          <wp:inline distT="0" distB="0" distL="114300" distR="114300" wp14:anchorId="55B37A14" wp14:editId="615F4481">
            <wp:extent cx="4705350" cy="2565400"/>
            <wp:effectExtent l="4445" t="4445" r="14605" b="8255"/>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DCCC350" w14:textId="77777777" w:rsidR="00252A89" w:rsidRDefault="00C0458A">
      <w:pPr>
        <w:jc w:val="center"/>
        <w:rPr>
          <w:ins w:id="188" w:author="杨 忆" w:date="2021-10-27T20:48:00Z"/>
        </w:rPr>
      </w:pPr>
      <w:r>
        <w:rPr>
          <w:rFonts w:hint="eastAsia"/>
        </w:rPr>
        <w:t>图4-1-5</w:t>
      </w:r>
      <w:ins w:id="189" w:author="杨 忆" w:date="2021-10-27T20:48:00Z">
        <w:r w:rsidR="0051220D">
          <w:t xml:space="preserve"> </w:t>
        </w:r>
        <w:proofErr w:type="gramStart"/>
        <w:r w:rsidR="0051220D" w:rsidRPr="0051220D">
          <w:rPr>
            <w:rFonts w:hint="eastAsia"/>
          </w:rPr>
          <w:t>抖音等</w:t>
        </w:r>
        <w:proofErr w:type="gramEnd"/>
        <w:r w:rsidR="0051220D" w:rsidRPr="0051220D">
          <w:rPr>
            <w:rFonts w:hint="eastAsia"/>
          </w:rPr>
          <w:t>短视频平台对于</w:t>
        </w:r>
        <w:proofErr w:type="gramStart"/>
        <w:r w:rsidR="0051220D" w:rsidRPr="0051220D">
          <w:rPr>
            <w:rFonts w:hint="eastAsia"/>
          </w:rPr>
          <w:t>动漫传播</w:t>
        </w:r>
        <w:proofErr w:type="gramEnd"/>
        <w:r w:rsidR="0051220D" w:rsidRPr="0051220D">
          <w:rPr>
            <w:rFonts w:hint="eastAsia"/>
          </w:rPr>
          <w:t>的影向程度</w:t>
        </w:r>
      </w:ins>
    </w:p>
    <w:p w14:paraId="447F0AA6" w14:textId="536D84EA" w:rsidR="0089417D" w:rsidRDefault="00252A89">
      <w:pPr>
        <w:jc w:val="center"/>
      </w:pPr>
      <w:ins w:id="190" w:author="杨 忆" w:date="2021-10-27T20:48:00Z">
        <w:r>
          <w:rPr>
            <w:rFonts w:hint="eastAsia"/>
          </w:rPr>
          <w:t>资料</w:t>
        </w:r>
      </w:ins>
      <w:del w:id="191" w:author="杨 忆" w:date="2021-10-27T20:48:00Z">
        <w:r w:rsidR="00C0458A" w:rsidDel="0051220D">
          <w:rPr>
            <w:rFonts w:hint="eastAsia"/>
          </w:rPr>
          <w:delText>.</w:delText>
        </w:r>
      </w:del>
      <w:r w:rsidR="00C0458A">
        <w:rPr>
          <w:rFonts w:hint="eastAsia"/>
        </w:rPr>
        <w:t>来源：问卷调查网（样本总数n=527）</w:t>
      </w:r>
    </w:p>
    <w:p w14:paraId="58C86A14" w14:textId="77777777" w:rsidR="0089417D" w:rsidRDefault="00C0458A">
      <w:pPr>
        <w:jc w:val="center"/>
      </w:pPr>
      <w:r>
        <w:rPr>
          <w:rFonts w:hint="eastAsia"/>
        </w:rPr>
        <w:t>（https://www.wenjuan.com）</w:t>
      </w:r>
    </w:p>
    <w:p w14:paraId="1B9A7110" w14:textId="4D1F81E8" w:rsidR="0089417D" w:rsidRDefault="00C0458A">
      <w:pPr>
        <w:numPr>
          <w:ilvl w:val="0"/>
          <w:numId w:val="2"/>
        </w:numPr>
        <w:ind w:firstLineChars="200" w:firstLine="560"/>
        <w:rPr>
          <w:sz w:val="28"/>
          <w:szCs w:val="28"/>
        </w:rPr>
      </w:pPr>
      <w:proofErr w:type="gramStart"/>
      <w:r>
        <w:rPr>
          <w:rFonts w:hint="eastAsia"/>
          <w:sz w:val="28"/>
          <w:szCs w:val="28"/>
        </w:rPr>
        <w:t>关于动漫衍生</w:t>
      </w:r>
      <w:proofErr w:type="gramEnd"/>
      <w:r>
        <w:rPr>
          <w:rFonts w:hint="eastAsia"/>
          <w:sz w:val="28"/>
          <w:szCs w:val="28"/>
        </w:rPr>
        <w:t>产品的选择上，</w:t>
      </w:r>
      <w:ins w:id="192" w:author="杨 忆" w:date="2021-10-27T20:49:00Z">
        <w:r w:rsidR="00252A89">
          <w:rPr>
            <w:rFonts w:hint="eastAsia"/>
            <w:sz w:val="28"/>
            <w:szCs w:val="28"/>
          </w:rPr>
          <w:t>从</w:t>
        </w:r>
      </w:ins>
      <w:del w:id="193" w:author="杨 忆" w:date="2021-10-27T20:48:00Z">
        <w:r w:rsidDel="00252A89">
          <w:rPr>
            <w:rFonts w:hint="eastAsia"/>
            <w:sz w:val="28"/>
            <w:szCs w:val="28"/>
          </w:rPr>
          <w:delText>如</w:delText>
        </w:r>
      </w:del>
      <w:r>
        <w:rPr>
          <w:rFonts w:hint="eastAsia"/>
          <w:sz w:val="28"/>
          <w:szCs w:val="28"/>
        </w:rPr>
        <w:t>图4-1-6</w:t>
      </w:r>
      <w:ins w:id="194" w:author="杨 忆" w:date="2021-10-27T20:49:00Z">
        <w:r w:rsidR="00252A89">
          <w:rPr>
            <w:rFonts w:hint="eastAsia"/>
            <w:sz w:val="28"/>
            <w:szCs w:val="28"/>
          </w:rPr>
          <w:t>可见</w:t>
        </w:r>
      </w:ins>
      <w:del w:id="195" w:author="杨 忆" w:date="2021-10-27T20:48:00Z">
        <w:r w:rsidDel="00252A89">
          <w:rPr>
            <w:rFonts w:hint="eastAsia"/>
            <w:sz w:val="28"/>
            <w:szCs w:val="28"/>
          </w:rPr>
          <w:delText>所示，从数据上进行定量和定性的分析</w:delText>
        </w:r>
      </w:del>
      <w:r>
        <w:rPr>
          <w:rFonts w:hint="eastAsia"/>
          <w:sz w:val="28"/>
          <w:szCs w:val="28"/>
        </w:rPr>
        <w:t>，周边产品的选择人数最多，高达230人次，</w:t>
      </w:r>
      <w:proofErr w:type="gramStart"/>
      <w:r>
        <w:rPr>
          <w:rFonts w:hint="eastAsia"/>
          <w:sz w:val="28"/>
          <w:szCs w:val="28"/>
        </w:rPr>
        <w:t>动漫类</w:t>
      </w:r>
      <w:proofErr w:type="gramEnd"/>
      <w:r>
        <w:rPr>
          <w:rFonts w:hint="eastAsia"/>
          <w:sz w:val="28"/>
          <w:szCs w:val="28"/>
        </w:rPr>
        <w:t>主题场所的人数最少，达到190人次。</w:t>
      </w:r>
      <w:del w:id="196" w:author="杨 忆" w:date="2021-10-27T20:49:00Z">
        <w:r w:rsidDel="00252A89">
          <w:rPr>
            <w:rFonts w:hint="eastAsia"/>
            <w:sz w:val="28"/>
            <w:szCs w:val="28"/>
          </w:rPr>
          <w:delText>我们</w:delText>
        </w:r>
      </w:del>
      <w:ins w:id="197" w:author="杨 忆" w:date="2021-10-27T20:49:00Z">
        <w:r w:rsidR="00252A89">
          <w:rPr>
            <w:rFonts w:hint="eastAsia"/>
            <w:sz w:val="28"/>
            <w:szCs w:val="28"/>
          </w:rPr>
          <w:t>问卷</w:t>
        </w:r>
      </w:ins>
      <w:r>
        <w:rPr>
          <w:rFonts w:hint="eastAsia"/>
          <w:sz w:val="28"/>
          <w:szCs w:val="28"/>
        </w:rPr>
        <w:t>是以多选题的方式</w:t>
      </w:r>
      <w:proofErr w:type="gramStart"/>
      <w:r>
        <w:rPr>
          <w:rFonts w:hint="eastAsia"/>
          <w:sz w:val="28"/>
          <w:szCs w:val="28"/>
        </w:rPr>
        <w:t>对动漫衍生</w:t>
      </w:r>
      <w:proofErr w:type="gramEnd"/>
      <w:r>
        <w:rPr>
          <w:rFonts w:hint="eastAsia"/>
          <w:sz w:val="28"/>
          <w:szCs w:val="28"/>
        </w:rPr>
        <w:t>品的喜爱类型进行调研，从样本数据上可以看出，一方面，</w:t>
      </w:r>
      <w:proofErr w:type="gramStart"/>
      <w:r>
        <w:rPr>
          <w:rFonts w:hint="eastAsia"/>
          <w:sz w:val="28"/>
          <w:szCs w:val="28"/>
        </w:rPr>
        <w:t>四类动漫衍生</w:t>
      </w:r>
      <w:proofErr w:type="gramEnd"/>
      <w:r>
        <w:rPr>
          <w:rFonts w:hint="eastAsia"/>
          <w:sz w:val="28"/>
          <w:szCs w:val="28"/>
        </w:rPr>
        <w:t>产品的人数分布情况均匀，最高人数差只有40人次，这也说</w:t>
      </w:r>
      <w:proofErr w:type="gramStart"/>
      <w:r>
        <w:rPr>
          <w:rFonts w:hint="eastAsia"/>
          <w:sz w:val="28"/>
          <w:szCs w:val="28"/>
        </w:rPr>
        <w:t>明了动漫衍生</w:t>
      </w:r>
      <w:proofErr w:type="gramEnd"/>
      <w:r>
        <w:rPr>
          <w:rFonts w:hint="eastAsia"/>
          <w:sz w:val="28"/>
          <w:szCs w:val="28"/>
        </w:rPr>
        <w:t>产品的发展方向应该是多方位的，</w:t>
      </w:r>
      <w:r>
        <w:rPr>
          <w:rFonts w:hint="eastAsia"/>
          <w:sz w:val="28"/>
          <w:szCs w:val="28"/>
          <w:shd w:val="clear" w:color="auto" w:fill="FFFFFF"/>
        </w:rPr>
        <w:t>用户</w:t>
      </w:r>
      <w:proofErr w:type="gramStart"/>
      <w:r>
        <w:rPr>
          <w:rFonts w:hint="eastAsia"/>
          <w:sz w:val="28"/>
          <w:szCs w:val="28"/>
          <w:shd w:val="clear" w:color="auto" w:fill="FFFFFF"/>
        </w:rPr>
        <w:t>对于动漫衍生</w:t>
      </w:r>
      <w:proofErr w:type="gramEnd"/>
      <w:r>
        <w:rPr>
          <w:rFonts w:hint="eastAsia"/>
          <w:sz w:val="28"/>
          <w:szCs w:val="28"/>
          <w:shd w:val="clear" w:color="auto" w:fill="FFFFFF"/>
        </w:rPr>
        <w:t>产品的需求多样化，</w:t>
      </w:r>
      <w:r>
        <w:rPr>
          <w:rFonts w:hint="eastAsia"/>
          <w:sz w:val="28"/>
          <w:szCs w:val="28"/>
        </w:rPr>
        <w:t>没有明确的指向性选择，</w:t>
      </w:r>
      <w:proofErr w:type="gramStart"/>
      <w:r>
        <w:rPr>
          <w:rFonts w:hint="eastAsia"/>
          <w:sz w:val="28"/>
          <w:szCs w:val="28"/>
          <w:shd w:val="clear" w:color="auto" w:fill="FFFFFF"/>
        </w:rPr>
        <w:t>动漫企业</w:t>
      </w:r>
      <w:proofErr w:type="gramEnd"/>
      <w:r>
        <w:rPr>
          <w:rFonts w:hint="eastAsia"/>
          <w:sz w:val="28"/>
          <w:szCs w:val="28"/>
          <w:shd w:val="clear" w:color="auto" w:fill="FFFFFF"/>
        </w:rPr>
        <w:t>需要全方位的衍生产业发展，</w:t>
      </w:r>
      <w:r>
        <w:rPr>
          <w:rFonts w:hint="eastAsia"/>
          <w:sz w:val="28"/>
          <w:szCs w:val="28"/>
        </w:rPr>
        <w:t>而且根据前瞻产业研究院</w:t>
      </w:r>
      <w:proofErr w:type="gramStart"/>
      <w:r>
        <w:rPr>
          <w:rFonts w:hint="eastAsia"/>
          <w:sz w:val="28"/>
          <w:szCs w:val="28"/>
        </w:rPr>
        <w:t>对于动漫衍生</w:t>
      </w:r>
      <w:proofErr w:type="gramEnd"/>
      <w:r>
        <w:rPr>
          <w:rFonts w:hint="eastAsia"/>
          <w:sz w:val="28"/>
          <w:szCs w:val="28"/>
        </w:rPr>
        <w:t>产业的价值分析，衍生产业的价值是</w:t>
      </w:r>
      <w:proofErr w:type="gramStart"/>
      <w:r>
        <w:rPr>
          <w:rFonts w:hint="eastAsia"/>
          <w:sz w:val="28"/>
          <w:szCs w:val="28"/>
        </w:rPr>
        <w:t>动漫产业</w:t>
      </w:r>
      <w:proofErr w:type="gramEnd"/>
      <w:r>
        <w:rPr>
          <w:rFonts w:hint="eastAsia"/>
          <w:sz w:val="28"/>
          <w:szCs w:val="28"/>
        </w:rPr>
        <w:t>的5-8倍，足以说明企业和政府应该以消费者需求为导向，大力</w:t>
      </w:r>
      <w:proofErr w:type="gramStart"/>
      <w:r>
        <w:rPr>
          <w:rFonts w:hint="eastAsia"/>
          <w:sz w:val="28"/>
          <w:szCs w:val="28"/>
        </w:rPr>
        <w:t>发展动漫衍生</w:t>
      </w:r>
      <w:proofErr w:type="gramEnd"/>
      <w:r>
        <w:rPr>
          <w:rFonts w:hint="eastAsia"/>
          <w:sz w:val="28"/>
          <w:szCs w:val="28"/>
        </w:rPr>
        <w:t>产业。另一方面，国内的</w:t>
      </w:r>
      <w:proofErr w:type="gramStart"/>
      <w:r>
        <w:rPr>
          <w:rFonts w:hint="eastAsia"/>
          <w:sz w:val="28"/>
          <w:szCs w:val="28"/>
        </w:rPr>
        <w:t>动漫主题</w:t>
      </w:r>
      <w:proofErr w:type="gramEnd"/>
      <w:r>
        <w:rPr>
          <w:rFonts w:hint="eastAsia"/>
          <w:sz w:val="28"/>
          <w:szCs w:val="28"/>
        </w:rPr>
        <w:t>场所较少，多数城市是以美国的迪士尼乐园为主，这也侧面说明了国内衍生产业的发展缓慢，市场的细分化程度不足，政府和企业需要</w:t>
      </w:r>
      <w:proofErr w:type="gramStart"/>
      <w:r>
        <w:rPr>
          <w:rFonts w:hint="eastAsia"/>
          <w:sz w:val="28"/>
          <w:szCs w:val="28"/>
        </w:rPr>
        <w:t>加快动漫衍生</w:t>
      </w:r>
      <w:proofErr w:type="gramEnd"/>
      <w:r>
        <w:rPr>
          <w:rFonts w:hint="eastAsia"/>
          <w:sz w:val="28"/>
          <w:szCs w:val="28"/>
        </w:rPr>
        <w:t>市场的细化，从多方位</w:t>
      </w:r>
      <w:proofErr w:type="gramStart"/>
      <w:r>
        <w:rPr>
          <w:rFonts w:hint="eastAsia"/>
          <w:sz w:val="28"/>
          <w:szCs w:val="28"/>
        </w:rPr>
        <w:t>发展动漫衍生</w:t>
      </w:r>
      <w:proofErr w:type="gramEnd"/>
      <w:r>
        <w:rPr>
          <w:rFonts w:hint="eastAsia"/>
          <w:sz w:val="28"/>
          <w:szCs w:val="28"/>
        </w:rPr>
        <w:t>产业，尤其应该建立中国本土的“东方迪士尼乐园”。</w:t>
      </w:r>
    </w:p>
    <w:p w14:paraId="0EF02697" w14:textId="5730DEA8" w:rsidR="0089417D" w:rsidDel="00252A89" w:rsidRDefault="00C0458A">
      <w:pPr>
        <w:jc w:val="center"/>
        <w:rPr>
          <w:del w:id="198" w:author="杨 忆" w:date="2021-10-27T20:49:00Z"/>
          <w:sz w:val="28"/>
          <w:szCs w:val="28"/>
        </w:rPr>
      </w:pPr>
      <w:del w:id="199" w:author="杨 忆" w:date="2021-10-27T20:49:00Z">
        <w:r w:rsidDel="00252A89">
          <w:rPr>
            <w:rFonts w:hint="eastAsia"/>
            <w:sz w:val="28"/>
            <w:szCs w:val="28"/>
          </w:rPr>
          <w:lastRenderedPageBreak/>
          <w:delText>动漫衍生产品的受众分析</w:delText>
        </w:r>
      </w:del>
    </w:p>
    <w:p w14:paraId="2E05360A" w14:textId="77777777" w:rsidR="0089417D" w:rsidRDefault="00C0458A">
      <w:r>
        <w:rPr>
          <w:noProof/>
        </w:rPr>
        <w:drawing>
          <wp:inline distT="0" distB="0" distL="114300" distR="114300" wp14:anchorId="1ED3F0A4" wp14:editId="43C38D02">
            <wp:extent cx="4705350" cy="2565400"/>
            <wp:effectExtent l="4445" t="4445" r="14605" b="8255"/>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67CC7A7" w14:textId="77777777" w:rsidR="00252A89" w:rsidRDefault="00C0458A">
      <w:pPr>
        <w:jc w:val="center"/>
        <w:rPr>
          <w:ins w:id="200" w:author="杨 忆" w:date="2021-10-27T20:49:00Z"/>
        </w:rPr>
      </w:pPr>
      <w:r>
        <w:rPr>
          <w:rFonts w:hint="eastAsia"/>
        </w:rPr>
        <w:t>图4-1-6</w:t>
      </w:r>
      <w:del w:id="201" w:author="杨 忆" w:date="2021-10-27T20:49:00Z">
        <w:r w:rsidDel="00252A89">
          <w:rPr>
            <w:rFonts w:hint="eastAsia"/>
          </w:rPr>
          <w:delText>.</w:delText>
        </w:r>
      </w:del>
      <w:ins w:id="202" w:author="杨 忆" w:date="2021-10-27T20:49:00Z">
        <w:r w:rsidR="00252A89">
          <w:t xml:space="preserve">  </w:t>
        </w:r>
        <w:proofErr w:type="gramStart"/>
        <w:r w:rsidR="00252A89" w:rsidRPr="00252A89">
          <w:rPr>
            <w:rFonts w:hint="eastAsia"/>
          </w:rPr>
          <w:t>动漫衍生</w:t>
        </w:r>
        <w:proofErr w:type="gramEnd"/>
        <w:r w:rsidR="00252A89" w:rsidRPr="00252A89">
          <w:rPr>
            <w:rFonts w:hint="eastAsia"/>
          </w:rPr>
          <w:t>产品的受众分析</w:t>
        </w:r>
      </w:ins>
    </w:p>
    <w:p w14:paraId="18F6E68A" w14:textId="3C04389F" w:rsidR="0089417D" w:rsidRDefault="00252A89">
      <w:pPr>
        <w:jc w:val="center"/>
      </w:pPr>
      <w:ins w:id="203" w:author="杨 忆" w:date="2021-10-27T20:49:00Z">
        <w:r>
          <w:rPr>
            <w:rFonts w:hint="eastAsia"/>
          </w:rPr>
          <w:t>资料</w:t>
        </w:r>
      </w:ins>
      <w:r w:rsidR="00C0458A">
        <w:rPr>
          <w:rFonts w:hint="eastAsia"/>
        </w:rPr>
        <w:t>来源：问卷调查网（样本总数n=527）</w:t>
      </w:r>
    </w:p>
    <w:p w14:paraId="52F70BDB" w14:textId="77777777" w:rsidR="0089417D" w:rsidRDefault="00C0458A">
      <w:pPr>
        <w:jc w:val="center"/>
      </w:pPr>
      <w:r>
        <w:rPr>
          <w:rFonts w:hint="eastAsia"/>
        </w:rPr>
        <w:t>（https://www.wenjuan.com）</w:t>
      </w:r>
    </w:p>
    <w:p w14:paraId="6A8EB496" w14:textId="77777777" w:rsidR="0089417D" w:rsidRDefault="0089417D">
      <w:pPr>
        <w:jc w:val="center"/>
      </w:pPr>
    </w:p>
    <w:p w14:paraId="7FB2CB22" w14:textId="6673E17D" w:rsidR="0089417D" w:rsidRDefault="00C0458A">
      <w:pPr>
        <w:numPr>
          <w:ilvl w:val="0"/>
          <w:numId w:val="2"/>
        </w:numPr>
        <w:ind w:firstLineChars="200" w:firstLine="560"/>
        <w:rPr>
          <w:sz w:val="28"/>
          <w:szCs w:val="28"/>
        </w:rPr>
      </w:pPr>
      <w:r>
        <w:rPr>
          <w:rFonts w:hint="eastAsia"/>
          <w:sz w:val="28"/>
          <w:szCs w:val="28"/>
        </w:rPr>
        <w:t>从政策层面进行调研分析，</w:t>
      </w:r>
      <w:del w:id="204" w:author="杨 忆" w:date="2021-10-27T20:50:00Z">
        <w:r w:rsidDel="006F0F72">
          <w:rPr>
            <w:rFonts w:hint="eastAsia"/>
            <w:sz w:val="28"/>
            <w:szCs w:val="28"/>
          </w:rPr>
          <w:delText>如</w:delText>
        </w:r>
      </w:del>
      <w:ins w:id="205" w:author="杨 忆" w:date="2021-10-27T20:50:00Z">
        <w:r w:rsidR="006F0F72">
          <w:rPr>
            <w:rFonts w:hint="eastAsia"/>
            <w:sz w:val="28"/>
            <w:szCs w:val="28"/>
          </w:rPr>
          <w:t>根据</w:t>
        </w:r>
      </w:ins>
      <w:r>
        <w:rPr>
          <w:rFonts w:hint="eastAsia"/>
          <w:sz w:val="28"/>
          <w:szCs w:val="28"/>
        </w:rPr>
        <w:t>图4-1-7</w:t>
      </w:r>
      <w:del w:id="206" w:author="杨 忆" w:date="2021-10-27T20:50:00Z">
        <w:r w:rsidDel="006F0F72">
          <w:rPr>
            <w:rFonts w:hint="eastAsia"/>
            <w:sz w:val="28"/>
            <w:szCs w:val="28"/>
          </w:rPr>
          <w:delText>所示</w:delText>
        </w:r>
      </w:del>
      <w:ins w:id="207" w:author="杨 忆" w:date="2021-10-27T20:50:00Z">
        <w:r w:rsidR="006F0F72">
          <w:rPr>
            <w:rFonts w:hint="eastAsia"/>
            <w:sz w:val="28"/>
            <w:szCs w:val="28"/>
          </w:rPr>
          <w:t>可以看出</w:t>
        </w:r>
      </w:ins>
      <w:r>
        <w:rPr>
          <w:rFonts w:hint="eastAsia"/>
          <w:sz w:val="28"/>
          <w:szCs w:val="28"/>
        </w:rPr>
        <w:t>，认为政策对于</w:t>
      </w:r>
      <w:proofErr w:type="gramStart"/>
      <w:r>
        <w:rPr>
          <w:rFonts w:hint="eastAsia"/>
          <w:sz w:val="28"/>
          <w:szCs w:val="28"/>
        </w:rPr>
        <w:t>动漫产业</w:t>
      </w:r>
      <w:proofErr w:type="gramEnd"/>
      <w:r>
        <w:rPr>
          <w:rFonts w:hint="eastAsia"/>
          <w:sz w:val="28"/>
          <w:szCs w:val="28"/>
        </w:rPr>
        <w:t>发展重要和非常重要的人数总和为379人，占比71.92%，数据上反映出政策在动</w:t>
      </w:r>
      <w:proofErr w:type="gramStart"/>
      <w:r>
        <w:rPr>
          <w:rFonts w:hint="eastAsia"/>
          <w:sz w:val="28"/>
          <w:szCs w:val="28"/>
        </w:rPr>
        <w:t>漫产业</w:t>
      </w:r>
      <w:proofErr w:type="gramEnd"/>
      <w:r>
        <w:rPr>
          <w:rFonts w:hint="eastAsia"/>
          <w:sz w:val="28"/>
          <w:szCs w:val="28"/>
        </w:rPr>
        <w:t>发展中扮演关键角色。</w:t>
      </w:r>
      <w:r>
        <w:rPr>
          <w:rFonts w:hint="eastAsia"/>
          <w:sz w:val="28"/>
          <w:szCs w:val="28"/>
          <w:shd w:val="clear" w:color="auto" w:fill="FFFFFF"/>
        </w:rPr>
        <w:t>在中国</w:t>
      </w:r>
      <w:ins w:id="208" w:author="杨 忆" w:date="2021-10-27T20:50:00Z">
        <w:r w:rsidR="006F0F72">
          <w:rPr>
            <w:rFonts w:hint="eastAsia"/>
            <w:sz w:val="28"/>
            <w:szCs w:val="28"/>
            <w:shd w:val="clear" w:color="auto" w:fill="FFFFFF"/>
          </w:rPr>
          <w:t>新时代</w:t>
        </w:r>
      </w:ins>
      <w:r>
        <w:rPr>
          <w:rFonts w:hint="eastAsia"/>
          <w:sz w:val="28"/>
          <w:szCs w:val="28"/>
          <w:shd w:val="clear" w:color="auto" w:fill="FFFFFF"/>
        </w:rPr>
        <w:t>的</w:t>
      </w:r>
      <w:del w:id="209" w:author="杨 忆" w:date="2021-10-27T20:50:00Z">
        <w:r w:rsidDel="006F0F72">
          <w:rPr>
            <w:rFonts w:hint="eastAsia"/>
            <w:sz w:val="28"/>
            <w:szCs w:val="28"/>
            <w:shd w:val="clear" w:color="auto" w:fill="FFFFFF"/>
          </w:rPr>
          <w:delText>大</w:delText>
        </w:r>
      </w:del>
      <w:ins w:id="210" w:author="杨 忆" w:date="2021-10-27T20:50:00Z">
        <w:r w:rsidR="006F0F72">
          <w:rPr>
            <w:rFonts w:hint="eastAsia"/>
            <w:sz w:val="28"/>
            <w:szCs w:val="28"/>
            <w:shd w:val="clear" w:color="auto" w:fill="FFFFFF"/>
          </w:rPr>
          <w:t>发展</w:t>
        </w:r>
      </w:ins>
      <w:r>
        <w:rPr>
          <w:rFonts w:hint="eastAsia"/>
          <w:sz w:val="28"/>
          <w:szCs w:val="28"/>
          <w:shd w:val="clear" w:color="auto" w:fill="FFFFFF"/>
        </w:rPr>
        <w:t>环境下，任何产业的发展都离不开政策的支持，</w:t>
      </w:r>
      <w:proofErr w:type="gramStart"/>
      <w:r>
        <w:rPr>
          <w:rFonts w:hint="eastAsia"/>
          <w:sz w:val="28"/>
          <w:szCs w:val="28"/>
        </w:rPr>
        <w:t>动漫产业</w:t>
      </w:r>
      <w:proofErr w:type="gramEnd"/>
      <w:r>
        <w:rPr>
          <w:rFonts w:hint="eastAsia"/>
          <w:sz w:val="28"/>
          <w:szCs w:val="28"/>
        </w:rPr>
        <w:t>应该在党的领导下稳步向前发展，</w:t>
      </w:r>
      <w:r>
        <w:rPr>
          <w:rFonts w:hint="eastAsia"/>
          <w:sz w:val="28"/>
          <w:szCs w:val="28"/>
          <w:shd w:val="clear" w:color="auto" w:fill="FFFFFF"/>
        </w:rPr>
        <w:t>政府需要加大对</w:t>
      </w:r>
      <w:proofErr w:type="gramStart"/>
      <w:r>
        <w:rPr>
          <w:rFonts w:hint="eastAsia"/>
          <w:sz w:val="28"/>
          <w:szCs w:val="28"/>
          <w:shd w:val="clear" w:color="auto" w:fill="FFFFFF"/>
        </w:rPr>
        <w:t>动漫产业</w:t>
      </w:r>
      <w:proofErr w:type="gramEnd"/>
      <w:r>
        <w:rPr>
          <w:rFonts w:hint="eastAsia"/>
          <w:sz w:val="28"/>
          <w:szCs w:val="28"/>
          <w:shd w:val="clear" w:color="auto" w:fill="FFFFFF"/>
        </w:rPr>
        <w:t>的资金支持力度和政策的倾向性，努力打造为人民服务的</w:t>
      </w:r>
      <w:proofErr w:type="gramStart"/>
      <w:r>
        <w:rPr>
          <w:rFonts w:hint="eastAsia"/>
          <w:sz w:val="28"/>
          <w:szCs w:val="28"/>
          <w:shd w:val="clear" w:color="auto" w:fill="FFFFFF"/>
        </w:rPr>
        <w:t>动漫产业</w:t>
      </w:r>
      <w:proofErr w:type="gramEnd"/>
      <w:r>
        <w:rPr>
          <w:rFonts w:hint="eastAsia"/>
          <w:sz w:val="28"/>
          <w:szCs w:val="28"/>
          <w:shd w:val="clear" w:color="auto" w:fill="FFFFFF"/>
        </w:rPr>
        <w:t>格局。</w:t>
      </w:r>
    </w:p>
    <w:p w14:paraId="0927E618" w14:textId="650A17CC" w:rsidR="0089417D" w:rsidDel="006F0F72" w:rsidRDefault="00C0458A">
      <w:pPr>
        <w:ind w:leftChars="200" w:left="420"/>
        <w:jc w:val="center"/>
        <w:rPr>
          <w:del w:id="211" w:author="杨 忆" w:date="2021-10-27T20:50:00Z"/>
          <w:sz w:val="28"/>
          <w:szCs w:val="28"/>
        </w:rPr>
      </w:pPr>
      <w:del w:id="212" w:author="杨 忆" w:date="2021-10-27T20:50:00Z">
        <w:r w:rsidDel="006F0F72">
          <w:rPr>
            <w:rFonts w:hint="eastAsia"/>
            <w:sz w:val="28"/>
            <w:szCs w:val="28"/>
          </w:rPr>
          <w:delText>政策对于动漫产业的影响分析</w:delText>
        </w:r>
      </w:del>
    </w:p>
    <w:p w14:paraId="5AB2DB3E" w14:textId="77777777" w:rsidR="0089417D" w:rsidRDefault="00C0458A">
      <w:pPr>
        <w:ind w:leftChars="200" w:left="420"/>
      </w:pPr>
      <w:r>
        <w:rPr>
          <w:noProof/>
        </w:rPr>
        <w:lastRenderedPageBreak/>
        <w:drawing>
          <wp:inline distT="0" distB="0" distL="114300" distR="114300" wp14:anchorId="40055FDE" wp14:editId="293B8ED5">
            <wp:extent cx="4705350" cy="2565400"/>
            <wp:effectExtent l="4445" t="4445" r="14605" b="8255"/>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D437BB9" w14:textId="77777777" w:rsidR="006F0F72" w:rsidRDefault="00C0458A">
      <w:pPr>
        <w:jc w:val="center"/>
        <w:rPr>
          <w:ins w:id="213" w:author="杨 忆" w:date="2021-10-27T20:50:00Z"/>
        </w:rPr>
      </w:pPr>
      <w:r>
        <w:t>图</w:t>
      </w:r>
      <w:r>
        <w:rPr>
          <w:rFonts w:hint="eastAsia"/>
        </w:rPr>
        <w:t>4-1</w:t>
      </w:r>
      <w:r>
        <w:t>-</w:t>
      </w:r>
      <w:r>
        <w:rPr>
          <w:rFonts w:hint="eastAsia"/>
        </w:rPr>
        <w:t>7</w:t>
      </w:r>
      <w:del w:id="214" w:author="杨 忆" w:date="2021-10-27T20:50:00Z">
        <w:r w:rsidDel="006F0F72">
          <w:delText>.</w:delText>
        </w:r>
      </w:del>
      <w:ins w:id="215" w:author="杨 忆" w:date="2021-10-27T20:50:00Z">
        <w:r w:rsidR="006F0F72">
          <w:t xml:space="preserve">  </w:t>
        </w:r>
        <w:r w:rsidR="006F0F72" w:rsidRPr="006F0F72">
          <w:rPr>
            <w:rFonts w:hint="eastAsia"/>
          </w:rPr>
          <w:t>政策对于</w:t>
        </w:r>
        <w:proofErr w:type="gramStart"/>
        <w:r w:rsidR="006F0F72" w:rsidRPr="006F0F72">
          <w:rPr>
            <w:rFonts w:hint="eastAsia"/>
          </w:rPr>
          <w:t>动漫产业</w:t>
        </w:r>
        <w:proofErr w:type="gramEnd"/>
        <w:r w:rsidR="006F0F72" w:rsidRPr="006F0F72">
          <w:rPr>
            <w:rFonts w:hint="eastAsia"/>
          </w:rPr>
          <w:t>的影响分析</w:t>
        </w:r>
      </w:ins>
    </w:p>
    <w:p w14:paraId="1A91C007" w14:textId="30EE35C2" w:rsidR="0089417D" w:rsidRDefault="006F0F72">
      <w:pPr>
        <w:jc w:val="center"/>
      </w:pPr>
      <w:ins w:id="216" w:author="杨 忆" w:date="2021-10-27T20:50:00Z">
        <w:r>
          <w:rPr>
            <w:rFonts w:hint="eastAsia"/>
          </w:rPr>
          <w:t>资料</w:t>
        </w:r>
      </w:ins>
      <w:r w:rsidR="00C0458A">
        <w:t>来源：问卷调查网（样本总数n=527）</w:t>
      </w:r>
    </w:p>
    <w:p w14:paraId="64809299" w14:textId="77777777" w:rsidR="0089417D" w:rsidRDefault="00C0458A">
      <w:pPr>
        <w:jc w:val="center"/>
      </w:pPr>
      <w:r>
        <w:rPr>
          <w:rFonts w:hint="eastAsia"/>
        </w:rPr>
        <w:t>（https://www.wenjuan.com）</w:t>
      </w:r>
    </w:p>
    <w:p w14:paraId="3384F16B" w14:textId="77777777" w:rsidR="0089417D" w:rsidRDefault="0089417D">
      <w:pPr>
        <w:jc w:val="center"/>
      </w:pPr>
    </w:p>
    <w:p w14:paraId="0E2E56B0" w14:textId="77777777" w:rsidR="0089417D" w:rsidRDefault="00C0458A">
      <w:pPr>
        <w:numPr>
          <w:ilvl w:val="0"/>
          <w:numId w:val="2"/>
        </w:numPr>
        <w:ind w:firstLineChars="200" w:firstLine="560"/>
        <w:rPr>
          <w:sz w:val="28"/>
          <w:szCs w:val="28"/>
        </w:rPr>
      </w:pPr>
      <w:r>
        <w:rPr>
          <w:rFonts w:hint="eastAsia"/>
          <w:sz w:val="28"/>
          <w:szCs w:val="28"/>
          <w:shd w:val="clear" w:color="auto" w:fill="FFFFFF"/>
        </w:rPr>
        <w:t>从付费意愿的角度进行调查分析，</w:t>
      </w:r>
      <w:r>
        <w:rPr>
          <w:rFonts w:hint="eastAsia"/>
          <w:sz w:val="28"/>
          <w:szCs w:val="28"/>
        </w:rPr>
        <w:t>如图4-1-8所示，从数据上分析，愿意和非常愿意为</w:t>
      </w:r>
      <w:proofErr w:type="gramStart"/>
      <w:r>
        <w:rPr>
          <w:rFonts w:hint="eastAsia"/>
          <w:sz w:val="28"/>
          <w:szCs w:val="28"/>
        </w:rPr>
        <w:t>动漫作品</w:t>
      </w:r>
      <w:proofErr w:type="gramEnd"/>
      <w:r>
        <w:rPr>
          <w:rFonts w:hint="eastAsia"/>
          <w:sz w:val="28"/>
          <w:szCs w:val="28"/>
        </w:rPr>
        <w:t>付费的人数仅有215人，占比40.80%，不足50%，视情况而定的人数占比36.24%，而不愿意付费的占比22.96%。总的来说，</w:t>
      </w:r>
      <w:proofErr w:type="gramStart"/>
      <w:r>
        <w:rPr>
          <w:rFonts w:hint="eastAsia"/>
          <w:sz w:val="28"/>
          <w:szCs w:val="28"/>
          <w:shd w:val="clear" w:color="auto" w:fill="FFFFFF"/>
        </w:rPr>
        <w:t>动漫产业</w:t>
      </w:r>
      <w:proofErr w:type="gramEnd"/>
      <w:r>
        <w:rPr>
          <w:rFonts w:hint="eastAsia"/>
          <w:sz w:val="28"/>
          <w:szCs w:val="28"/>
          <w:shd w:val="clear" w:color="auto" w:fill="FFFFFF"/>
        </w:rPr>
        <w:t>的发展离不开付费意愿这个关键因素，</w:t>
      </w:r>
      <w:proofErr w:type="gramStart"/>
      <w:r>
        <w:rPr>
          <w:rFonts w:hint="eastAsia"/>
          <w:sz w:val="28"/>
          <w:szCs w:val="28"/>
          <w:shd w:val="clear" w:color="auto" w:fill="FFFFFF"/>
        </w:rPr>
        <w:t>动漫企业</w:t>
      </w:r>
      <w:proofErr w:type="gramEnd"/>
      <w:r>
        <w:rPr>
          <w:rFonts w:hint="eastAsia"/>
          <w:sz w:val="28"/>
          <w:szCs w:val="28"/>
          <w:shd w:val="clear" w:color="auto" w:fill="FFFFFF"/>
        </w:rPr>
        <w:t>需要产出更多优质</w:t>
      </w:r>
      <w:proofErr w:type="gramStart"/>
      <w:r>
        <w:rPr>
          <w:rFonts w:hint="eastAsia"/>
          <w:sz w:val="28"/>
          <w:szCs w:val="28"/>
          <w:shd w:val="clear" w:color="auto" w:fill="FFFFFF"/>
        </w:rPr>
        <w:t>的动漫作品</w:t>
      </w:r>
      <w:proofErr w:type="gramEnd"/>
      <w:r>
        <w:rPr>
          <w:rFonts w:hint="eastAsia"/>
          <w:sz w:val="28"/>
          <w:szCs w:val="28"/>
          <w:shd w:val="clear" w:color="auto" w:fill="FFFFFF"/>
        </w:rPr>
        <w:t>，</w:t>
      </w:r>
      <w:r>
        <w:rPr>
          <w:rFonts w:hint="eastAsia"/>
          <w:sz w:val="28"/>
          <w:szCs w:val="28"/>
        </w:rPr>
        <w:t>针对作品的付费模式进行根本性变革以适应用户需求，把增强用户的付费意愿作为企业发展的目标之一，使得36.24%的中间派发展成愿意为</w:t>
      </w:r>
      <w:proofErr w:type="gramStart"/>
      <w:r>
        <w:rPr>
          <w:rFonts w:hint="eastAsia"/>
          <w:sz w:val="28"/>
          <w:szCs w:val="28"/>
        </w:rPr>
        <w:t>动漫作品</w:t>
      </w:r>
      <w:proofErr w:type="gramEnd"/>
      <w:r>
        <w:rPr>
          <w:rFonts w:hint="eastAsia"/>
          <w:sz w:val="28"/>
          <w:szCs w:val="28"/>
        </w:rPr>
        <w:t>“买单”的人选。</w:t>
      </w:r>
    </w:p>
    <w:p w14:paraId="22C055FC" w14:textId="17E115FB" w:rsidR="0089417D" w:rsidDel="006F0F72" w:rsidRDefault="00C0458A">
      <w:pPr>
        <w:jc w:val="center"/>
        <w:rPr>
          <w:del w:id="217" w:author="杨 忆" w:date="2021-10-27T20:51:00Z"/>
          <w:sz w:val="28"/>
          <w:szCs w:val="28"/>
        </w:rPr>
      </w:pPr>
      <w:del w:id="218" w:author="杨 忆" w:date="2021-10-27T20:51:00Z">
        <w:r w:rsidDel="006F0F72">
          <w:rPr>
            <w:rFonts w:hint="eastAsia"/>
            <w:sz w:val="28"/>
            <w:szCs w:val="28"/>
          </w:rPr>
          <w:delText>用户付费意愿调研</w:delText>
        </w:r>
      </w:del>
    </w:p>
    <w:p w14:paraId="47AF794A" w14:textId="77777777" w:rsidR="0089417D" w:rsidRDefault="00C0458A">
      <w:r>
        <w:rPr>
          <w:noProof/>
        </w:rPr>
        <w:lastRenderedPageBreak/>
        <w:drawing>
          <wp:inline distT="0" distB="0" distL="114300" distR="114300" wp14:anchorId="6CE34A48" wp14:editId="66A5A23E">
            <wp:extent cx="4705350" cy="2565400"/>
            <wp:effectExtent l="4445" t="4445" r="14605" b="8255"/>
            <wp:docPr id="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F366E2F" w14:textId="77777777" w:rsidR="006F0F72" w:rsidRDefault="00C0458A">
      <w:pPr>
        <w:jc w:val="center"/>
        <w:rPr>
          <w:ins w:id="219" w:author="杨 忆" w:date="2021-10-27T20:51:00Z"/>
        </w:rPr>
      </w:pPr>
      <w:r>
        <w:t>图</w:t>
      </w:r>
      <w:r>
        <w:rPr>
          <w:rFonts w:hint="eastAsia"/>
        </w:rPr>
        <w:t>4-1</w:t>
      </w:r>
      <w:r>
        <w:t>-</w:t>
      </w:r>
      <w:r>
        <w:rPr>
          <w:rFonts w:hint="eastAsia"/>
        </w:rPr>
        <w:t>8</w:t>
      </w:r>
      <w:ins w:id="220" w:author="杨 忆" w:date="2021-10-27T20:51:00Z">
        <w:r w:rsidR="006F0F72" w:rsidRPr="006F0F72">
          <w:rPr>
            <w:rFonts w:hint="eastAsia"/>
          </w:rPr>
          <w:t>用户付费意愿调研</w:t>
        </w:r>
        <w:r w:rsidR="006F0F72">
          <w:rPr>
            <w:rFonts w:hint="eastAsia"/>
          </w:rPr>
          <w:t xml:space="preserve"> </w:t>
        </w:r>
      </w:ins>
    </w:p>
    <w:p w14:paraId="31CCF66F" w14:textId="662DEEFE" w:rsidR="0089417D" w:rsidRDefault="006F0F72">
      <w:pPr>
        <w:jc w:val="center"/>
      </w:pPr>
      <w:ins w:id="221" w:author="杨 忆" w:date="2021-10-27T20:51:00Z">
        <w:r>
          <w:rPr>
            <w:rFonts w:hint="eastAsia"/>
          </w:rPr>
          <w:t>资料</w:t>
        </w:r>
      </w:ins>
      <w:del w:id="222" w:author="杨 忆" w:date="2021-10-27T20:51:00Z">
        <w:r w:rsidR="00C0458A" w:rsidDel="006F0F72">
          <w:delText>.</w:delText>
        </w:r>
      </w:del>
      <w:r w:rsidR="00C0458A">
        <w:t>来源：问卷调查网（样本总数n=527）</w:t>
      </w:r>
    </w:p>
    <w:p w14:paraId="1F16BF0B" w14:textId="77777777" w:rsidR="0089417D" w:rsidRDefault="00C0458A">
      <w:pPr>
        <w:jc w:val="center"/>
      </w:pPr>
      <w:r>
        <w:rPr>
          <w:rFonts w:hint="eastAsia"/>
        </w:rPr>
        <w:t>（https://www.wenjuan.com）</w:t>
      </w:r>
    </w:p>
    <w:p w14:paraId="46ABBDBF" w14:textId="77777777" w:rsidR="0089417D" w:rsidRDefault="0089417D">
      <w:pPr>
        <w:jc w:val="center"/>
      </w:pPr>
    </w:p>
    <w:p w14:paraId="459B1D6E" w14:textId="77777777" w:rsidR="0089417D" w:rsidRDefault="00C0458A">
      <w:pPr>
        <w:rPr>
          <w:sz w:val="24"/>
          <w:szCs w:val="24"/>
        </w:rPr>
      </w:pPr>
      <w:r>
        <w:rPr>
          <w:rFonts w:hint="eastAsia"/>
          <w:sz w:val="28"/>
          <w:szCs w:val="28"/>
        </w:rPr>
        <w:t xml:space="preserve">   第九，针对</w:t>
      </w:r>
      <w:proofErr w:type="gramStart"/>
      <w:r>
        <w:rPr>
          <w:rFonts w:hint="eastAsia"/>
          <w:sz w:val="28"/>
          <w:szCs w:val="28"/>
        </w:rPr>
        <w:t>动漫产业</w:t>
      </w:r>
      <w:proofErr w:type="gramEnd"/>
      <w:r>
        <w:rPr>
          <w:rFonts w:hint="eastAsia"/>
          <w:sz w:val="28"/>
          <w:szCs w:val="28"/>
        </w:rPr>
        <w:t>价值的六个维度进行问卷调查分析，如图4-1-9所示，根据数据情况进行影响因素由高到低的排序，</w:t>
      </w:r>
      <w:proofErr w:type="gramStart"/>
      <w:r>
        <w:rPr>
          <w:rFonts w:hint="eastAsia"/>
          <w:sz w:val="28"/>
          <w:szCs w:val="28"/>
        </w:rPr>
        <w:t>动漫原创</w:t>
      </w:r>
      <w:proofErr w:type="gramEnd"/>
      <w:r>
        <w:rPr>
          <w:rFonts w:hint="eastAsia"/>
          <w:sz w:val="28"/>
          <w:szCs w:val="28"/>
        </w:rPr>
        <w:t>性&gt;政策措施&gt;进口</w:t>
      </w:r>
      <w:proofErr w:type="gramStart"/>
      <w:r>
        <w:rPr>
          <w:rFonts w:hint="eastAsia"/>
          <w:sz w:val="28"/>
          <w:szCs w:val="28"/>
        </w:rPr>
        <w:t>动漫&gt;动漫</w:t>
      </w:r>
      <w:proofErr w:type="gramEnd"/>
      <w:r>
        <w:rPr>
          <w:rFonts w:hint="eastAsia"/>
          <w:sz w:val="28"/>
          <w:szCs w:val="28"/>
        </w:rPr>
        <w:t>衍生品&gt;付费意愿&gt;用户规模，这也证实</w:t>
      </w:r>
      <w:proofErr w:type="gramStart"/>
      <w:r>
        <w:rPr>
          <w:rFonts w:hint="eastAsia"/>
          <w:sz w:val="28"/>
          <w:szCs w:val="28"/>
        </w:rPr>
        <w:t>了动漫原创</w:t>
      </w:r>
      <w:proofErr w:type="gramEnd"/>
      <w:r>
        <w:rPr>
          <w:rFonts w:hint="eastAsia"/>
          <w:sz w:val="28"/>
          <w:szCs w:val="28"/>
        </w:rPr>
        <w:t>性和政策措施的重要性，而进口</w:t>
      </w:r>
      <w:proofErr w:type="gramStart"/>
      <w:r>
        <w:rPr>
          <w:rFonts w:hint="eastAsia"/>
          <w:sz w:val="28"/>
          <w:szCs w:val="28"/>
        </w:rPr>
        <w:t>动漫处于</w:t>
      </w:r>
      <w:proofErr w:type="gramEnd"/>
      <w:r>
        <w:rPr>
          <w:rFonts w:hint="eastAsia"/>
          <w:sz w:val="28"/>
          <w:szCs w:val="28"/>
        </w:rPr>
        <w:t>第三顺位，充分说明了国外的</w:t>
      </w:r>
      <w:proofErr w:type="gramStart"/>
      <w:r>
        <w:rPr>
          <w:rFonts w:hint="eastAsia"/>
          <w:sz w:val="28"/>
          <w:szCs w:val="28"/>
        </w:rPr>
        <w:t>动漫作品</w:t>
      </w:r>
      <w:proofErr w:type="gramEnd"/>
      <w:r>
        <w:rPr>
          <w:rFonts w:hint="eastAsia"/>
          <w:sz w:val="28"/>
          <w:szCs w:val="28"/>
        </w:rPr>
        <w:t>对于国内的市场影响很大，即动</w:t>
      </w:r>
      <w:proofErr w:type="gramStart"/>
      <w:r>
        <w:rPr>
          <w:rFonts w:hint="eastAsia"/>
          <w:sz w:val="28"/>
          <w:szCs w:val="28"/>
        </w:rPr>
        <w:t>漫产业</w:t>
      </w:r>
      <w:proofErr w:type="gramEnd"/>
      <w:r>
        <w:rPr>
          <w:rFonts w:hint="eastAsia"/>
          <w:sz w:val="28"/>
          <w:szCs w:val="28"/>
        </w:rPr>
        <w:t>价值的提升与</w:t>
      </w:r>
      <w:proofErr w:type="gramStart"/>
      <w:r>
        <w:rPr>
          <w:rFonts w:hint="eastAsia"/>
          <w:sz w:val="28"/>
          <w:szCs w:val="28"/>
        </w:rPr>
        <w:t>进口动漫的</w:t>
      </w:r>
      <w:proofErr w:type="gramEnd"/>
      <w:r>
        <w:rPr>
          <w:rFonts w:hint="eastAsia"/>
          <w:sz w:val="28"/>
          <w:szCs w:val="28"/>
        </w:rPr>
        <w:t>数量成反比，也从侧面证明了加大优质</w:t>
      </w:r>
      <w:proofErr w:type="gramStart"/>
      <w:r>
        <w:rPr>
          <w:rFonts w:hint="eastAsia"/>
          <w:sz w:val="28"/>
          <w:szCs w:val="28"/>
        </w:rPr>
        <w:t>国产动漫的</w:t>
      </w:r>
      <w:proofErr w:type="gramEnd"/>
      <w:r>
        <w:rPr>
          <w:rFonts w:hint="eastAsia"/>
          <w:sz w:val="28"/>
          <w:szCs w:val="28"/>
        </w:rPr>
        <w:t>产出是减弱进口</w:t>
      </w:r>
      <w:proofErr w:type="gramStart"/>
      <w:r>
        <w:rPr>
          <w:rFonts w:hint="eastAsia"/>
          <w:sz w:val="28"/>
          <w:szCs w:val="28"/>
        </w:rPr>
        <w:t>动漫影响</w:t>
      </w:r>
      <w:proofErr w:type="gramEnd"/>
      <w:r>
        <w:rPr>
          <w:rFonts w:hint="eastAsia"/>
          <w:sz w:val="28"/>
          <w:szCs w:val="28"/>
        </w:rPr>
        <w:t>的最有效的手段之一。选择以上三种指标的人数占比基本维持在21%左右，我们称之为第一类因素，而选择用户规模、付费意愿</w:t>
      </w:r>
      <w:proofErr w:type="gramStart"/>
      <w:r>
        <w:rPr>
          <w:rFonts w:hint="eastAsia"/>
          <w:sz w:val="28"/>
          <w:szCs w:val="28"/>
        </w:rPr>
        <w:t>和动漫衍生</w:t>
      </w:r>
      <w:proofErr w:type="gramEnd"/>
      <w:r>
        <w:rPr>
          <w:rFonts w:hint="eastAsia"/>
          <w:sz w:val="28"/>
          <w:szCs w:val="28"/>
        </w:rPr>
        <w:t>品的人数基本一致，我们把它们归集为第二类因素，</w:t>
      </w:r>
      <w:r>
        <w:rPr>
          <w:rFonts w:hint="eastAsia"/>
          <w:sz w:val="28"/>
          <w:szCs w:val="28"/>
          <w:shd w:val="clear" w:color="auto" w:fill="FFFFFF"/>
        </w:rPr>
        <w:t>这两大类因素是提升</w:t>
      </w:r>
      <w:proofErr w:type="gramStart"/>
      <w:r>
        <w:rPr>
          <w:rFonts w:hint="eastAsia"/>
          <w:sz w:val="28"/>
          <w:szCs w:val="28"/>
          <w:shd w:val="clear" w:color="auto" w:fill="FFFFFF"/>
        </w:rPr>
        <w:t>动漫产业</w:t>
      </w:r>
      <w:proofErr w:type="gramEnd"/>
      <w:r>
        <w:rPr>
          <w:rFonts w:hint="eastAsia"/>
          <w:sz w:val="28"/>
          <w:szCs w:val="28"/>
          <w:shd w:val="clear" w:color="auto" w:fill="FFFFFF"/>
        </w:rPr>
        <w:t>价值的关键，</w:t>
      </w:r>
      <w:r>
        <w:rPr>
          <w:rFonts w:hint="eastAsia"/>
          <w:sz w:val="28"/>
          <w:szCs w:val="28"/>
        </w:rPr>
        <w:t>也是</w:t>
      </w:r>
      <w:proofErr w:type="gramStart"/>
      <w:r>
        <w:rPr>
          <w:rFonts w:hint="eastAsia"/>
          <w:sz w:val="28"/>
          <w:szCs w:val="28"/>
        </w:rPr>
        <w:t>动漫企业</w:t>
      </w:r>
      <w:proofErr w:type="gramEnd"/>
      <w:r>
        <w:rPr>
          <w:rFonts w:hint="eastAsia"/>
          <w:sz w:val="28"/>
          <w:szCs w:val="28"/>
        </w:rPr>
        <w:t>的发展方向。</w:t>
      </w:r>
    </w:p>
    <w:tbl>
      <w:tblPr>
        <w:tblW w:w="71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Change w:id="223" w:author="杨 忆" w:date="2021-10-27T20:52:00Z">
          <w:tblPr>
            <w:tblW w:w="71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PrChange>
      </w:tblPr>
      <w:tblGrid>
        <w:gridCol w:w="736"/>
        <w:gridCol w:w="1922"/>
        <w:gridCol w:w="1030"/>
        <w:gridCol w:w="1030"/>
        <w:gridCol w:w="1215"/>
        <w:gridCol w:w="1215"/>
        <w:tblGridChange w:id="224">
          <w:tblGrid>
            <w:gridCol w:w="736"/>
            <w:gridCol w:w="1922"/>
            <w:gridCol w:w="1030"/>
            <w:gridCol w:w="1030"/>
            <w:gridCol w:w="1215"/>
            <w:gridCol w:w="1215"/>
          </w:tblGrid>
        </w:tblGridChange>
      </w:tblGrid>
      <w:tr w:rsidR="0089417D" w14:paraId="1E92C56A" w14:textId="77777777" w:rsidTr="006F0F72">
        <w:trPr>
          <w:cantSplit/>
          <w:trPrChange w:id="225" w:author="杨 忆" w:date="2021-10-27T20:52:00Z">
            <w:trPr>
              <w:cantSplit/>
            </w:trPr>
          </w:trPrChange>
        </w:trPr>
        <w:tc>
          <w:tcPr>
            <w:tcW w:w="7148" w:type="dxa"/>
            <w:gridSpan w:val="6"/>
            <w:tcBorders>
              <w:top w:val="nil"/>
              <w:left w:val="nil"/>
              <w:bottom w:val="nil"/>
              <w:right w:val="nil"/>
              <w:tl2br w:val="nil"/>
              <w:tr2bl w:val="nil"/>
            </w:tcBorders>
            <w:shd w:val="clear" w:color="auto" w:fill="FFFFFF"/>
            <w:vAlign w:val="center"/>
            <w:tcPrChange w:id="226" w:author="杨 忆" w:date="2021-10-27T20:52:00Z">
              <w:tcPr>
                <w:tcW w:w="7144" w:type="dxa"/>
                <w:gridSpan w:val="6"/>
                <w:tcBorders>
                  <w:top w:val="nil"/>
                  <w:left w:val="nil"/>
                  <w:bottom w:val="nil"/>
                  <w:right w:val="nil"/>
                  <w:tl2br w:val="nil"/>
                  <w:tr2bl w:val="nil"/>
                </w:tcBorders>
                <w:shd w:val="clear" w:color="auto" w:fill="FFFFFF"/>
                <w:vAlign w:val="center"/>
              </w:tcPr>
            </w:tcPrChange>
          </w:tcPr>
          <w:p w14:paraId="6AC4E504" w14:textId="1F87AF35" w:rsidR="0089417D" w:rsidRDefault="006F0F72">
            <w:pPr>
              <w:spacing w:line="320" w:lineRule="atLeast"/>
              <w:ind w:left="60" w:right="60"/>
              <w:jc w:val="center"/>
              <w:rPr>
                <w:color w:val="010205"/>
                <w:sz w:val="22"/>
                <w:szCs w:val="24"/>
              </w:rPr>
            </w:pPr>
            <w:ins w:id="227" w:author="杨 忆" w:date="2021-10-27T20:52:00Z">
              <w:r>
                <w:rPr>
                  <w:rFonts w:ascii="Times New Roman" w:eastAsia="宋体" w:hint="eastAsia"/>
                </w:rPr>
                <w:t>表</w:t>
              </w:r>
              <w:r>
                <w:rPr>
                  <w:rFonts w:ascii="Times New Roman" w:eastAsia="宋体" w:hint="eastAsia"/>
                </w:rPr>
                <w:t>4-1-9</w:t>
              </w:r>
              <w:r>
                <w:rPr>
                  <w:rFonts w:ascii="Times New Roman" w:eastAsia="宋体"/>
                </w:rPr>
                <w:t xml:space="preserve">  </w:t>
              </w:r>
            </w:ins>
            <w:r w:rsidR="00C0458A">
              <w:rPr>
                <w:b/>
                <w:color w:val="010205"/>
                <w:sz w:val="22"/>
                <w:szCs w:val="24"/>
              </w:rPr>
              <w:t>影响</w:t>
            </w:r>
            <w:proofErr w:type="gramStart"/>
            <w:r w:rsidR="00C0458A">
              <w:rPr>
                <w:b/>
                <w:color w:val="010205"/>
                <w:sz w:val="22"/>
                <w:szCs w:val="24"/>
              </w:rPr>
              <w:t>动漫产业</w:t>
            </w:r>
            <w:proofErr w:type="gramEnd"/>
            <w:r w:rsidR="00C0458A">
              <w:rPr>
                <w:b/>
                <w:color w:val="010205"/>
                <w:sz w:val="22"/>
                <w:szCs w:val="24"/>
              </w:rPr>
              <w:t>价值的</w:t>
            </w:r>
            <w:r w:rsidR="00C0458A">
              <w:rPr>
                <w:rFonts w:hint="eastAsia"/>
                <w:b/>
                <w:color w:val="010205"/>
                <w:sz w:val="22"/>
                <w:szCs w:val="24"/>
              </w:rPr>
              <w:t>因素分析</w:t>
            </w:r>
          </w:p>
        </w:tc>
      </w:tr>
      <w:tr w:rsidR="0089417D" w14:paraId="36D30ABF" w14:textId="77777777" w:rsidTr="006F0F72">
        <w:trPr>
          <w:cantSplit/>
          <w:trPrChange w:id="228" w:author="杨 忆" w:date="2021-10-27T20:52:00Z">
            <w:trPr>
              <w:cantSplit/>
            </w:trPr>
          </w:trPrChange>
        </w:trPr>
        <w:tc>
          <w:tcPr>
            <w:tcW w:w="2658" w:type="dxa"/>
            <w:gridSpan w:val="2"/>
            <w:tcBorders>
              <w:top w:val="nil"/>
              <w:left w:val="nil"/>
              <w:bottom w:val="single" w:sz="8" w:space="0" w:color="152935"/>
              <w:right w:val="nil"/>
              <w:tl2br w:val="nil"/>
              <w:tr2bl w:val="nil"/>
            </w:tcBorders>
            <w:shd w:val="clear" w:color="auto" w:fill="FFFFFF"/>
            <w:vAlign w:val="bottom"/>
            <w:tcPrChange w:id="229" w:author="杨 忆" w:date="2021-10-27T20:52:00Z">
              <w:tcPr>
                <w:tcW w:w="2658" w:type="dxa"/>
                <w:gridSpan w:val="2"/>
                <w:tcBorders>
                  <w:top w:val="nil"/>
                  <w:left w:val="nil"/>
                  <w:bottom w:val="single" w:sz="8" w:space="0" w:color="152935"/>
                  <w:right w:val="nil"/>
                  <w:tl2br w:val="nil"/>
                  <w:tr2bl w:val="nil"/>
                </w:tcBorders>
                <w:shd w:val="clear" w:color="auto" w:fill="FFFFFF"/>
                <w:vAlign w:val="bottom"/>
              </w:tcPr>
            </w:tcPrChange>
          </w:tcPr>
          <w:p w14:paraId="7FAC29D4" w14:textId="77777777" w:rsidR="0089417D" w:rsidRDefault="0089417D">
            <w:pPr>
              <w:rPr>
                <w:sz w:val="24"/>
                <w:szCs w:val="24"/>
              </w:rPr>
            </w:pPr>
          </w:p>
        </w:tc>
        <w:tc>
          <w:tcPr>
            <w:tcW w:w="1030" w:type="dxa"/>
            <w:tcBorders>
              <w:top w:val="nil"/>
              <w:left w:val="nil"/>
              <w:bottom w:val="single" w:sz="8" w:space="0" w:color="152935"/>
              <w:right w:val="single" w:sz="8" w:space="0" w:color="E0E0E0"/>
              <w:tl2br w:val="nil"/>
              <w:tr2bl w:val="nil"/>
            </w:tcBorders>
            <w:shd w:val="clear" w:color="auto" w:fill="FFFFFF"/>
            <w:vAlign w:val="bottom"/>
            <w:tcPrChange w:id="230" w:author="杨 忆" w:date="2021-10-27T20:52:00Z">
              <w:tcPr>
                <w:tcW w:w="1029" w:type="dxa"/>
                <w:tcBorders>
                  <w:top w:val="nil"/>
                  <w:left w:val="nil"/>
                  <w:bottom w:val="single" w:sz="8" w:space="0" w:color="152935"/>
                  <w:right w:val="single" w:sz="8" w:space="0" w:color="E0E0E0"/>
                  <w:tl2br w:val="nil"/>
                  <w:tr2bl w:val="nil"/>
                </w:tcBorders>
                <w:shd w:val="clear" w:color="auto" w:fill="FFFFFF"/>
                <w:vAlign w:val="bottom"/>
              </w:tcPr>
            </w:tcPrChange>
          </w:tcPr>
          <w:p w14:paraId="0ACD9E4F" w14:textId="77777777" w:rsidR="0089417D" w:rsidRDefault="00C0458A">
            <w:pPr>
              <w:spacing w:line="320" w:lineRule="atLeast"/>
              <w:ind w:left="60" w:right="60"/>
              <w:jc w:val="center"/>
              <w:rPr>
                <w:color w:val="264A60"/>
                <w:sz w:val="18"/>
                <w:szCs w:val="24"/>
              </w:rPr>
            </w:pPr>
            <w:r>
              <w:rPr>
                <w:color w:val="264A60"/>
                <w:sz w:val="18"/>
                <w:szCs w:val="24"/>
              </w:rPr>
              <w:t>频率</w:t>
            </w:r>
          </w:p>
        </w:tc>
        <w:tc>
          <w:tcPr>
            <w:tcW w:w="1030" w:type="dxa"/>
            <w:tcBorders>
              <w:top w:val="nil"/>
              <w:left w:val="single" w:sz="8" w:space="0" w:color="E0E0E0"/>
              <w:bottom w:val="single" w:sz="8" w:space="0" w:color="152935"/>
              <w:right w:val="single" w:sz="8" w:space="0" w:color="E0E0E0"/>
              <w:tl2br w:val="nil"/>
              <w:tr2bl w:val="nil"/>
            </w:tcBorders>
            <w:shd w:val="clear" w:color="auto" w:fill="FFFFFF"/>
            <w:vAlign w:val="bottom"/>
            <w:tcPrChange w:id="231" w:author="杨 忆" w:date="2021-10-27T20:52:00Z">
              <w:tcPr>
                <w:tcW w:w="1029" w:type="dxa"/>
                <w:tcBorders>
                  <w:top w:val="nil"/>
                  <w:left w:val="single" w:sz="8" w:space="0" w:color="E0E0E0"/>
                  <w:bottom w:val="single" w:sz="8" w:space="0" w:color="152935"/>
                  <w:right w:val="single" w:sz="8" w:space="0" w:color="E0E0E0"/>
                  <w:tl2br w:val="nil"/>
                  <w:tr2bl w:val="nil"/>
                </w:tcBorders>
                <w:shd w:val="clear" w:color="auto" w:fill="FFFFFF"/>
                <w:vAlign w:val="bottom"/>
              </w:tcPr>
            </w:tcPrChange>
          </w:tcPr>
          <w:p w14:paraId="0D3EEC95" w14:textId="77777777" w:rsidR="0089417D" w:rsidRDefault="00C0458A">
            <w:pPr>
              <w:spacing w:line="320" w:lineRule="atLeast"/>
              <w:ind w:left="60" w:right="60"/>
              <w:jc w:val="center"/>
              <w:rPr>
                <w:color w:val="264A60"/>
                <w:sz w:val="18"/>
                <w:szCs w:val="24"/>
              </w:rPr>
            </w:pPr>
            <w:r>
              <w:rPr>
                <w:color w:val="264A60"/>
                <w:sz w:val="18"/>
                <w:szCs w:val="24"/>
              </w:rPr>
              <w:t>百分比</w:t>
            </w:r>
          </w:p>
        </w:tc>
        <w:tc>
          <w:tcPr>
            <w:tcW w:w="1215" w:type="dxa"/>
            <w:tcBorders>
              <w:top w:val="nil"/>
              <w:left w:val="single" w:sz="8" w:space="0" w:color="E0E0E0"/>
              <w:bottom w:val="single" w:sz="8" w:space="0" w:color="152935"/>
              <w:right w:val="single" w:sz="8" w:space="0" w:color="E0E0E0"/>
              <w:tl2br w:val="nil"/>
              <w:tr2bl w:val="nil"/>
            </w:tcBorders>
            <w:shd w:val="clear" w:color="auto" w:fill="FFFFFF"/>
            <w:vAlign w:val="bottom"/>
            <w:tcPrChange w:id="232" w:author="杨 忆" w:date="2021-10-27T20:52:00Z">
              <w:tcPr>
                <w:tcW w:w="1214" w:type="dxa"/>
                <w:tcBorders>
                  <w:top w:val="nil"/>
                  <w:left w:val="single" w:sz="8" w:space="0" w:color="E0E0E0"/>
                  <w:bottom w:val="single" w:sz="8" w:space="0" w:color="152935"/>
                  <w:right w:val="single" w:sz="8" w:space="0" w:color="E0E0E0"/>
                  <w:tl2br w:val="nil"/>
                  <w:tr2bl w:val="nil"/>
                </w:tcBorders>
                <w:shd w:val="clear" w:color="auto" w:fill="FFFFFF"/>
                <w:vAlign w:val="bottom"/>
              </w:tcPr>
            </w:tcPrChange>
          </w:tcPr>
          <w:p w14:paraId="4206C63A" w14:textId="77777777" w:rsidR="0089417D" w:rsidRDefault="00C0458A">
            <w:pPr>
              <w:spacing w:line="320" w:lineRule="atLeast"/>
              <w:ind w:left="60" w:right="60"/>
              <w:jc w:val="center"/>
              <w:rPr>
                <w:color w:val="264A60"/>
                <w:sz w:val="18"/>
                <w:szCs w:val="24"/>
              </w:rPr>
            </w:pPr>
            <w:r>
              <w:rPr>
                <w:color w:val="264A60"/>
                <w:sz w:val="18"/>
                <w:szCs w:val="24"/>
              </w:rPr>
              <w:t>有效百分比</w:t>
            </w:r>
          </w:p>
        </w:tc>
        <w:tc>
          <w:tcPr>
            <w:tcW w:w="1215" w:type="dxa"/>
            <w:tcBorders>
              <w:top w:val="nil"/>
              <w:left w:val="single" w:sz="8" w:space="0" w:color="E0E0E0"/>
              <w:bottom w:val="single" w:sz="8" w:space="0" w:color="152935"/>
              <w:right w:val="nil"/>
              <w:tl2br w:val="nil"/>
              <w:tr2bl w:val="nil"/>
            </w:tcBorders>
            <w:shd w:val="clear" w:color="auto" w:fill="FFFFFF"/>
            <w:vAlign w:val="bottom"/>
            <w:tcPrChange w:id="233" w:author="杨 忆" w:date="2021-10-27T20:52:00Z">
              <w:tcPr>
                <w:tcW w:w="1214" w:type="dxa"/>
                <w:tcBorders>
                  <w:top w:val="nil"/>
                  <w:left w:val="single" w:sz="8" w:space="0" w:color="E0E0E0"/>
                  <w:bottom w:val="single" w:sz="8" w:space="0" w:color="152935"/>
                  <w:right w:val="nil"/>
                  <w:tl2br w:val="nil"/>
                  <w:tr2bl w:val="nil"/>
                </w:tcBorders>
                <w:shd w:val="clear" w:color="auto" w:fill="FFFFFF"/>
                <w:vAlign w:val="bottom"/>
              </w:tcPr>
            </w:tcPrChange>
          </w:tcPr>
          <w:p w14:paraId="18EF7E75" w14:textId="77777777" w:rsidR="0089417D" w:rsidRDefault="00C0458A">
            <w:pPr>
              <w:spacing w:line="320" w:lineRule="atLeast"/>
              <w:ind w:left="60" w:right="60"/>
              <w:jc w:val="center"/>
              <w:rPr>
                <w:color w:val="264A60"/>
                <w:sz w:val="18"/>
                <w:szCs w:val="24"/>
              </w:rPr>
            </w:pPr>
            <w:r>
              <w:rPr>
                <w:color w:val="264A60"/>
                <w:sz w:val="18"/>
                <w:szCs w:val="24"/>
              </w:rPr>
              <w:t>累积百分比</w:t>
            </w:r>
          </w:p>
        </w:tc>
      </w:tr>
      <w:tr w:rsidR="0089417D" w14:paraId="78D22433" w14:textId="77777777" w:rsidTr="006F0F72">
        <w:trPr>
          <w:cantSplit/>
          <w:trPrChange w:id="234" w:author="杨 忆" w:date="2021-10-27T20:52:00Z">
            <w:trPr>
              <w:cantSplit/>
            </w:trPr>
          </w:trPrChange>
        </w:trPr>
        <w:tc>
          <w:tcPr>
            <w:tcW w:w="736" w:type="dxa"/>
            <w:vMerge w:val="restart"/>
            <w:tcBorders>
              <w:top w:val="single" w:sz="8" w:space="0" w:color="152935"/>
              <w:left w:val="nil"/>
              <w:bottom w:val="single" w:sz="8" w:space="0" w:color="152935"/>
              <w:right w:val="nil"/>
              <w:tl2br w:val="nil"/>
              <w:tr2bl w:val="nil"/>
            </w:tcBorders>
            <w:shd w:val="clear" w:color="auto" w:fill="E0E0E0"/>
            <w:tcPrChange w:id="235" w:author="杨 忆" w:date="2021-10-27T20:52:00Z">
              <w:tcPr>
                <w:tcW w:w="737" w:type="dxa"/>
                <w:vMerge w:val="restart"/>
                <w:tcBorders>
                  <w:top w:val="single" w:sz="8" w:space="0" w:color="152935"/>
                  <w:left w:val="nil"/>
                  <w:bottom w:val="single" w:sz="8" w:space="0" w:color="152935"/>
                  <w:right w:val="nil"/>
                  <w:tl2br w:val="nil"/>
                  <w:tr2bl w:val="nil"/>
                </w:tcBorders>
                <w:shd w:val="clear" w:color="auto" w:fill="E0E0E0"/>
              </w:tcPr>
            </w:tcPrChange>
          </w:tcPr>
          <w:p w14:paraId="59501CB9" w14:textId="77777777" w:rsidR="0089417D" w:rsidRDefault="00C0458A">
            <w:pPr>
              <w:spacing w:line="320" w:lineRule="atLeast"/>
              <w:ind w:left="60" w:right="60"/>
              <w:rPr>
                <w:color w:val="264A60"/>
                <w:sz w:val="18"/>
                <w:szCs w:val="24"/>
              </w:rPr>
            </w:pPr>
            <w:r>
              <w:rPr>
                <w:color w:val="264A60"/>
                <w:sz w:val="18"/>
                <w:szCs w:val="24"/>
              </w:rPr>
              <w:t>有效</w:t>
            </w:r>
          </w:p>
        </w:tc>
        <w:tc>
          <w:tcPr>
            <w:tcW w:w="1922" w:type="dxa"/>
            <w:tcBorders>
              <w:top w:val="single" w:sz="8" w:space="0" w:color="152935"/>
              <w:left w:val="nil"/>
              <w:bottom w:val="single" w:sz="8" w:space="0" w:color="AEAEAE"/>
              <w:right w:val="nil"/>
              <w:tl2br w:val="nil"/>
              <w:tr2bl w:val="nil"/>
            </w:tcBorders>
            <w:shd w:val="clear" w:color="auto" w:fill="E0E0E0"/>
            <w:tcPrChange w:id="236" w:author="杨 忆" w:date="2021-10-27T20:52:00Z">
              <w:tcPr>
                <w:tcW w:w="1921" w:type="dxa"/>
                <w:tcBorders>
                  <w:top w:val="single" w:sz="8" w:space="0" w:color="152935"/>
                  <w:left w:val="nil"/>
                  <w:bottom w:val="single" w:sz="8" w:space="0" w:color="AEAEAE"/>
                  <w:right w:val="nil"/>
                  <w:tl2br w:val="nil"/>
                  <w:tr2bl w:val="nil"/>
                </w:tcBorders>
                <w:shd w:val="clear" w:color="auto" w:fill="E0E0E0"/>
              </w:tcPr>
            </w:tcPrChange>
          </w:tcPr>
          <w:p w14:paraId="716ACF27" w14:textId="77777777" w:rsidR="0089417D" w:rsidRDefault="00C0458A">
            <w:pPr>
              <w:spacing w:line="320" w:lineRule="atLeast"/>
              <w:ind w:left="60" w:right="60"/>
              <w:rPr>
                <w:color w:val="264A60"/>
                <w:sz w:val="18"/>
                <w:szCs w:val="24"/>
              </w:rPr>
            </w:pPr>
            <w:r>
              <w:rPr>
                <w:color w:val="264A60"/>
                <w:sz w:val="18"/>
                <w:szCs w:val="24"/>
              </w:rPr>
              <w:t>A.</w:t>
            </w:r>
            <w:proofErr w:type="gramStart"/>
            <w:r>
              <w:rPr>
                <w:color w:val="264A60"/>
                <w:sz w:val="18"/>
                <w:szCs w:val="24"/>
              </w:rPr>
              <w:t>动漫作品</w:t>
            </w:r>
            <w:proofErr w:type="gramEnd"/>
            <w:r>
              <w:rPr>
                <w:color w:val="264A60"/>
                <w:sz w:val="18"/>
                <w:szCs w:val="24"/>
              </w:rPr>
              <w:t>的原创性</w:t>
            </w:r>
          </w:p>
        </w:tc>
        <w:tc>
          <w:tcPr>
            <w:tcW w:w="1030" w:type="dxa"/>
            <w:tcBorders>
              <w:top w:val="single" w:sz="8" w:space="0" w:color="152935"/>
              <w:left w:val="nil"/>
              <w:bottom w:val="single" w:sz="8" w:space="0" w:color="AEAEAE"/>
              <w:right w:val="single" w:sz="8" w:space="0" w:color="E0E0E0"/>
              <w:tl2br w:val="nil"/>
              <w:tr2bl w:val="nil"/>
            </w:tcBorders>
            <w:shd w:val="clear" w:color="auto" w:fill="FFFFFF"/>
            <w:tcPrChange w:id="237" w:author="杨 忆" w:date="2021-10-27T20:52:00Z">
              <w:tcPr>
                <w:tcW w:w="1029" w:type="dxa"/>
                <w:tcBorders>
                  <w:top w:val="single" w:sz="8" w:space="0" w:color="152935"/>
                  <w:left w:val="nil"/>
                  <w:bottom w:val="single" w:sz="8" w:space="0" w:color="AEAEAE"/>
                  <w:right w:val="single" w:sz="8" w:space="0" w:color="E0E0E0"/>
                  <w:tl2br w:val="nil"/>
                  <w:tr2bl w:val="nil"/>
                </w:tcBorders>
                <w:shd w:val="clear" w:color="auto" w:fill="FFFFFF"/>
              </w:tcPr>
            </w:tcPrChange>
          </w:tcPr>
          <w:p w14:paraId="299A053A" w14:textId="77777777" w:rsidR="0089417D" w:rsidRDefault="00C0458A">
            <w:pPr>
              <w:spacing w:line="320" w:lineRule="atLeast"/>
              <w:ind w:left="60" w:right="60"/>
              <w:jc w:val="right"/>
              <w:rPr>
                <w:color w:val="010205"/>
                <w:sz w:val="18"/>
                <w:szCs w:val="24"/>
              </w:rPr>
            </w:pPr>
            <w:r>
              <w:rPr>
                <w:color w:val="010205"/>
                <w:sz w:val="18"/>
                <w:szCs w:val="24"/>
              </w:rPr>
              <w:t>124</w:t>
            </w:r>
          </w:p>
        </w:tc>
        <w:tc>
          <w:tcPr>
            <w:tcW w:w="1030" w:type="dxa"/>
            <w:tcBorders>
              <w:top w:val="single" w:sz="8" w:space="0" w:color="152935"/>
              <w:left w:val="single" w:sz="8" w:space="0" w:color="E0E0E0"/>
              <w:bottom w:val="single" w:sz="8" w:space="0" w:color="AEAEAE"/>
              <w:right w:val="single" w:sz="8" w:space="0" w:color="E0E0E0"/>
              <w:tl2br w:val="nil"/>
              <w:tr2bl w:val="nil"/>
            </w:tcBorders>
            <w:shd w:val="clear" w:color="auto" w:fill="FFFFFF"/>
            <w:tcPrChange w:id="238" w:author="杨 忆" w:date="2021-10-27T20:52:00Z">
              <w:tcPr>
                <w:tcW w:w="1029" w:type="dxa"/>
                <w:tcBorders>
                  <w:top w:val="single" w:sz="8" w:space="0" w:color="152935"/>
                  <w:left w:val="single" w:sz="8" w:space="0" w:color="E0E0E0"/>
                  <w:bottom w:val="single" w:sz="8" w:space="0" w:color="AEAEAE"/>
                  <w:right w:val="single" w:sz="8" w:space="0" w:color="E0E0E0"/>
                  <w:tl2br w:val="nil"/>
                  <w:tr2bl w:val="nil"/>
                </w:tcBorders>
                <w:shd w:val="clear" w:color="auto" w:fill="FFFFFF"/>
              </w:tcPr>
            </w:tcPrChange>
          </w:tcPr>
          <w:p w14:paraId="14C757DE" w14:textId="77777777" w:rsidR="0089417D" w:rsidRDefault="00C0458A">
            <w:pPr>
              <w:spacing w:line="320" w:lineRule="atLeast"/>
              <w:ind w:left="60" w:right="60"/>
              <w:jc w:val="right"/>
              <w:rPr>
                <w:color w:val="010205"/>
                <w:sz w:val="18"/>
                <w:szCs w:val="24"/>
              </w:rPr>
            </w:pPr>
            <w:r>
              <w:rPr>
                <w:color w:val="010205"/>
                <w:sz w:val="18"/>
                <w:szCs w:val="24"/>
              </w:rPr>
              <w:t>23.5</w:t>
            </w:r>
          </w:p>
        </w:tc>
        <w:tc>
          <w:tcPr>
            <w:tcW w:w="1215" w:type="dxa"/>
            <w:tcBorders>
              <w:top w:val="single" w:sz="8" w:space="0" w:color="152935"/>
              <w:left w:val="single" w:sz="8" w:space="0" w:color="E0E0E0"/>
              <w:bottom w:val="single" w:sz="8" w:space="0" w:color="AEAEAE"/>
              <w:right w:val="single" w:sz="8" w:space="0" w:color="E0E0E0"/>
              <w:tl2br w:val="nil"/>
              <w:tr2bl w:val="nil"/>
            </w:tcBorders>
            <w:shd w:val="clear" w:color="auto" w:fill="FFFFFF"/>
            <w:tcPrChange w:id="239" w:author="杨 忆" w:date="2021-10-27T20:52:00Z">
              <w:tcPr>
                <w:tcW w:w="1214" w:type="dxa"/>
                <w:tcBorders>
                  <w:top w:val="single" w:sz="8" w:space="0" w:color="152935"/>
                  <w:left w:val="single" w:sz="8" w:space="0" w:color="E0E0E0"/>
                  <w:bottom w:val="single" w:sz="8" w:space="0" w:color="AEAEAE"/>
                  <w:right w:val="single" w:sz="8" w:space="0" w:color="E0E0E0"/>
                  <w:tl2br w:val="nil"/>
                  <w:tr2bl w:val="nil"/>
                </w:tcBorders>
                <w:shd w:val="clear" w:color="auto" w:fill="FFFFFF"/>
              </w:tcPr>
            </w:tcPrChange>
          </w:tcPr>
          <w:p w14:paraId="3E82924D" w14:textId="77777777" w:rsidR="0089417D" w:rsidRDefault="00C0458A">
            <w:pPr>
              <w:spacing w:line="320" w:lineRule="atLeast"/>
              <w:ind w:left="60" w:right="60"/>
              <w:jc w:val="right"/>
              <w:rPr>
                <w:color w:val="010205"/>
                <w:sz w:val="18"/>
                <w:szCs w:val="24"/>
              </w:rPr>
            </w:pPr>
            <w:r>
              <w:rPr>
                <w:color w:val="010205"/>
                <w:sz w:val="18"/>
                <w:szCs w:val="24"/>
              </w:rPr>
              <w:t>23.5</w:t>
            </w:r>
          </w:p>
        </w:tc>
        <w:tc>
          <w:tcPr>
            <w:tcW w:w="1215" w:type="dxa"/>
            <w:tcBorders>
              <w:top w:val="single" w:sz="8" w:space="0" w:color="152935"/>
              <w:left w:val="single" w:sz="8" w:space="0" w:color="E0E0E0"/>
              <w:bottom w:val="single" w:sz="8" w:space="0" w:color="AEAEAE"/>
              <w:right w:val="nil"/>
              <w:tl2br w:val="nil"/>
              <w:tr2bl w:val="nil"/>
            </w:tcBorders>
            <w:shd w:val="clear" w:color="auto" w:fill="FFFFFF"/>
            <w:tcPrChange w:id="240" w:author="杨 忆" w:date="2021-10-27T20:52:00Z">
              <w:tcPr>
                <w:tcW w:w="1214" w:type="dxa"/>
                <w:tcBorders>
                  <w:top w:val="single" w:sz="8" w:space="0" w:color="152935"/>
                  <w:left w:val="single" w:sz="8" w:space="0" w:color="E0E0E0"/>
                  <w:bottom w:val="single" w:sz="8" w:space="0" w:color="AEAEAE"/>
                  <w:right w:val="nil"/>
                  <w:tl2br w:val="nil"/>
                  <w:tr2bl w:val="nil"/>
                </w:tcBorders>
                <w:shd w:val="clear" w:color="auto" w:fill="FFFFFF"/>
              </w:tcPr>
            </w:tcPrChange>
          </w:tcPr>
          <w:p w14:paraId="323365B8" w14:textId="77777777" w:rsidR="0089417D" w:rsidRDefault="00C0458A">
            <w:pPr>
              <w:spacing w:line="320" w:lineRule="atLeast"/>
              <w:ind w:left="60" w:right="60"/>
              <w:jc w:val="right"/>
              <w:rPr>
                <w:color w:val="010205"/>
                <w:sz w:val="18"/>
                <w:szCs w:val="24"/>
              </w:rPr>
            </w:pPr>
            <w:r>
              <w:rPr>
                <w:color w:val="010205"/>
                <w:sz w:val="18"/>
                <w:szCs w:val="24"/>
              </w:rPr>
              <w:t>23.5</w:t>
            </w:r>
          </w:p>
        </w:tc>
      </w:tr>
      <w:tr w:rsidR="0089417D" w14:paraId="439564B8" w14:textId="77777777" w:rsidTr="006F0F72">
        <w:trPr>
          <w:cantSplit/>
          <w:trPrChange w:id="241" w:author="杨 忆" w:date="2021-10-27T20:52:00Z">
            <w:trPr>
              <w:cantSplit/>
            </w:trPr>
          </w:trPrChange>
        </w:trPr>
        <w:tc>
          <w:tcPr>
            <w:tcW w:w="736" w:type="dxa"/>
            <w:vMerge/>
            <w:tcBorders>
              <w:top w:val="single" w:sz="8" w:space="0" w:color="152935"/>
              <w:left w:val="nil"/>
              <w:bottom w:val="single" w:sz="8" w:space="0" w:color="152935"/>
              <w:right w:val="nil"/>
              <w:tl2br w:val="nil"/>
              <w:tr2bl w:val="nil"/>
            </w:tcBorders>
            <w:shd w:val="clear" w:color="auto" w:fill="E0E0E0"/>
            <w:tcPrChange w:id="242" w:author="杨 忆" w:date="2021-10-27T20:52:00Z">
              <w:tcPr>
                <w:tcW w:w="737" w:type="dxa"/>
                <w:vMerge/>
                <w:tcBorders>
                  <w:top w:val="single" w:sz="8" w:space="0" w:color="152935"/>
                  <w:left w:val="nil"/>
                  <w:bottom w:val="single" w:sz="8" w:space="0" w:color="152935"/>
                  <w:right w:val="nil"/>
                  <w:tl2br w:val="nil"/>
                  <w:tr2bl w:val="nil"/>
                </w:tcBorders>
                <w:shd w:val="clear" w:color="auto" w:fill="E0E0E0"/>
              </w:tcPr>
            </w:tcPrChange>
          </w:tcPr>
          <w:p w14:paraId="30C3A8FF" w14:textId="77777777" w:rsidR="0089417D" w:rsidRDefault="0089417D">
            <w:pPr>
              <w:rPr>
                <w:color w:val="010205"/>
                <w:sz w:val="18"/>
                <w:szCs w:val="24"/>
              </w:rPr>
            </w:pPr>
          </w:p>
        </w:tc>
        <w:tc>
          <w:tcPr>
            <w:tcW w:w="1922" w:type="dxa"/>
            <w:tcBorders>
              <w:top w:val="single" w:sz="8" w:space="0" w:color="AEAEAE"/>
              <w:left w:val="nil"/>
              <w:bottom w:val="single" w:sz="8" w:space="0" w:color="AEAEAE"/>
              <w:right w:val="nil"/>
              <w:tl2br w:val="nil"/>
              <w:tr2bl w:val="nil"/>
            </w:tcBorders>
            <w:shd w:val="clear" w:color="auto" w:fill="E0E0E0"/>
            <w:tcPrChange w:id="243" w:author="杨 忆" w:date="2021-10-27T20:52:00Z">
              <w:tcPr>
                <w:tcW w:w="1921" w:type="dxa"/>
                <w:tcBorders>
                  <w:top w:val="single" w:sz="8" w:space="0" w:color="AEAEAE"/>
                  <w:left w:val="nil"/>
                  <w:bottom w:val="single" w:sz="8" w:space="0" w:color="AEAEAE"/>
                  <w:right w:val="nil"/>
                  <w:tl2br w:val="nil"/>
                  <w:tr2bl w:val="nil"/>
                </w:tcBorders>
                <w:shd w:val="clear" w:color="auto" w:fill="E0E0E0"/>
              </w:tcPr>
            </w:tcPrChange>
          </w:tcPr>
          <w:p w14:paraId="5D370AD6" w14:textId="77777777" w:rsidR="0089417D" w:rsidRDefault="00C0458A">
            <w:pPr>
              <w:spacing w:line="320" w:lineRule="atLeast"/>
              <w:ind w:left="60" w:right="60"/>
              <w:rPr>
                <w:color w:val="264A60"/>
                <w:sz w:val="18"/>
                <w:szCs w:val="24"/>
              </w:rPr>
            </w:pPr>
            <w:r>
              <w:rPr>
                <w:color w:val="264A60"/>
                <w:sz w:val="18"/>
                <w:szCs w:val="24"/>
              </w:rPr>
              <w:t>B.政策措施</w:t>
            </w:r>
          </w:p>
        </w:tc>
        <w:tc>
          <w:tcPr>
            <w:tcW w:w="1030" w:type="dxa"/>
            <w:tcBorders>
              <w:top w:val="single" w:sz="8" w:space="0" w:color="AEAEAE"/>
              <w:left w:val="nil"/>
              <w:bottom w:val="single" w:sz="8" w:space="0" w:color="AEAEAE"/>
              <w:right w:val="single" w:sz="8" w:space="0" w:color="E0E0E0"/>
              <w:tl2br w:val="nil"/>
              <w:tr2bl w:val="nil"/>
            </w:tcBorders>
            <w:shd w:val="clear" w:color="auto" w:fill="FFFFFF"/>
            <w:tcPrChange w:id="244" w:author="杨 忆" w:date="2021-10-27T20:52:00Z">
              <w:tcPr>
                <w:tcW w:w="1029" w:type="dxa"/>
                <w:tcBorders>
                  <w:top w:val="single" w:sz="8" w:space="0" w:color="AEAEAE"/>
                  <w:left w:val="nil"/>
                  <w:bottom w:val="single" w:sz="8" w:space="0" w:color="AEAEAE"/>
                  <w:right w:val="single" w:sz="8" w:space="0" w:color="E0E0E0"/>
                  <w:tl2br w:val="nil"/>
                  <w:tr2bl w:val="nil"/>
                </w:tcBorders>
                <w:shd w:val="clear" w:color="auto" w:fill="FFFFFF"/>
              </w:tcPr>
            </w:tcPrChange>
          </w:tcPr>
          <w:p w14:paraId="23A7A988" w14:textId="77777777" w:rsidR="0089417D" w:rsidRDefault="00C0458A">
            <w:pPr>
              <w:spacing w:line="320" w:lineRule="atLeast"/>
              <w:ind w:left="60" w:right="60"/>
              <w:jc w:val="right"/>
              <w:rPr>
                <w:color w:val="010205"/>
                <w:sz w:val="18"/>
                <w:szCs w:val="24"/>
              </w:rPr>
            </w:pPr>
            <w:r>
              <w:rPr>
                <w:color w:val="010205"/>
                <w:sz w:val="18"/>
                <w:szCs w:val="24"/>
              </w:rPr>
              <w:t>120</w:t>
            </w:r>
          </w:p>
        </w:tc>
        <w:tc>
          <w:tcPr>
            <w:tcW w:w="1030" w:type="dxa"/>
            <w:tcBorders>
              <w:top w:val="single" w:sz="8" w:space="0" w:color="AEAEAE"/>
              <w:left w:val="single" w:sz="8" w:space="0" w:color="E0E0E0"/>
              <w:bottom w:val="single" w:sz="8" w:space="0" w:color="AEAEAE"/>
              <w:right w:val="single" w:sz="8" w:space="0" w:color="E0E0E0"/>
              <w:tl2br w:val="nil"/>
              <w:tr2bl w:val="nil"/>
            </w:tcBorders>
            <w:shd w:val="clear" w:color="auto" w:fill="FFFFFF"/>
            <w:tcPrChange w:id="245" w:author="杨 忆" w:date="2021-10-27T20:52:00Z">
              <w:tcPr>
                <w:tcW w:w="1029" w:type="dxa"/>
                <w:tcBorders>
                  <w:top w:val="single" w:sz="8" w:space="0" w:color="AEAEAE"/>
                  <w:left w:val="single" w:sz="8" w:space="0" w:color="E0E0E0"/>
                  <w:bottom w:val="single" w:sz="8" w:space="0" w:color="AEAEAE"/>
                  <w:right w:val="single" w:sz="8" w:space="0" w:color="E0E0E0"/>
                  <w:tl2br w:val="nil"/>
                  <w:tr2bl w:val="nil"/>
                </w:tcBorders>
                <w:shd w:val="clear" w:color="auto" w:fill="FFFFFF"/>
              </w:tcPr>
            </w:tcPrChange>
          </w:tcPr>
          <w:p w14:paraId="721F8E8F" w14:textId="77777777" w:rsidR="0089417D" w:rsidRDefault="00C0458A">
            <w:pPr>
              <w:spacing w:line="320" w:lineRule="atLeast"/>
              <w:ind w:left="60" w:right="60"/>
              <w:jc w:val="right"/>
              <w:rPr>
                <w:color w:val="010205"/>
                <w:sz w:val="18"/>
                <w:szCs w:val="24"/>
              </w:rPr>
            </w:pPr>
            <w:r>
              <w:rPr>
                <w:color w:val="010205"/>
                <w:sz w:val="18"/>
                <w:szCs w:val="24"/>
              </w:rPr>
              <w:t>22.8</w:t>
            </w:r>
          </w:p>
        </w:tc>
        <w:tc>
          <w:tcPr>
            <w:tcW w:w="1215" w:type="dxa"/>
            <w:tcBorders>
              <w:top w:val="single" w:sz="8" w:space="0" w:color="AEAEAE"/>
              <w:left w:val="single" w:sz="8" w:space="0" w:color="E0E0E0"/>
              <w:bottom w:val="single" w:sz="8" w:space="0" w:color="AEAEAE"/>
              <w:right w:val="single" w:sz="8" w:space="0" w:color="E0E0E0"/>
              <w:tl2br w:val="nil"/>
              <w:tr2bl w:val="nil"/>
            </w:tcBorders>
            <w:shd w:val="clear" w:color="auto" w:fill="FFFFFF"/>
            <w:tcPrChange w:id="246" w:author="杨 忆" w:date="2021-10-27T20:52:00Z">
              <w:tcPr>
                <w:tcW w:w="1214" w:type="dxa"/>
                <w:tcBorders>
                  <w:top w:val="single" w:sz="8" w:space="0" w:color="AEAEAE"/>
                  <w:left w:val="single" w:sz="8" w:space="0" w:color="E0E0E0"/>
                  <w:bottom w:val="single" w:sz="8" w:space="0" w:color="AEAEAE"/>
                  <w:right w:val="single" w:sz="8" w:space="0" w:color="E0E0E0"/>
                  <w:tl2br w:val="nil"/>
                  <w:tr2bl w:val="nil"/>
                </w:tcBorders>
                <w:shd w:val="clear" w:color="auto" w:fill="FFFFFF"/>
              </w:tcPr>
            </w:tcPrChange>
          </w:tcPr>
          <w:p w14:paraId="3FAD0114" w14:textId="77777777" w:rsidR="0089417D" w:rsidRDefault="00C0458A">
            <w:pPr>
              <w:spacing w:line="320" w:lineRule="atLeast"/>
              <w:ind w:left="60" w:right="60"/>
              <w:jc w:val="right"/>
              <w:rPr>
                <w:color w:val="010205"/>
                <w:sz w:val="18"/>
                <w:szCs w:val="24"/>
              </w:rPr>
            </w:pPr>
            <w:r>
              <w:rPr>
                <w:color w:val="010205"/>
                <w:sz w:val="18"/>
                <w:szCs w:val="24"/>
              </w:rPr>
              <w:t>22.8</w:t>
            </w:r>
          </w:p>
        </w:tc>
        <w:tc>
          <w:tcPr>
            <w:tcW w:w="1215" w:type="dxa"/>
            <w:tcBorders>
              <w:top w:val="single" w:sz="8" w:space="0" w:color="AEAEAE"/>
              <w:left w:val="single" w:sz="8" w:space="0" w:color="E0E0E0"/>
              <w:bottom w:val="single" w:sz="8" w:space="0" w:color="AEAEAE"/>
              <w:right w:val="nil"/>
              <w:tl2br w:val="nil"/>
              <w:tr2bl w:val="nil"/>
            </w:tcBorders>
            <w:shd w:val="clear" w:color="auto" w:fill="FFFFFF"/>
            <w:tcPrChange w:id="247" w:author="杨 忆" w:date="2021-10-27T20:52:00Z">
              <w:tcPr>
                <w:tcW w:w="1214" w:type="dxa"/>
                <w:tcBorders>
                  <w:top w:val="single" w:sz="8" w:space="0" w:color="AEAEAE"/>
                  <w:left w:val="single" w:sz="8" w:space="0" w:color="E0E0E0"/>
                  <w:bottom w:val="single" w:sz="8" w:space="0" w:color="AEAEAE"/>
                  <w:right w:val="nil"/>
                  <w:tl2br w:val="nil"/>
                  <w:tr2bl w:val="nil"/>
                </w:tcBorders>
                <w:shd w:val="clear" w:color="auto" w:fill="FFFFFF"/>
              </w:tcPr>
            </w:tcPrChange>
          </w:tcPr>
          <w:p w14:paraId="6B0F434A" w14:textId="77777777" w:rsidR="0089417D" w:rsidRDefault="00C0458A">
            <w:pPr>
              <w:spacing w:line="320" w:lineRule="atLeast"/>
              <w:ind w:left="60" w:right="60"/>
              <w:jc w:val="right"/>
              <w:rPr>
                <w:color w:val="010205"/>
                <w:sz w:val="18"/>
                <w:szCs w:val="24"/>
              </w:rPr>
            </w:pPr>
            <w:r>
              <w:rPr>
                <w:color w:val="010205"/>
                <w:sz w:val="18"/>
                <w:szCs w:val="24"/>
              </w:rPr>
              <w:t>46.3</w:t>
            </w:r>
          </w:p>
        </w:tc>
      </w:tr>
      <w:tr w:rsidR="0089417D" w14:paraId="65F96055" w14:textId="77777777" w:rsidTr="006F0F72">
        <w:trPr>
          <w:cantSplit/>
          <w:trPrChange w:id="248" w:author="杨 忆" w:date="2021-10-27T20:52:00Z">
            <w:trPr>
              <w:cantSplit/>
            </w:trPr>
          </w:trPrChange>
        </w:trPr>
        <w:tc>
          <w:tcPr>
            <w:tcW w:w="736" w:type="dxa"/>
            <w:vMerge/>
            <w:tcBorders>
              <w:top w:val="single" w:sz="8" w:space="0" w:color="152935"/>
              <w:left w:val="nil"/>
              <w:bottom w:val="single" w:sz="8" w:space="0" w:color="152935"/>
              <w:right w:val="nil"/>
              <w:tl2br w:val="nil"/>
              <w:tr2bl w:val="nil"/>
            </w:tcBorders>
            <w:shd w:val="clear" w:color="auto" w:fill="E0E0E0"/>
            <w:tcPrChange w:id="249" w:author="杨 忆" w:date="2021-10-27T20:52:00Z">
              <w:tcPr>
                <w:tcW w:w="737" w:type="dxa"/>
                <w:vMerge/>
                <w:tcBorders>
                  <w:top w:val="single" w:sz="8" w:space="0" w:color="152935"/>
                  <w:left w:val="nil"/>
                  <w:bottom w:val="single" w:sz="8" w:space="0" w:color="152935"/>
                  <w:right w:val="nil"/>
                  <w:tl2br w:val="nil"/>
                  <w:tr2bl w:val="nil"/>
                </w:tcBorders>
                <w:shd w:val="clear" w:color="auto" w:fill="E0E0E0"/>
              </w:tcPr>
            </w:tcPrChange>
          </w:tcPr>
          <w:p w14:paraId="5545C3FB" w14:textId="77777777" w:rsidR="0089417D" w:rsidRDefault="0089417D">
            <w:pPr>
              <w:rPr>
                <w:color w:val="010205"/>
                <w:sz w:val="18"/>
                <w:szCs w:val="24"/>
              </w:rPr>
            </w:pPr>
          </w:p>
        </w:tc>
        <w:tc>
          <w:tcPr>
            <w:tcW w:w="1922" w:type="dxa"/>
            <w:tcBorders>
              <w:top w:val="single" w:sz="8" w:space="0" w:color="AEAEAE"/>
              <w:left w:val="nil"/>
              <w:bottom w:val="single" w:sz="8" w:space="0" w:color="AEAEAE"/>
              <w:right w:val="nil"/>
              <w:tl2br w:val="nil"/>
              <w:tr2bl w:val="nil"/>
            </w:tcBorders>
            <w:shd w:val="clear" w:color="auto" w:fill="E0E0E0"/>
            <w:tcPrChange w:id="250" w:author="杨 忆" w:date="2021-10-27T20:52:00Z">
              <w:tcPr>
                <w:tcW w:w="1921" w:type="dxa"/>
                <w:tcBorders>
                  <w:top w:val="single" w:sz="8" w:space="0" w:color="AEAEAE"/>
                  <w:left w:val="nil"/>
                  <w:bottom w:val="single" w:sz="8" w:space="0" w:color="AEAEAE"/>
                  <w:right w:val="nil"/>
                  <w:tl2br w:val="nil"/>
                  <w:tr2bl w:val="nil"/>
                </w:tcBorders>
                <w:shd w:val="clear" w:color="auto" w:fill="E0E0E0"/>
              </w:tcPr>
            </w:tcPrChange>
          </w:tcPr>
          <w:p w14:paraId="707C458E" w14:textId="77777777" w:rsidR="0089417D" w:rsidRDefault="00C0458A">
            <w:pPr>
              <w:spacing w:line="320" w:lineRule="atLeast"/>
              <w:ind w:left="60" w:right="60"/>
              <w:rPr>
                <w:color w:val="264A60"/>
                <w:sz w:val="18"/>
                <w:szCs w:val="24"/>
              </w:rPr>
            </w:pPr>
            <w:r>
              <w:rPr>
                <w:color w:val="264A60"/>
                <w:sz w:val="18"/>
                <w:szCs w:val="24"/>
              </w:rPr>
              <w:t>C.用户规模</w:t>
            </w:r>
          </w:p>
        </w:tc>
        <w:tc>
          <w:tcPr>
            <w:tcW w:w="1030" w:type="dxa"/>
            <w:tcBorders>
              <w:top w:val="single" w:sz="8" w:space="0" w:color="AEAEAE"/>
              <w:left w:val="nil"/>
              <w:bottom w:val="single" w:sz="8" w:space="0" w:color="AEAEAE"/>
              <w:right w:val="single" w:sz="8" w:space="0" w:color="E0E0E0"/>
              <w:tl2br w:val="nil"/>
              <w:tr2bl w:val="nil"/>
            </w:tcBorders>
            <w:shd w:val="clear" w:color="auto" w:fill="FFFFFF"/>
            <w:tcPrChange w:id="251" w:author="杨 忆" w:date="2021-10-27T20:52:00Z">
              <w:tcPr>
                <w:tcW w:w="1029" w:type="dxa"/>
                <w:tcBorders>
                  <w:top w:val="single" w:sz="8" w:space="0" w:color="AEAEAE"/>
                  <w:left w:val="nil"/>
                  <w:bottom w:val="single" w:sz="8" w:space="0" w:color="AEAEAE"/>
                  <w:right w:val="single" w:sz="8" w:space="0" w:color="E0E0E0"/>
                  <w:tl2br w:val="nil"/>
                  <w:tr2bl w:val="nil"/>
                </w:tcBorders>
                <w:shd w:val="clear" w:color="auto" w:fill="FFFFFF"/>
              </w:tcPr>
            </w:tcPrChange>
          </w:tcPr>
          <w:p w14:paraId="6A853C77" w14:textId="77777777" w:rsidR="0089417D" w:rsidRDefault="00C0458A">
            <w:pPr>
              <w:spacing w:line="320" w:lineRule="atLeast"/>
              <w:ind w:left="60" w:right="60"/>
              <w:jc w:val="right"/>
              <w:rPr>
                <w:color w:val="010205"/>
                <w:sz w:val="18"/>
                <w:szCs w:val="24"/>
              </w:rPr>
            </w:pPr>
            <w:r>
              <w:rPr>
                <w:color w:val="010205"/>
                <w:sz w:val="18"/>
                <w:szCs w:val="24"/>
              </w:rPr>
              <w:t>55</w:t>
            </w:r>
          </w:p>
        </w:tc>
        <w:tc>
          <w:tcPr>
            <w:tcW w:w="1030" w:type="dxa"/>
            <w:tcBorders>
              <w:top w:val="single" w:sz="8" w:space="0" w:color="AEAEAE"/>
              <w:left w:val="single" w:sz="8" w:space="0" w:color="E0E0E0"/>
              <w:bottom w:val="single" w:sz="8" w:space="0" w:color="AEAEAE"/>
              <w:right w:val="single" w:sz="8" w:space="0" w:color="E0E0E0"/>
              <w:tl2br w:val="nil"/>
              <w:tr2bl w:val="nil"/>
            </w:tcBorders>
            <w:shd w:val="clear" w:color="auto" w:fill="FFFFFF"/>
            <w:tcPrChange w:id="252" w:author="杨 忆" w:date="2021-10-27T20:52:00Z">
              <w:tcPr>
                <w:tcW w:w="1029" w:type="dxa"/>
                <w:tcBorders>
                  <w:top w:val="single" w:sz="8" w:space="0" w:color="AEAEAE"/>
                  <w:left w:val="single" w:sz="8" w:space="0" w:color="E0E0E0"/>
                  <w:bottom w:val="single" w:sz="8" w:space="0" w:color="AEAEAE"/>
                  <w:right w:val="single" w:sz="8" w:space="0" w:color="E0E0E0"/>
                  <w:tl2br w:val="nil"/>
                  <w:tr2bl w:val="nil"/>
                </w:tcBorders>
                <w:shd w:val="clear" w:color="auto" w:fill="FFFFFF"/>
              </w:tcPr>
            </w:tcPrChange>
          </w:tcPr>
          <w:p w14:paraId="146D8005" w14:textId="77777777" w:rsidR="0089417D" w:rsidRDefault="00C0458A">
            <w:pPr>
              <w:spacing w:line="320" w:lineRule="atLeast"/>
              <w:ind w:left="60" w:right="60"/>
              <w:jc w:val="right"/>
              <w:rPr>
                <w:color w:val="010205"/>
                <w:sz w:val="18"/>
                <w:szCs w:val="24"/>
              </w:rPr>
            </w:pPr>
            <w:r>
              <w:rPr>
                <w:color w:val="010205"/>
                <w:sz w:val="18"/>
                <w:szCs w:val="24"/>
              </w:rPr>
              <w:t>10.4</w:t>
            </w:r>
          </w:p>
        </w:tc>
        <w:tc>
          <w:tcPr>
            <w:tcW w:w="1215" w:type="dxa"/>
            <w:tcBorders>
              <w:top w:val="single" w:sz="8" w:space="0" w:color="AEAEAE"/>
              <w:left w:val="single" w:sz="8" w:space="0" w:color="E0E0E0"/>
              <w:bottom w:val="single" w:sz="8" w:space="0" w:color="AEAEAE"/>
              <w:right w:val="single" w:sz="8" w:space="0" w:color="E0E0E0"/>
              <w:tl2br w:val="nil"/>
              <w:tr2bl w:val="nil"/>
            </w:tcBorders>
            <w:shd w:val="clear" w:color="auto" w:fill="FFFFFF"/>
            <w:tcPrChange w:id="253" w:author="杨 忆" w:date="2021-10-27T20:52:00Z">
              <w:tcPr>
                <w:tcW w:w="1214" w:type="dxa"/>
                <w:tcBorders>
                  <w:top w:val="single" w:sz="8" w:space="0" w:color="AEAEAE"/>
                  <w:left w:val="single" w:sz="8" w:space="0" w:color="E0E0E0"/>
                  <w:bottom w:val="single" w:sz="8" w:space="0" w:color="AEAEAE"/>
                  <w:right w:val="single" w:sz="8" w:space="0" w:color="E0E0E0"/>
                  <w:tl2br w:val="nil"/>
                  <w:tr2bl w:val="nil"/>
                </w:tcBorders>
                <w:shd w:val="clear" w:color="auto" w:fill="FFFFFF"/>
              </w:tcPr>
            </w:tcPrChange>
          </w:tcPr>
          <w:p w14:paraId="47D4EAAD" w14:textId="77777777" w:rsidR="0089417D" w:rsidRDefault="00C0458A">
            <w:pPr>
              <w:spacing w:line="320" w:lineRule="atLeast"/>
              <w:ind w:left="60" w:right="60"/>
              <w:jc w:val="right"/>
              <w:rPr>
                <w:color w:val="010205"/>
                <w:sz w:val="18"/>
                <w:szCs w:val="24"/>
              </w:rPr>
            </w:pPr>
            <w:r>
              <w:rPr>
                <w:color w:val="010205"/>
                <w:sz w:val="18"/>
                <w:szCs w:val="24"/>
              </w:rPr>
              <w:t>10.4</w:t>
            </w:r>
          </w:p>
        </w:tc>
        <w:tc>
          <w:tcPr>
            <w:tcW w:w="1215" w:type="dxa"/>
            <w:tcBorders>
              <w:top w:val="single" w:sz="8" w:space="0" w:color="AEAEAE"/>
              <w:left w:val="single" w:sz="8" w:space="0" w:color="E0E0E0"/>
              <w:bottom w:val="single" w:sz="8" w:space="0" w:color="AEAEAE"/>
              <w:right w:val="nil"/>
              <w:tl2br w:val="nil"/>
              <w:tr2bl w:val="nil"/>
            </w:tcBorders>
            <w:shd w:val="clear" w:color="auto" w:fill="FFFFFF"/>
            <w:tcPrChange w:id="254" w:author="杨 忆" w:date="2021-10-27T20:52:00Z">
              <w:tcPr>
                <w:tcW w:w="1214" w:type="dxa"/>
                <w:tcBorders>
                  <w:top w:val="single" w:sz="8" w:space="0" w:color="AEAEAE"/>
                  <w:left w:val="single" w:sz="8" w:space="0" w:color="E0E0E0"/>
                  <w:bottom w:val="single" w:sz="8" w:space="0" w:color="AEAEAE"/>
                  <w:right w:val="nil"/>
                  <w:tl2br w:val="nil"/>
                  <w:tr2bl w:val="nil"/>
                </w:tcBorders>
                <w:shd w:val="clear" w:color="auto" w:fill="FFFFFF"/>
              </w:tcPr>
            </w:tcPrChange>
          </w:tcPr>
          <w:p w14:paraId="4E3BC4CA" w14:textId="77777777" w:rsidR="0089417D" w:rsidRDefault="00C0458A">
            <w:pPr>
              <w:spacing w:line="320" w:lineRule="atLeast"/>
              <w:ind w:left="60" w:right="60"/>
              <w:jc w:val="right"/>
              <w:rPr>
                <w:color w:val="010205"/>
                <w:sz w:val="18"/>
                <w:szCs w:val="24"/>
              </w:rPr>
            </w:pPr>
            <w:r>
              <w:rPr>
                <w:color w:val="010205"/>
                <w:sz w:val="18"/>
                <w:szCs w:val="24"/>
              </w:rPr>
              <w:t>56.7</w:t>
            </w:r>
          </w:p>
        </w:tc>
      </w:tr>
      <w:tr w:rsidR="0089417D" w14:paraId="3549CDA0" w14:textId="77777777" w:rsidTr="006F0F72">
        <w:trPr>
          <w:cantSplit/>
          <w:trPrChange w:id="255" w:author="杨 忆" w:date="2021-10-27T20:52:00Z">
            <w:trPr>
              <w:cantSplit/>
            </w:trPr>
          </w:trPrChange>
        </w:trPr>
        <w:tc>
          <w:tcPr>
            <w:tcW w:w="736" w:type="dxa"/>
            <w:vMerge/>
            <w:tcBorders>
              <w:top w:val="single" w:sz="8" w:space="0" w:color="152935"/>
              <w:left w:val="nil"/>
              <w:bottom w:val="single" w:sz="8" w:space="0" w:color="152935"/>
              <w:right w:val="nil"/>
              <w:tl2br w:val="nil"/>
              <w:tr2bl w:val="nil"/>
            </w:tcBorders>
            <w:shd w:val="clear" w:color="auto" w:fill="E0E0E0"/>
            <w:tcPrChange w:id="256" w:author="杨 忆" w:date="2021-10-27T20:52:00Z">
              <w:tcPr>
                <w:tcW w:w="737" w:type="dxa"/>
                <w:vMerge/>
                <w:tcBorders>
                  <w:top w:val="single" w:sz="8" w:space="0" w:color="152935"/>
                  <w:left w:val="nil"/>
                  <w:bottom w:val="single" w:sz="8" w:space="0" w:color="152935"/>
                  <w:right w:val="nil"/>
                  <w:tl2br w:val="nil"/>
                  <w:tr2bl w:val="nil"/>
                </w:tcBorders>
                <w:shd w:val="clear" w:color="auto" w:fill="E0E0E0"/>
              </w:tcPr>
            </w:tcPrChange>
          </w:tcPr>
          <w:p w14:paraId="2AF18CC0" w14:textId="77777777" w:rsidR="0089417D" w:rsidRDefault="0089417D">
            <w:pPr>
              <w:rPr>
                <w:color w:val="010205"/>
                <w:sz w:val="18"/>
                <w:szCs w:val="24"/>
              </w:rPr>
            </w:pPr>
          </w:p>
        </w:tc>
        <w:tc>
          <w:tcPr>
            <w:tcW w:w="1922" w:type="dxa"/>
            <w:tcBorders>
              <w:top w:val="single" w:sz="8" w:space="0" w:color="AEAEAE"/>
              <w:left w:val="nil"/>
              <w:bottom w:val="single" w:sz="8" w:space="0" w:color="AEAEAE"/>
              <w:right w:val="nil"/>
              <w:tl2br w:val="nil"/>
              <w:tr2bl w:val="nil"/>
            </w:tcBorders>
            <w:shd w:val="clear" w:color="auto" w:fill="E0E0E0"/>
            <w:tcPrChange w:id="257" w:author="杨 忆" w:date="2021-10-27T20:52:00Z">
              <w:tcPr>
                <w:tcW w:w="1921" w:type="dxa"/>
                <w:tcBorders>
                  <w:top w:val="single" w:sz="8" w:space="0" w:color="AEAEAE"/>
                  <w:left w:val="nil"/>
                  <w:bottom w:val="single" w:sz="8" w:space="0" w:color="AEAEAE"/>
                  <w:right w:val="nil"/>
                  <w:tl2br w:val="nil"/>
                  <w:tr2bl w:val="nil"/>
                </w:tcBorders>
                <w:shd w:val="clear" w:color="auto" w:fill="E0E0E0"/>
              </w:tcPr>
            </w:tcPrChange>
          </w:tcPr>
          <w:p w14:paraId="0FB15C7F" w14:textId="77777777" w:rsidR="0089417D" w:rsidRDefault="00C0458A">
            <w:pPr>
              <w:spacing w:line="320" w:lineRule="atLeast"/>
              <w:ind w:left="60" w:right="60"/>
              <w:rPr>
                <w:color w:val="264A60"/>
                <w:sz w:val="18"/>
                <w:szCs w:val="24"/>
              </w:rPr>
            </w:pPr>
            <w:r>
              <w:rPr>
                <w:color w:val="264A60"/>
                <w:sz w:val="18"/>
                <w:szCs w:val="24"/>
              </w:rPr>
              <w:t>D.付费意愿</w:t>
            </w:r>
          </w:p>
        </w:tc>
        <w:tc>
          <w:tcPr>
            <w:tcW w:w="1030" w:type="dxa"/>
            <w:tcBorders>
              <w:top w:val="single" w:sz="8" w:space="0" w:color="AEAEAE"/>
              <w:left w:val="nil"/>
              <w:bottom w:val="single" w:sz="8" w:space="0" w:color="AEAEAE"/>
              <w:right w:val="single" w:sz="8" w:space="0" w:color="E0E0E0"/>
              <w:tl2br w:val="nil"/>
              <w:tr2bl w:val="nil"/>
            </w:tcBorders>
            <w:shd w:val="clear" w:color="auto" w:fill="FFFFFF"/>
            <w:tcPrChange w:id="258" w:author="杨 忆" w:date="2021-10-27T20:52:00Z">
              <w:tcPr>
                <w:tcW w:w="1029" w:type="dxa"/>
                <w:tcBorders>
                  <w:top w:val="single" w:sz="8" w:space="0" w:color="AEAEAE"/>
                  <w:left w:val="nil"/>
                  <w:bottom w:val="single" w:sz="8" w:space="0" w:color="AEAEAE"/>
                  <w:right w:val="single" w:sz="8" w:space="0" w:color="E0E0E0"/>
                  <w:tl2br w:val="nil"/>
                  <w:tr2bl w:val="nil"/>
                </w:tcBorders>
                <w:shd w:val="clear" w:color="auto" w:fill="FFFFFF"/>
              </w:tcPr>
            </w:tcPrChange>
          </w:tcPr>
          <w:p w14:paraId="22363733" w14:textId="77777777" w:rsidR="0089417D" w:rsidRDefault="00C0458A">
            <w:pPr>
              <w:spacing w:line="320" w:lineRule="atLeast"/>
              <w:ind w:left="60" w:right="60"/>
              <w:jc w:val="right"/>
              <w:rPr>
                <w:color w:val="010205"/>
                <w:sz w:val="18"/>
                <w:szCs w:val="24"/>
              </w:rPr>
            </w:pPr>
            <w:r>
              <w:rPr>
                <w:color w:val="010205"/>
                <w:sz w:val="18"/>
                <w:szCs w:val="24"/>
              </w:rPr>
              <w:t>59</w:t>
            </w:r>
          </w:p>
        </w:tc>
        <w:tc>
          <w:tcPr>
            <w:tcW w:w="1030" w:type="dxa"/>
            <w:tcBorders>
              <w:top w:val="single" w:sz="8" w:space="0" w:color="AEAEAE"/>
              <w:left w:val="single" w:sz="8" w:space="0" w:color="E0E0E0"/>
              <w:bottom w:val="single" w:sz="8" w:space="0" w:color="AEAEAE"/>
              <w:right w:val="single" w:sz="8" w:space="0" w:color="E0E0E0"/>
              <w:tl2br w:val="nil"/>
              <w:tr2bl w:val="nil"/>
            </w:tcBorders>
            <w:shd w:val="clear" w:color="auto" w:fill="FFFFFF"/>
            <w:tcPrChange w:id="259" w:author="杨 忆" w:date="2021-10-27T20:52:00Z">
              <w:tcPr>
                <w:tcW w:w="1029" w:type="dxa"/>
                <w:tcBorders>
                  <w:top w:val="single" w:sz="8" w:space="0" w:color="AEAEAE"/>
                  <w:left w:val="single" w:sz="8" w:space="0" w:color="E0E0E0"/>
                  <w:bottom w:val="single" w:sz="8" w:space="0" w:color="AEAEAE"/>
                  <w:right w:val="single" w:sz="8" w:space="0" w:color="E0E0E0"/>
                  <w:tl2br w:val="nil"/>
                  <w:tr2bl w:val="nil"/>
                </w:tcBorders>
                <w:shd w:val="clear" w:color="auto" w:fill="FFFFFF"/>
              </w:tcPr>
            </w:tcPrChange>
          </w:tcPr>
          <w:p w14:paraId="14F068CF" w14:textId="77777777" w:rsidR="0089417D" w:rsidRDefault="00C0458A">
            <w:pPr>
              <w:spacing w:line="320" w:lineRule="atLeast"/>
              <w:ind w:left="60" w:right="60"/>
              <w:jc w:val="right"/>
              <w:rPr>
                <w:color w:val="010205"/>
                <w:sz w:val="18"/>
                <w:szCs w:val="24"/>
              </w:rPr>
            </w:pPr>
            <w:r>
              <w:rPr>
                <w:color w:val="010205"/>
                <w:sz w:val="18"/>
                <w:szCs w:val="24"/>
              </w:rPr>
              <w:t>11.2</w:t>
            </w:r>
          </w:p>
        </w:tc>
        <w:tc>
          <w:tcPr>
            <w:tcW w:w="1215" w:type="dxa"/>
            <w:tcBorders>
              <w:top w:val="single" w:sz="8" w:space="0" w:color="AEAEAE"/>
              <w:left w:val="single" w:sz="8" w:space="0" w:color="E0E0E0"/>
              <w:bottom w:val="single" w:sz="8" w:space="0" w:color="AEAEAE"/>
              <w:right w:val="single" w:sz="8" w:space="0" w:color="E0E0E0"/>
              <w:tl2br w:val="nil"/>
              <w:tr2bl w:val="nil"/>
            </w:tcBorders>
            <w:shd w:val="clear" w:color="auto" w:fill="FFFFFF"/>
            <w:tcPrChange w:id="260" w:author="杨 忆" w:date="2021-10-27T20:52:00Z">
              <w:tcPr>
                <w:tcW w:w="1214" w:type="dxa"/>
                <w:tcBorders>
                  <w:top w:val="single" w:sz="8" w:space="0" w:color="AEAEAE"/>
                  <w:left w:val="single" w:sz="8" w:space="0" w:color="E0E0E0"/>
                  <w:bottom w:val="single" w:sz="8" w:space="0" w:color="AEAEAE"/>
                  <w:right w:val="single" w:sz="8" w:space="0" w:color="E0E0E0"/>
                  <w:tl2br w:val="nil"/>
                  <w:tr2bl w:val="nil"/>
                </w:tcBorders>
                <w:shd w:val="clear" w:color="auto" w:fill="FFFFFF"/>
              </w:tcPr>
            </w:tcPrChange>
          </w:tcPr>
          <w:p w14:paraId="65F19966" w14:textId="77777777" w:rsidR="0089417D" w:rsidRDefault="00C0458A">
            <w:pPr>
              <w:spacing w:line="320" w:lineRule="atLeast"/>
              <w:ind w:left="60" w:right="60"/>
              <w:jc w:val="right"/>
              <w:rPr>
                <w:color w:val="010205"/>
                <w:sz w:val="18"/>
                <w:szCs w:val="24"/>
              </w:rPr>
            </w:pPr>
            <w:r>
              <w:rPr>
                <w:color w:val="010205"/>
                <w:sz w:val="18"/>
                <w:szCs w:val="24"/>
              </w:rPr>
              <w:t>11.2</w:t>
            </w:r>
          </w:p>
        </w:tc>
        <w:tc>
          <w:tcPr>
            <w:tcW w:w="1215" w:type="dxa"/>
            <w:tcBorders>
              <w:top w:val="single" w:sz="8" w:space="0" w:color="AEAEAE"/>
              <w:left w:val="single" w:sz="8" w:space="0" w:color="E0E0E0"/>
              <w:bottom w:val="single" w:sz="8" w:space="0" w:color="AEAEAE"/>
              <w:right w:val="nil"/>
              <w:tl2br w:val="nil"/>
              <w:tr2bl w:val="nil"/>
            </w:tcBorders>
            <w:shd w:val="clear" w:color="auto" w:fill="FFFFFF"/>
            <w:tcPrChange w:id="261" w:author="杨 忆" w:date="2021-10-27T20:52:00Z">
              <w:tcPr>
                <w:tcW w:w="1214" w:type="dxa"/>
                <w:tcBorders>
                  <w:top w:val="single" w:sz="8" w:space="0" w:color="AEAEAE"/>
                  <w:left w:val="single" w:sz="8" w:space="0" w:color="E0E0E0"/>
                  <w:bottom w:val="single" w:sz="8" w:space="0" w:color="AEAEAE"/>
                  <w:right w:val="nil"/>
                  <w:tl2br w:val="nil"/>
                  <w:tr2bl w:val="nil"/>
                </w:tcBorders>
                <w:shd w:val="clear" w:color="auto" w:fill="FFFFFF"/>
              </w:tcPr>
            </w:tcPrChange>
          </w:tcPr>
          <w:p w14:paraId="0096D3D9" w14:textId="77777777" w:rsidR="0089417D" w:rsidRDefault="00C0458A">
            <w:pPr>
              <w:spacing w:line="320" w:lineRule="atLeast"/>
              <w:ind w:left="60" w:right="60"/>
              <w:jc w:val="right"/>
              <w:rPr>
                <w:color w:val="010205"/>
                <w:sz w:val="18"/>
                <w:szCs w:val="24"/>
              </w:rPr>
            </w:pPr>
            <w:r>
              <w:rPr>
                <w:color w:val="010205"/>
                <w:sz w:val="18"/>
                <w:szCs w:val="24"/>
              </w:rPr>
              <w:t>67.9</w:t>
            </w:r>
          </w:p>
        </w:tc>
      </w:tr>
      <w:tr w:rsidR="0089417D" w14:paraId="1437D761" w14:textId="77777777" w:rsidTr="006F0F72">
        <w:trPr>
          <w:cantSplit/>
          <w:trPrChange w:id="262" w:author="杨 忆" w:date="2021-10-27T20:52:00Z">
            <w:trPr>
              <w:cantSplit/>
            </w:trPr>
          </w:trPrChange>
        </w:trPr>
        <w:tc>
          <w:tcPr>
            <w:tcW w:w="736" w:type="dxa"/>
            <w:vMerge/>
            <w:tcBorders>
              <w:top w:val="single" w:sz="8" w:space="0" w:color="152935"/>
              <w:left w:val="nil"/>
              <w:bottom w:val="single" w:sz="8" w:space="0" w:color="152935"/>
              <w:right w:val="nil"/>
              <w:tl2br w:val="nil"/>
              <w:tr2bl w:val="nil"/>
            </w:tcBorders>
            <w:shd w:val="clear" w:color="auto" w:fill="E0E0E0"/>
            <w:tcPrChange w:id="263" w:author="杨 忆" w:date="2021-10-27T20:52:00Z">
              <w:tcPr>
                <w:tcW w:w="737" w:type="dxa"/>
                <w:vMerge/>
                <w:tcBorders>
                  <w:top w:val="single" w:sz="8" w:space="0" w:color="152935"/>
                  <w:left w:val="nil"/>
                  <w:bottom w:val="single" w:sz="8" w:space="0" w:color="152935"/>
                  <w:right w:val="nil"/>
                  <w:tl2br w:val="nil"/>
                  <w:tr2bl w:val="nil"/>
                </w:tcBorders>
                <w:shd w:val="clear" w:color="auto" w:fill="E0E0E0"/>
              </w:tcPr>
            </w:tcPrChange>
          </w:tcPr>
          <w:p w14:paraId="6B6249E4" w14:textId="77777777" w:rsidR="0089417D" w:rsidRDefault="0089417D">
            <w:pPr>
              <w:rPr>
                <w:color w:val="010205"/>
                <w:sz w:val="18"/>
                <w:szCs w:val="24"/>
              </w:rPr>
            </w:pPr>
          </w:p>
        </w:tc>
        <w:tc>
          <w:tcPr>
            <w:tcW w:w="1922" w:type="dxa"/>
            <w:tcBorders>
              <w:top w:val="single" w:sz="8" w:space="0" w:color="AEAEAE"/>
              <w:left w:val="nil"/>
              <w:bottom w:val="single" w:sz="8" w:space="0" w:color="AEAEAE"/>
              <w:right w:val="nil"/>
              <w:tl2br w:val="nil"/>
              <w:tr2bl w:val="nil"/>
            </w:tcBorders>
            <w:shd w:val="clear" w:color="auto" w:fill="E0E0E0"/>
            <w:tcPrChange w:id="264" w:author="杨 忆" w:date="2021-10-27T20:52:00Z">
              <w:tcPr>
                <w:tcW w:w="1921" w:type="dxa"/>
                <w:tcBorders>
                  <w:top w:val="single" w:sz="8" w:space="0" w:color="AEAEAE"/>
                  <w:left w:val="nil"/>
                  <w:bottom w:val="single" w:sz="8" w:space="0" w:color="AEAEAE"/>
                  <w:right w:val="nil"/>
                  <w:tl2br w:val="nil"/>
                  <w:tr2bl w:val="nil"/>
                </w:tcBorders>
                <w:shd w:val="clear" w:color="auto" w:fill="E0E0E0"/>
              </w:tcPr>
            </w:tcPrChange>
          </w:tcPr>
          <w:p w14:paraId="34B9A235" w14:textId="77777777" w:rsidR="0089417D" w:rsidRDefault="00C0458A">
            <w:pPr>
              <w:spacing w:line="320" w:lineRule="atLeast"/>
              <w:ind w:left="60" w:right="60"/>
              <w:rPr>
                <w:color w:val="264A60"/>
                <w:sz w:val="18"/>
                <w:szCs w:val="24"/>
              </w:rPr>
            </w:pPr>
            <w:r>
              <w:rPr>
                <w:color w:val="264A60"/>
                <w:sz w:val="18"/>
                <w:szCs w:val="24"/>
              </w:rPr>
              <w:t>E.</w:t>
            </w:r>
            <w:proofErr w:type="gramStart"/>
            <w:r>
              <w:rPr>
                <w:color w:val="264A60"/>
                <w:sz w:val="18"/>
                <w:szCs w:val="24"/>
              </w:rPr>
              <w:t>进口动漫</w:t>
            </w:r>
            <w:proofErr w:type="gramEnd"/>
          </w:p>
        </w:tc>
        <w:tc>
          <w:tcPr>
            <w:tcW w:w="1030" w:type="dxa"/>
            <w:tcBorders>
              <w:top w:val="single" w:sz="8" w:space="0" w:color="AEAEAE"/>
              <w:left w:val="nil"/>
              <w:bottom w:val="single" w:sz="8" w:space="0" w:color="AEAEAE"/>
              <w:right w:val="single" w:sz="8" w:space="0" w:color="E0E0E0"/>
              <w:tl2br w:val="nil"/>
              <w:tr2bl w:val="nil"/>
            </w:tcBorders>
            <w:shd w:val="clear" w:color="auto" w:fill="FFFFFF"/>
            <w:tcPrChange w:id="265" w:author="杨 忆" w:date="2021-10-27T20:52:00Z">
              <w:tcPr>
                <w:tcW w:w="1029" w:type="dxa"/>
                <w:tcBorders>
                  <w:top w:val="single" w:sz="8" w:space="0" w:color="AEAEAE"/>
                  <w:left w:val="nil"/>
                  <w:bottom w:val="single" w:sz="8" w:space="0" w:color="AEAEAE"/>
                  <w:right w:val="single" w:sz="8" w:space="0" w:color="E0E0E0"/>
                  <w:tl2br w:val="nil"/>
                  <w:tr2bl w:val="nil"/>
                </w:tcBorders>
                <w:shd w:val="clear" w:color="auto" w:fill="FFFFFF"/>
              </w:tcPr>
            </w:tcPrChange>
          </w:tcPr>
          <w:p w14:paraId="50909C8D" w14:textId="77777777" w:rsidR="0089417D" w:rsidRDefault="00C0458A">
            <w:pPr>
              <w:spacing w:line="320" w:lineRule="atLeast"/>
              <w:ind w:left="60" w:right="60"/>
              <w:jc w:val="right"/>
              <w:rPr>
                <w:color w:val="010205"/>
                <w:sz w:val="18"/>
                <w:szCs w:val="24"/>
              </w:rPr>
            </w:pPr>
            <w:r>
              <w:rPr>
                <w:color w:val="010205"/>
                <w:sz w:val="18"/>
                <w:szCs w:val="24"/>
              </w:rPr>
              <w:t>109</w:t>
            </w:r>
          </w:p>
        </w:tc>
        <w:tc>
          <w:tcPr>
            <w:tcW w:w="1030" w:type="dxa"/>
            <w:tcBorders>
              <w:top w:val="single" w:sz="8" w:space="0" w:color="AEAEAE"/>
              <w:left w:val="single" w:sz="8" w:space="0" w:color="E0E0E0"/>
              <w:bottom w:val="single" w:sz="8" w:space="0" w:color="AEAEAE"/>
              <w:right w:val="single" w:sz="8" w:space="0" w:color="E0E0E0"/>
              <w:tl2br w:val="nil"/>
              <w:tr2bl w:val="nil"/>
            </w:tcBorders>
            <w:shd w:val="clear" w:color="auto" w:fill="FFFFFF"/>
            <w:tcPrChange w:id="266" w:author="杨 忆" w:date="2021-10-27T20:52:00Z">
              <w:tcPr>
                <w:tcW w:w="1029" w:type="dxa"/>
                <w:tcBorders>
                  <w:top w:val="single" w:sz="8" w:space="0" w:color="AEAEAE"/>
                  <w:left w:val="single" w:sz="8" w:space="0" w:color="E0E0E0"/>
                  <w:bottom w:val="single" w:sz="8" w:space="0" w:color="AEAEAE"/>
                  <w:right w:val="single" w:sz="8" w:space="0" w:color="E0E0E0"/>
                  <w:tl2br w:val="nil"/>
                  <w:tr2bl w:val="nil"/>
                </w:tcBorders>
                <w:shd w:val="clear" w:color="auto" w:fill="FFFFFF"/>
              </w:tcPr>
            </w:tcPrChange>
          </w:tcPr>
          <w:p w14:paraId="56D2AA22" w14:textId="77777777" w:rsidR="0089417D" w:rsidRDefault="00C0458A">
            <w:pPr>
              <w:spacing w:line="320" w:lineRule="atLeast"/>
              <w:ind w:left="60" w:right="60"/>
              <w:jc w:val="right"/>
              <w:rPr>
                <w:color w:val="010205"/>
                <w:sz w:val="18"/>
                <w:szCs w:val="24"/>
              </w:rPr>
            </w:pPr>
            <w:r>
              <w:rPr>
                <w:color w:val="010205"/>
                <w:sz w:val="18"/>
                <w:szCs w:val="24"/>
              </w:rPr>
              <w:t>20.7</w:t>
            </w:r>
          </w:p>
        </w:tc>
        <w:tc>
          <w:tcPr>
            <w:tcW w:w="1215" w:type="dxa"/>
            <w:tcBorders>
              <w:top w:val="single" w:sz="8" w:space="0" w:color="AEAEAE"/>
              <w:left w:val="single" w:sz="8" w:space="0" w:color="E0E0E0"/>
              <w:bottom w:val="single" w:sz="8" w:space="0" w:color="AEAEAE"/>
              <w:right w:val="single" w:sz="8" w:space="0" w:color="E0E0E0"/>
              <w:tl2br w:val="nil"/>
              <w:tr2bl w:val="nil"/>
            </w:tcBorders>
            <w:shd w:val="clear" w:color="auto" w:fill="FFFFFF"/>
            <w:tcPrChange w:id="267" w:author="杨 忆" w:date="2021-10-27T20:52:00Z">
              <w:tcPr>
                <w:tcW w:w="1214" w:type="dxa"/>
                <w:tcBorders>
                  <w:top w:val="single" w:sz="8" w:space="0" w:color="AEAEAE"/>
                  <w:left w:val="single" w:sz="8" w:space="0" w:color="E0E0E0"/>
                  <w:bottom w:val="single" w:sz="8" w:space="0" w:color="AEAEAE"/>
                  <w:right w:val="single" w:sz="8" w:space="0" w:color="E0E0E0"/>
                  <w:tl2br w:val="nil"/>
                  <w:tr2bl w:val="nil"/>
                </w:tcBorders>
                <w:shd w:val="clear" w:color="auto" w:fill="FFFFFF"/>
              </w:tcPr>
            </w:tcPrChange>
          </w:tcPr>
          <w:p w14:paraId="6AD5BD2E" w14:textId="77777777" w:rsidR="0089417D" w:rsidRDefault="00C0458A">
            <w:pPr>
              <w:spacing w:line="320" w:lineRule="atLeast"/>
              <w:ind w:left="60" w:right="60"/>
              <w:jc w:val="right"/>
              <w:rPr>
                <w:color w:val="010205"/>
                <w:sz w:val="18"/>
                <w:szCs w:val="24"/>
              </w:rPr>
            </w:pPr>
            <w:r>
              <w:rPr>
                <w:color w:val="010205"/>
                <w:sz w:val="18"/>
                <w:szCs w:val="24"/>
              </w:rPr>
              <w:t>20.7</w:t>
            </w:r>
          </w:p>
        </w:tc>
        <w:tc>
          <w:tcPr>
            <w:tcW w:w="1215" w:type="dxa"/>
            <w:tcBorders>
              <w:top w:val="single" w:sz="8" w:space="0" w:color="AEAEAE"/>
              <w:left w:val="single" w:sz="8" w:space="0" w:color="E0E0E0"/>
              <w:bottom w:val="single" w:sz="8" w:space="0" w:color="AEAEAE"/>
              <w:right w:val="nil"/>
              <w:tl2br w:val="nil"/>
              <w:tr2bl w:val="nil"/>
            </w:tcBorders>
            <w:shd w:val="clear" w:color="auto" w:fill="FFFFFF"/>
            <w:tcPrChange w:id="268" w:author="杨 忆" w:date="2021-10-27T20:52:00Z">
              <w:tcPr>
                <w:tcW w:w="1214" w:type="dxa"/>
                <w:tcBorders>
                  <w:top w:val="single" w:sz="8" w:space="0" w:color="AEAEAE"/>
                  <w:left w:val="single" w:sz="8" w:space="0" w:color="E0E0E0"/>
                  <w:bottom w:val="single" w:sz="8" w:space="0" w:color="AEAEAE"/>
                  <w:right w:val="nil"/>
                  <w:tl2br w:val="nil"/>
                  <w:tr2bl w:val="nil"/>
                </w:tcBorders>
                <w:shd w:val="clear" w:color="auto" w:fill="FFFFFF"/>
              </w:tcPr>
            </w:tcPrChange>
          </w:tcPr>
          <w:p w14:paraId="24C77DF5" w14:textId="77777777" w:rsidR="0089417D" w:rsidRDefault="00C0458A">
            <w:pPr>
              <w:spacing w:line="320" w:lineRule="atLeast"/>
              <w:ind w:left="60" w:right="60"/>
              <w:jc w:val="right"/>
              <w:rPr>
                <w:color w:val="010205"/>
                <w:sz w:val="18"/>
                <w:szCs w:val="24"/>
              </w:rPr>
            </w:pPr>
            <w:r>
              <w:rPr>
                <w:color w:val="010205"/>
                <w:sz w:val="18"/>
                <w:szCs w:val="24"/>
              </w:rPr>
              <w:t>88.6</w:t>
            </w:r>
          </w:p>
        </w:tc>
      </w:tr>
      <w:tr w:rsidR="0089417D" w14:paraId="2AE797EF" w14:textId="77777777" w:rsidTr="006F0F72">
        <w:trPr>
          <w:cantSplit/>
          <w:trPrChange w:id="269" w:author="杨 忆" w:date="2021-10-27T20:52:00Z">
            <w:trPr>
              <w:cantSplit/>
            </w:trPr>
          </w:trPrChange>
        </w:trPr>
        <w:tc>
          <w:tcPr>
            <w:tcW w:w="736" w:type="dxa"/>
            <w:vMerge/>
            <w:tcBorders>
              <w:top w:val="single" w:sz="8" w:space="0" w:color="152935"/>
              <w:left w:val="nil"/>
              <w:bottom w:val="single" w:sz="8" w:space="0" w:color="152935"/>
              <w:right w:val="nil"/>
              <w:tl2br w:val="nil"/>
              <w:tr2bl w:val="nil"/>
            </w:tcBorders>
            <w:shd w:val="clear" w:color="auto" w:fill="E0E0E0"/>
            <w:tcPrChange w:id="270" w:author="杨 忆" w:date="2021-10-27T20:52:00Z">
              <w:tcPr>
                <w:tcW w:w="737" w:type="dxa"/>
                <w:vMerge/>
                <w:tcBorders>
                  <w:top w:val="single" w:sz="8" w:space="0" w:color="152935"/>
                  <w:left w:val="nil"/>
                  <w:bottom w:val="single" w:sz="8" w:space="0" w:color="152935"/>
                  <w:right w:val="nil"/>
                  <w:tl2br w:val="nil"/>
                  <w:tr2bl w:val="nil"/>
                </w:tcBorders>
                <w:shd w:val="clear" w:color="auto" w:fill="E0E0E0"/>
              </w:tcPr>
            </w:tcPrChange>
          </w:tcPr>
          <w:p w14:paraId="3D4E60A2" w14:textId="77777777" w:rsidR="0089417D" w:rsidRDefault="0089417D">
            <w:pPr>
              <w:rPr>
                <w:color w:val="010205"/>
                <w:sz w:val="18"/>
                <w:szCs w:val="24"/>
              </w:rPr>
            </w:pPr>
          </w:p>
        </w:tc>
        <w:tc>
          <w:tcPr>
            <w:tcW w:w="1922" w:type="dxa"/>
            <w:tcBorders>
              <w:top w:val="single" w:sz="8" w:space="0" w:color="AEAEAE"/>
              <w:left w:val="nil"/>
              <w:bottom w:val="single" w:sz="8" w:space="0" w:color="AEAEAE"/>
              <w:right w:val="nil"/>
              <w:tl2br w:val="nil"/>
              <w:tr2bl w:val="nil"/>
            </w:tcBorders>
            <w:shd w:val="clear" w:color="auto" w:fill="E0E0E0"/>
            <w:tcPrChange w:id="271" w:author="杨 忆" w:date="2021-10-27T20:52:00Z">
              <w:tcPr>
                <w:tcW w:w="1921" w:type="dxa"/>
                <w:tcBorders>
                  <w:top w:val="single" w:sz="8" w:space="0" w:color="AEAEAE"/>
                  <w:left w:val="nil"/>
                  <w:bottom w:val="single" w:sz="8" w:space="0" w:color="AEAEAE"/>
                  <w:right w:val="nil"/>
                  <w:tl2br w:val="nil"/>
                  <w:tr2bl w:val="nil"/>
                </w:tcBorders>
                <w:shd w:val="clear" w:color="auto" w:fill="E0E0E0"/>
              </w:tcPr>
            </w:tcPrChange>
          </w:tcPr>
          <w:p w14:paraId="02DDE9C4" w14:textId="77777777" w:rsidR="0089417D" w:rsidRDefault="00C0458A">
            <w:pPr>
              <w:spacing w:line="320" w:lineRule="atLeast"/>
              <w:ind w:left="60" w:right="60"/>
              <w:rPr>
                <w:color w:val="264A60"/>
                <w:sz w:val="18"/>
                <w:szCs w:val="24"/>
              </w:rPr>
            </w:pPr>
            <w:r>
              <w:rPr>
                <w:color w:val="264A60"/>
                <w:sz w:val="18"/>
                <w:szCs w:val="24"/>
              </w:rPr>
              <w:t>F.</w:t>
            </w:r>
            <w:proofErr w:type="gramStart"/>
            <w:r>
              <w:rPr>
                <w:color w:val="264A60"/>
                <w:sz w:val="18"/>
                <w:szCs w:val="24"/>
              </w:rPr>
              <w:t>动漫衍生</w:t>
            </w:r>
            <w:proofErr w:type="gramEnd"/>
            <w:r>
              <w:rPr>
                <w:color w:val="264A60"/>
                <w:sz w:val="18"/>
                <w:szCs w:val="24"/>
              </w:rPr>
              <w:t>品</w:t>
            </w:r>
          </w:p>
        </w:tc>
        <w:tc>
          <w:tcPr>
            <w:tcW w:w="1030" w:type="dxa"/>
            <w:tcBorders>
              <w:top w:val="single" w:sz="8" w:space="0" w:color="AEAEAE"/>
              <w:left w:val="nil"/>
              <w:bottom w:val="single" w:sz="8" w:space="0" w:color="AEAEAE"/>
              <w:right w:val="single" w:sz="8" w:space="0" w:color="E0E0E0"/>
              <w:tl2br w:val="nil"/>
              <w:tr2bl w:val="nil"/>
            </w:tcBorders>
            <w:shd w:val="clear" w:color="auto" w:fill="FFFFFF"/>
            <w:tcPrChange w:id="272" w:author="杨 忆" w:date="2021-10-27T20:52:00Z">
              <w:tcPr>
                <w:tcW w:w="1029" w:type="dxa"/>
                <w:tcBorders>
                  <w:top w:val="single" w:sz="8" w:space="0" w:color="AEAEAE"/>
                  <w:left w:val="nil"/>
                  <w:bottom w:val="single" w:sz="8" w:space="0" w:color="AEAEAE"/>
                  <w:right w:val="single" w:sz="8" w:space="0" w:color="E0E0E0"/>
                  <w:tl2br w:val="nil"/>
                  <w:tr2bl w:val="nil"/>
                </w:tcBorders>
                <w:shd w:val="clear" w:color="auto" w:fill="FFFFFF"/>
              </w:tcPr>
            </w:tcPrChange>
          </w:tcPr>
          <w:p w14:paraId="165DBF8D" w14:textId="77777777" w:rsidR="0089417D" w:rsidRDefault="00C0458A">
            <w:pPr>
              <w:spacing w:line="320" w:lineRule="atLeast"/>
              <w:ind w:left="60" w:right="60"/>
              <w:jc w:val="right"/>
              <w:rPr>
                <w:color w:val="010205"/>
                <w:sz w:val="18"/>
                <w:szCs w:val="24"/>
              </w:rPr>
            </w:pPr>
            <w:r>
              <w:rPr>
                <w:color w:val="010205"/>
                <w:sz w:val="18"/>
                <w:szCs w:val="24"/>
              </w:rPr>
              <w:t>60</w:t>
            </w:r>
          </w:p>
        </w:tc>
        <w:tc>
          <w:tcPr>
            <w:tcW w:w="1030" w:type="dxa"/>
            <w:tcBorders>
              <w:top w:val="single" w:sz="8" w:space="0" w:color="AEAEAE"/>
              <w:left w:val="single" w:sz="8" w:space="0" w:color="E0E0E0"/>
              <w:bottom w:val="single" w:sz="8" w:space="0" w:color="AEAEAE"/>
              <w:right w:val="single" w:sz="8" w:space="0" w:color="E0E0E0"/>
              <w:tl2br w:val="nil"/>
              <w:tr2bl w:val="nil"/>
            </w:tcBorders>
            <w:shd w:val="clear" w:color="auto" w:fill="FFFFFF"/>
            <w:tcPrChange w:id="273" w:author="杨 忆" w:date="2021-10-27T20:52:00Z">
              <w:tcPr>
                <w:tcW w:w="1029" w:type="dxa"/>
                <w:tcBorders>
                  <w:top w:val="single" w:sz="8" w:space="0" w:color="AEAEAE"/>
                  <w:left w:val="single" w:sz="8" w:space="0" w:color="E0E0E0"/>
                  <w:bottom w:val="single" w:sz="8" w:space="0" w:color="AEAEAE"/>
                  <w:right w:val="single" w:sz="8" w:space="0" w:color="E0E0E0"/>
                  <w:tl2br w:val="nil"/>
                  <w:tr2bl w:val="nil"/>
                </w:tcBorders>
                <w:shd w:val="clear" w:color="auto" w:fill="FFFFFF"/>
              </w:tcPr>
            </w:tcPrChange>
          </w:tcPr>
          <w:p w14:paraId="258A324F" w14:textId="77777777" w:rsidR="0089417D" w:rsidRDefault="00C0458A">
            <w:pPr>
              <w:spacing w:line="320" w:lineRule="atLeast"/>
              <w:ind w:left="60" w:right="60"/>
              <w:jc w:val="right"/>
              <w:rPr>
                <w:color w:val="010205"/>
                <w:sz w:val="18"/>
                <w:szCs w:val="24"/>
              </w:rPr>
            </w:pPr>
            <w:r>
              <w:rPr>
                <w:color w:val="010205"/>
                <w:sz w:val="18"/>
                <w:szCs w:val="24"/>
              </w:rPr>
              <w:t>11.4</w:t>
            </w:r>
          </w:p>
        </w:tc>
        <w:tc>
          <w:tcPr>
            <w:tcW w:w="1215" w:type="dxa"/>
            <w:tcBorders>
              <w:top w:val="single" w:sz="8" w:space="0" w:color="AEAEAE"/>
              <w:left w:val="single" w:sz="8" w:space="0" w:color="E0E0E0"/>
              <w:bottom w:val="single" w:sz="8" w:space="0" w:color="AEAEAE"/>
              <w:right w:val="single" w:sz="8" w:space="0" w:color="E0E0E0"/>
              <w:tl2br w:val="nil"/>
              <w:tr2bl w:val="nil"/>
            </w:tcBorders>
            <w:shd w:val="clear" w:color="auto" w:fill="FFFFFF"/>
            <w:tcPrChange w:id="274" w:author="杨 忆" w:date="2021-10-27T20:52:00Z">
              <w:tcPr>
                <w:tcW w:w="1214" w:type="dxa"/>
                <w:tcBorders>
                  <w:top w:val="single" w:sz="8" w:space="0" w:color="AEAEAE"/>
                  <w:left w:val="single" w:sz="8" w:space="0" w:color="E0E0E0"/>
                  <w:bottom w:val="single" w:sz="8" w:space="0" w:color="AEAEAE"/>
                  <w:right w:val="single" w:sz="8" w:space="0" w:color="E0E0E0"/>
                  <w:tl2br w:val="nil"/>
                  <w:tr2bl w:val="nil"/>
                </w:tcBorders>
                <w:shd w:val="clear" w:color="auto" w:fill="FFFFFF"/>
              </w:tcPr>
            </w:tcPrChange>
          </w:tcPr>
          <w:p w14:paraId="41B8C004" w14:textId="77777777" w:rsidR="0089417D" w:rsidRDefault="00C0458A">
            <w:pPr>
              <w:spacing w:line="320" w:lineRule="atLeast"/>
              <w:ind w:left="60" w:right="60"/>
              <w:jc w:val="right"/>
              <w:rPr>
                <w:color w:val="010205"/>
                <w:sz w:val="18"/>
                <w:szCs w:val="24"/>
              </w:rPr>
            </w:pPr>
            <w:r>
              <w:rPr>
                <w:color w:val="010205"/>
                <w:sz w:val="18"/>
                <w:szCs w:val="24"/>
              </w:rPr>
              <w:t>11.4</w:t>
            </w:r>
          </w:p>
        </w:tc>
        <w:tc>
          <w:tcPr>
            <w:tcW w:w="1215" w:type="dxa"/>
            <w:tcBorders>
              <w:top w:val="single" w:sz="8" w:space="0" w:color="AEAEAE"/>
              <w:left w:val="single" w:sz="8" w:space="0" w:color="E0E0E0"/>
              <w:bottom w:val="single" w:sz="8" w:space="0" w:color="AEAEAE"/>
              <w:right w:val="nil"/>
              <w:tl2br w:val="nil"/>
              <w:tr2bl w:val="nil"/>
            </w:tcBorders>
            <w:shd w:val="clear" w:color="auto" w:fill="FFFFFF"/>
            <w:tcPrChange w:id="275" w:author="杨 忆" w:date="2021-10-27T20:52:00Z">
              <w:tcPr>
                <w:tcW w:w="1214" w:type="dxa"/>
                <w:tcBorders>
                  <w:top w:val="single" w:sz="8" w:space="0" w:color="AEAEAE"/>
                  <w:left w:val="single" w:sz="8" w:space="0" w:color="E0E0E0"/>
                  <w:bottom w:val="single" w:sz="8" w:space="0" w:color="AEAEAE"/>
                  <w:right w:val="nil"/>
                  <w:tl2br w:val="nil"/>
                  <w:tr2bl w:val="nil"/>
                </w:tcBorders>
                <w:shd w:val="clear" w:color="auto" w:fill="FFFFFF"/>
              </w:tcPr>
            </w:tcPrChange>
          </w:tcPr>
          <w:p w14:paraId="67AB1F95" w14:textId="77777777" w:rsidR="0089417D" w:rsidRDefault="00C0458A">
            <w:pPr>
              <w:spacing w:line="320" w:lineRule="atLeast"/>
              <w:ind w:left="60" w:right="60"/>
              <w:jc w:val="right"/>
              <w:rPr>
                <w:color w:val="010205"/>
                <w:sz w:val="18"/>
                <w:szCs w:val="24"/>
              </w:rPr>
            </w:pPr>
            <w:r>
              <w:rPr>
                <w:color w:val="010205"/>
                <w:sz w:val="18"/>
                <w:szCs w:val="24"/>
              </w:rPr>
              <w:t>100.0</w:t>
            </w:r>
          </w:p>
        </w:tc>
      </w:tr>
      <w:tr w:rsidR="0089417D" w14:paraId="64E6A3A7" w14:textId="77777777" w:rsidTr="006F0F72">
        <w:trPr>
          <w:cantSplit/>
          <w:trPrChange w:id="276" w:author="杨 忆" w:date="2021-10-27T20:52:00Z">
            <w:trPr>
              <w:cantSplit/>
            </w:trPr>
          </w:trPrChange>
        </w:trPr>
        <w:tc>
          <w:tcPr>
            <w:tcW w:w="736" w:type="dxa"/>
            <w:vMerge/>
            <w:tcBorders>
              <w:top w:val="single" w:sz="8" w:space="0" w:color="152935"/>
              <w:left w:val="nil"/>
              <w:bottom w:val="single" w:sz="8" w:space="0" w:color="152935"/>
              <w:right w:val="nil"/>
              <w:tl2br w:val="nil"/>
              <w:tr2bl w:val="nil"/>
            </w:tcBorders>
            <w:shd w:val="clear" w:color="auto" w:fill="E0E0E0"/>
            <w:tcPrChange w:id="277" w:author="杨 忆" w:date="2021-10-27T20:52:00Z">
              <w:tcPr>
                <w:tcW w:w="737" w:type="dxa"/>
                <w:vMerge/>
                <w:tcBorders>
                  <w:top w:val="single" w:sz="8" w:space="0" w:color="152935"/>
                  <w:left w:val="nil"/>
                  <w:bottom w:val="single" w:sz="8" w:space="0" w:color="152935"/>
                  <w:right w:val="nil"/>
                  <w:tl2br w:val="nil"/>
                  <w:tr2bl w:val="nil"/>
                </w:tcBorders>
                <w:shd w:val="clear" w:color="auto" w:fill="E0E0E0"/>
              </w:tcPr>
            </w:tcPrChange>
          </w:tcPr>
          <w:p w14:paraId="11BC6885" w14:textId="77777777" w:rsidR="0089417D" w:rsidRDefault="0089417D">
            <w:pPr>
              <w:rPr>
                <w:color w:val="010205"/>
                <w:sz w:val="18"/>
                <w:szCs w:val="24"/>
              </w:rPr>
            </w:pPr>
          </w:p>
        </w:tc>
        <w:tc>
          <w:tcPr>
            <w:tcW w:w="1922" w:type="dxa"/>
            <w:tcBorders>
              <w:top w:val="single" w:sz="8" w:space="0" w:color="AEAEAE"/>
              <w:left w:val="nil"/>
              <w:bottom w:val="single" w:sz="8" w:space="0" w:color="AEAEAE"/>
              <w:right w:val="nil"/>
              <w:tl2br w:val="nil"/>
              <w:tr2bl w:val="nil"/>
            </w:tcBorders>
            <w:shd w:val="clear" w:color="auto" w:fill="E0E0E0"/>
            <w:tcPrChange w:id="278" w:author="杨 忆" w:date="2021-10-27T20:52:00Z">
              <w:tcPr>
                <w:tcW w:w="1921" w:type="dxa"/>
                <w:tcBorders>
                  <w:top w:val="single" w:sz="8" w:space="0" w:color="AEAEAE"/>
                  <w:left w:val="nil"/>
                  <w:bottom w:val="single" w:sz="8" w:space="0" w:color="AEAEAE"/>
                  <w:right w:val="nil"/>
                  <w:tl2br w:val="nil"/>
                  <w:tr2bl w:val="nil"/>
                </w:tcBorders>
                <w:shd w:val="clear" w:color="auto" w:fill="E0E0E0"/>
              </w:tcPr>
            </w:tcPrChange>
          </w:tcPr>
          <w:p w14:paraId="04026EBE" w14:textId="77777777" w:rsidR="0089417D" w:rsidRDefault="00C0458A">
            <w:pPr>
              <w:spacing w:line="320" w:lineRule="atLeast"/>
              <w:ind w:left="60" w:right="60"/>
              <w:rPr>
                <w:color w:val="264A60"/>
                <w:sz w:val="18"/>
                <w:szCs w:val="24"/>
              </w:rPr>
            </w:pPr>
            <w:r>
              <w:rPr>
                <w:color w:val="264A60"/>
                <w:sz w:val="18"/>
                <w:szCs w:val="24"/>
              </w:rPr>
              <w:t>总计</w:t>
            </w:r>
          </w:p>
        </w:tc>
        <w:tc>
          <w:tcPr>
            <w:tcW w:w="1030" w:type="dxa"/>
            <w:tcBorders>
              <w:top w:val="single" w:sz="8" w:space="0" w:color="AEAEAE"/>
              <w:left w:val="nil"/>
              <w:bottom w:val="single" w:sz="8" w:space="0" w:color="AEAEAE"/>
              <w:right w:val="single" w:sz="8" w:space="0" w:color="E0E0E0"/>
              <w:tl2br w:val="nil"/>
              <w:tr2bl w:val="nil"/>
            </w:tcBorders>
            <w:shd w:val="clear" w:color="auto" w:fill="FFFFFF"/>
            <w:tcPrChange w:id="279" w:author="杨 忆" w:date="2021-10-27T20:52:00Z">
              <w:tcPr>
                <w:tcW w:w="1029" w:type="dxa"/>
                <w:tcBorders>
                  <w:top w:val="single" w:sz="8" w:space="0" w:color="AEAEAE"/>
                  <w:left w:val="nil"/>
                  <w:bottom w:val="single" w:sz="8" w:space="0" w:color="AEAEAE"/>
                  <w:right w:val="single" w:sz="8" w:space="0" w:color="E0E0E0"/>
                  <w:tl2br w:val="nil"/>
                  <w:tr2bl w:val="nil"/>
                </w:tcBorders>
                <w:shd w:val="clear" w:color="auto" w:fill="FFFFFF"/>
              </w:tcPr>
            </w:tcPrChange>
          </w:tcPr>
          <w:p w14:paraId="6C5F19E1" w14:textId="77777777" w:rsidR="0089417D" w:rsidRDefault="00C0458A">
            <w:pPr>
              <w:spacing w:line="320" w:lineRule="atLeast"/>
              <w:ind w:left="60" w:right="60"/>
              <w:jc w:val="right"/>
              <w:rPr>
                <w:color w:val="010205"/>
                <w:sz w:val="18"/>
                <w:szCs w:val="24"/>
              </w:rPr>
            </w:pPr>
            <w:r>
              <w:rPr>
                <w:color w:val="010205"/>
                <w:sz w:val="18"/>
                <w:szCs w:val="24"/>
              </w:rPr>
              <w:t>527</w:t>
            </w:r>
          </w:p>
        </w:tc>
        <w:tc>
          <w:tcPr>
            <w:tcW w:w="1030" w:type="dxa"/>
            <w:tcBorders>
              <w:top w:val="single" w:sz="8" w:space="0" w:color="AEAEAE"/>
              <w:left w:val="single" w:sz="8" w:space="0" w:color="E0E0E0"/>
              <w:bottom w:val="single" w:sz="8" w:space="0" w:color="AEAEAE"/>
              <w:right w:val="single" w:sz="8" w:space="0" w:color="E0E0E0"/>
              <w:tl2br w:val="nil"/>
              <w:tr2bl w:val="nil"/>
            </w:tcBorders>
            <w:shd w:val="clear" w:color="auto" w:fill="FFFFFF"/>
            <w:tcPrChange w:id="280" w:author="杨 忆" w:date="2021-10-27T20:52:00Z">
              <w:tcPr>
                <w:tcW w:w="1029" w:type="dxa"/>
                <w:tcBorders>
                  <w:top w:val="single" w:sz="8" w:space="0" w:color="AEAEAE"/>
                  <w:left w:val="single" w:sz="8" w:space="0" w:color="E0E0E0"/>
                  <w:bottom w:val="single" w:sz="8" w:space="0" w:color="AEAEAE"/>
                  <w:right w:val="single" w:sz="8" w:space="0" w:color="E0E0E0"/>
                  <w:tl2br w:val="nil"/>
                  <w:tr2bl w:val="nil"/>
                </w:tcBorders>
                <w:shd w:val="clear" w:color="auto" w:fill="FFFFFF"/>
              </w:tcPr>
            </w:tcPrChange>
          </w:tcPr>
          <w:p w14:paraId="1770C90C" w14:textId="77777777" w:rsidR="0089417D" w:rsidRDefault="00C0458A">
            <w:pPr>
              <w:spacing w:line="320" w:lineRule="atLeast"/>
              <w:ind w:left="60" w:right="60"/>
              <w:jc w:val="right"/>
              <w:rPr>
                <w:color w:val="010205"/>
                <w:sz w:val="18"/>
                <w:szCs w:val="24"/>
              </w:rPr>
            </w:pPr>
            <w:r>
              <w:rPr>
                <w:color w:val="010205"/>
                <w:sz w:val="18"/>
                <w:szCs w:val="24"/>
              </w:rPr>
              <w:t>100.0</w:t>
            </w:r>
          </w:p>
        </w:tc>
        <w:tc>
          <w:tcPr>
            <w:tcW w:w="1215" w:type="dxa"/>
            <w:tcBorders>
              <w:top w:val="single" w:sz="8" w:space="0" w:color="AEAEAE"/>
              <w:left w:val="single" w:sz="8" w:space="0" w:color="E0E0E0"/>
              <w:bottom w:val="single" w:sz="8" w:space="0" w:color="AEAEAE"/>
              <w:right w:val="single" w:sz="8" w:space="0" w:color="E0E0E0"/>
              <w:tl2br w:val="nil"/>
              <w:tr2bl w:val="nil"/>
            </w:tcBorders>
            <w:shd w:val="clear" w:color="auto" w:fill="FFFFFF"/>
            <w:tcPrChange w:id="281" w:author="杨 忆" w:date="2021-10-27T20:52:00Z">
              <w:tcPr>
                <w:tcW w:w="1214" w:type="dxa"/>
                <w:tcBorders>
                  <w:top w:val="single" w:sz="8" w:space="0" w:color="AEAEAE"/>
                  <w:left w:val="single" w:sz="8" w:space="0" w:color="E0E0E0"/>
                  <w:bottom w:val="single" w:sz="8" w:space="0" w:color="AEAEAE"/>
                  <w:right w:val="single" w:sz="8" w:space="0" w:color="E0E0E0"/>
                  <w:tl2br w:val="nil"/>
                  <w:tr2bl w:val="nil"/>
                </w:tcBorders>
                <w:shd w:val="clear" w:color="auto" w:fill="FFFFFF"/>
              </w:tcPr>
            </w:tcPrChange>
          </w:tcPr>
          <w:p w14:paraId="5CDD9205" w14:textId="77777777" w:rsidR="0089417D" w:rsidRDefault="00C0458A">
            <w:pPr>
              <w:spacing w:line="320" w:lineRule="atLeast"/>
              <w:ind w:left="60" w:right="60"/>
              <w:jc w:val="right"/>
              <w:rPr>
                <w:color w:val="010205"/>
                <w:sz w:val="18"/>
                <w:szCs w:val="24"/>
              </w:rPr>
            </w:pPr>
            <w:r>
              <w:rPr>
                <w:color w:val="010205"/>
                <w:sz w:val="18"/>
                <w:szCs w:val="24"/>
              </w:rPr>
              <w:t>100.0</w:t>
            </w:r>
          </w:p>
        </w:tc>
        <w:tc>
          <w:tcPr>
            <w:tcW w:w="1215" w:type="dxa"/>
            <w:tcBorders>
              <w:top w:val="single" w:sz="8" w:space="0" w:color="AEAEAE"/>
              <w:left w:val="single" w:sz="8" w:space="0" w:color="E0E0E0"/>
              <w:bottom w:val="single" w:sz="8" w:space="0" w:color="AEAEAE"/>
              <w:right w:val="nil"/>
              <w:tl2br w:val="nil"/>
              <w:tr2bl w:val="nil"/>
            </w:tcBorders>
            <w:shd w:val="clear" w:color="auto" w:fill="FFFFFF"/>
            <w:vAlign w:val="center"/>
            <w:tcPrChange w:id="282" w:author="杨 忆" w:date="2021-10-27T20:52:00Z">
              <w:tcPr>
                <w:tcW w:w="1214" w:type="dxa"/>
                <w:tcBorders>
                  <w:top w:val="single" w:sz="8" w:space="0" w:color="AEAEAE"/>
                  <w:left w:val="single" w:sz="8" w:space="0" w:color="E0E0E0"/>
                  <w:bottom w:val="single" w:sz="8" w:space="0" w:color="AEAEAE"/>
                  <w:right w:val="nil"/>
                  <w:tl2br w:val="nil"/>
                  <w:tr2bl w:val="nil"/>
                </w:tcBorders>
                <w:shd w:val="clear" w:color="auto" w:fill="FFFFFF"/>
                <w:vAlign w:val="center"/>
              </w:tcPr>
            </w:tcPrChange>
          </w:tcPr>
          <w:p w14:paraId="3B37C0A7" w14:textId="77777777" w:rsidR="0089417D" w:rsidRDefault="0089417D">
            <w:pPr>
              <w:rPr>
                <w:sz w:val="24"/>
                <w:szCs w:val="24"/>
              </w:rPr>
            </w:pPr>
          </w:p>
        </w:tc>
      </w:tr>
      <w:tr w:rsidR="0089417D" w:rsidDel="006F0F72" w14:paraId="3696AC36" w14:textId="487A5E72" w:rsidTr="006F0F72">
        <w:trPr>
          <w:cantSplit/>
          <w:del w:id="283" w:author="杨 忆" w:date="2021-10-27T20:52:00Z"/>
          <w:trPrChange w:id="284" w:author="杨 忆" w:date="2021-10-27T20:52:00Z">
            <w:trPr>
              <w:cantSplit/>
            </w:trPr>
          </w:trPrChange>
        </w:trPr>
        <w:tc>
          <w:tcPr>
            <w:tcW w:w="736" w:type="dxa"/>
            <w:tcBorders>
              <w:top w:val="single" w:sz="8" w:space="0" w:color="152935"/>
              <w:left w:val="nil"/>
              <w:bottom w:val="single" w:sz="8" w:space="0" w:color="152935"/>
              <w:right w:val="nil"/>
              <w:tl2br w:val="nil"/>
              <w:tr2bl w:val="nil"/>
            </w:tcBorders>
            <w:shd w:val="clear" w:color="auto" w:fill="E0E0E0"/>
            <w:tcPrChange w:id="285" w:author="杨 忆" w:date="2021-10-27T20:52:00Z">
              <w:tcPr>
                <w:tcW w:w="737" w:type="dxa"/>
                <w:tcBorders>
                  <w:top w:val="single" w:sz="8" w:space="0" w:color="152935"/>
                  <w:left w:val="nil"/>
                  <w:bottom w:val="single" w:sz="8" w:space="0" w:color="152935"/>
                  <w:right w:val="nil"/>
                  <w:tl2br w:val="nil"/>
                  <w:tr2bl w:val="nil"/>
                </w:tcBorders>
                <w:shd w:val="clear" w:color="auto" w:fill="E0E0E0"/>
              </w:tcPr>
            </w:tcPrChange>
          </w:tcPr>
          <w:p w14:paraId="7F212777" w14:textId="33594AB0" w:rsidR="0089417D" w:rsidDel="006F0F72" w:rsidRDefault="0089417D">
            <w:pPr>
              <w:rPr>
                <w:del w:id="286" w:author="杨 忆" w:date="2021-10-27T20:52:00Z"/>
                <w:color w:val="010205"/>
                <w:sz w:val="18"/>
                <w:szCs w:val="24"/>
              </w:rPr>
            </w:pPr>
          </w:p>
        </w:tc>
        <w:tc>
          <w:tcPr>
            <w:tcW w:w="1922" w:type="dxa"/>
            <w:tcBorders>
              <w:top w:val="single" w:sz="8" w:space="0" w:color="AEAEAE"/>
              <w:left w:val="nil"/>
              <w:bottom w:val="single" w:sz="8" w:space="0" w:color="152935"/>
              <w:right w:val="nil"/>
              <w:tl2br w:val="nil"/>
              <w:tr2bl w:val="nil"/>
            </w:tcBorders>
            <w:shd w:val="clear" w:color="auto" w:fill="E0E0E0"/>
            <w:tcPrChange w:id="287" w:author="杨 忆" w:date="2021-10-27T20:52:00Z">
              <w:tcPr>
                <w:tcW w:w="1921" w:type="dxa"/>
                <w:tcBorders>
                  <w:top w:val="single" w:sz="8" w:space="0" w:color="AEAEAE"/>
                  <w:left w:val="nil"/>
                  <w:bottom w:val="single" w:sz="8" w:space="0" w:color="152935"/>
                  <w:right w:val="nil"/>
                  <w:tl2br w:val="nil"/>
                  <w:tr2bl w:val="nil"/>
                </w:tcBorders>
                <w:shd w:val="clear" w:color="auto" w:fill="E0E0E0"/>
              </w:tcPr>
            </w:tcPrChange>
          </w:tcPr>
          <w:p w14:paraId="35F3EC5A" w14:textId="039311E4" w:rsidR="0089417D" w:rsidDel="006F0F72" w:rsidRDefault="0089417D">
            <w:pPr>
              <w:spacing w:line="320" w:lineRule="atLeast"/>
              <w:ind w:left="60" w:right="60"/>
              <w:rPr>
                <w:del w:id="288" w:author="杨 忆" w:date="2021-10-27T20:52:00Z"/>
                <w:color w:val="264A60"/>
                <w:sz w:val="18"/>
                <w:szCs w:val="24"/>
              </w:rPr>
            </w:pPr>
          </w:p>
        </w:tc>
        <w:tc>
          <w:tcPr>
            <w:tcW w:w="1030" w:type="dxa"/>
            <w:tcBorders>
              <w:top w:val="single" w:sz="8" w:space="0" w:color="AEAEAE"/>
              <w:left w:val="nil"/>
              <w:bottom w:val="single" w:sz="8" w:space="0" w:color="152935"/>
              <w:right w:val="single" w:sz="8" w:space="0" w:color="E0E0E0"/>
              <w:tl2br w:val="nil"/>
              <w:tr2bl w:val="nil"/>
            </w:tcBorders>
            <w:shd w:val="clear" w:color="auto" w:fill="FFFFFF"/>
            <w:tcPrChange w:id="289" w:author="杨 忆" w:date="2021-10-27T20:52:00Z">
              <w:tcPr>
                <w:tcW w:w="1029" w:type="dxa"/>
                <w:tcBorders>
                  <w:top w:val="single" w:sz="8" w:space="0" w:color="AEAEAE"/>
                  <w:left w:val="nil"/>
                  <w:bottom w:val="single" w:sz="8" w:space="0" w:color="152935"/>
                  <w:right w:val="single" w:sz="8" w:space="0" w:color="E0E0E0"/>
                  <w:tl2br w:val="nil"/>
                  <w:tr2bl w:val="nil"/>
                </w:tcBorders>
                <w:shd w:val="clear" w:color="auto" w:fill="FFFFFF"/>
              </w:tcPr>
            </w:tcPrChange>
          </w:tcPr>
          <w:p w14:paraId="69BF16BA" w14:textId="3C220409" w:rsidR="0089417D" w:rsidDel="006F0F72" w:rsidRDefault="0089417D">
            <w:pPr>
              <w:spacing w:line="320" w:lineRule="atLeast"/>
              <w:ind w:left="60" w:right="60"/>
              <w:jc w:val="right"/>
              <w:rPr>
                <w:del w:id="290" w:author="杨 忆" w:date="2021-10-27T20:52:00Z"/>
                <w:color w:val="010205"/>
                <w:sz w:val="18"/>
                <w:szCs w:val="24"/>
              </w:rPr>
            </w:pPr>
          </w:p>
        </w:tc>
        <w:tc>
          <w:tcPr>
            <w:tcW w:w="1030" w:type="dxa"/>
            <w:tcBorders>
              <w:top w:val="single" w:sz="8" w:space="0" w:color="AEAEAE"/>
              <w:left w:val="single" w:sz="8" w:space="0" w:color="E0E0E0"/>
              <w:bottom w:val="single" w:sz="8" w:space="0" w:color="152935"/>
              <w:right w:val="single" w:sz="8" w:space="0" w:color="E0E0E0"/>
              <w:tl2br w:val="nil"/>
              <w:tr2bl w:val="nil"/>
            </w:tcBorders>
            <w:shd w:val="clear" w:color="auto" w:fill="FFFFFF"/>
            <w:tcPrChange w:id="291" w:author="杨 忆" w:date="2021-10-27T20:52:00Z">
              <w:tcPr>
                <w:tcW w:w="1029" w:type="dxa"/>
                <w:tcBorders>
                  <w:top w:val="single" w:sz="8" w:space="0" w:color="AEAEAE"/>
                  <w:left w:val="single" w:sz="8" w:space="0" w:color="E0E0E0"/>
                  <w:bottom w:val="single" w:sz="8" w:space="0" w:color="152935"/>
                  <w:right w:val="single" w:sz="8" w:space="0" w:color="E0E0E0"/>
                  <w:tl2br w:val="nil"/>
                  <w:tr2bl w:val="nil"/>
                </w:tcBorders>
                <w:shd w:val="clear" w:color="auto" w:fill="FFFFFF"/>
              </w:tcPr>
            </w:tcPrChange>
          </w:tcPr>
          <w:p w14:paraId="62D7DC33" w14:textId="0001AD8E" w:rsidR="0089417D" w:rsidDel="006F0F72" w:rsidRDefault="0089417D">
            <w:pPr>
              <w:spacing w:line="320" w:lineRule="atLeast"/>
              <w:ind w:left="60" w:right="60"/>
              <w:jc w:val="right"/>
              <w:rPr>
                <w:del w:id="292" w:author="杨 忆" w:date="2021-10-27T20:52:00Z"/>
                <w:color w:val="010205"/>
                <w:sz w:val="18"/>
                <w:szCs w:val="24"/>
              </w:rPr>
            </w:pPr>
          </w:p>
        </w:tc>
        <w:tc>
          <w:tcPr>
            <w:tcW w:w="1215" w:type="dxa"/>
            <w:tcBorders>
              <w:top w:val="single" w:sz="8" w:space="0" w:color="AEAEAE"/>
              <w:left w:val="single" w:sz="8" w:space="0" w:color="E0E0E0"/>
              <w:bottom w:val="single" w:sz="8" w:space="0" w:color="152935"/>
              <w:right w:val="single" w:sz="8" w:space="0" w:color="E0E0E0"/>
              <w:tl2br w:val="nil"/>
              <w:tr2bl w:val="nil"/>
            </w:tcBorders>
            <w:shd w:val="clear" w:color="auto" w:fill="FFFFFF"/>
            <w:tcPrChange w:id="293" w:author="杨 忆" w:date="2021-10-27T20:52:00Z">
              <w:tcPr>
                <w:tcW w:w="1214" w:type="dxa"/>
                <w:tcBorders>
                  <w:top w:val="single" w:sz="8" w:space="0" w:color="AEAEAE"/>
                  <w:left w:val="single" w:sz="8" w:space="0" w:color="E0E0E0"/>
                  <w:bottom w:val="single" w:sz="8" w:space="0" w:color="152935"/>
                  <w:right w:val="single" w:sz="8" w:space="0" w:color="E0E0E0"/>
                  <w:tl2br w:val="nil"/>
                  <w:tr2bl w:val="nil"/>
                </w:tcBorders>
                <w:shd w:val="clear" w:color="auto" w:fill="FFFFFF"/>
              </w:tcPr>
            </w:tcPrChange>
          </w:tcPr>
          <w:p w14:paraId="0E276952" w14:textId="5B6BE3B8" w:rsidR="0089417D" w:rsidDel="006F0F72" w:rsidRDefault="0089417D">
            <w:pPr>
              <w:spacing w:line="320" w:lineRule="atLeast"/>
              <w:ind w:left="60" w:right="60"/>
              <w:jc w:val="right"/>
              <w:rPr>
                <w:del w:id="294" w:author="杨 忆" w:date="2021-10-27T20:52:00Z"/>
                <w:color w:val="010205"/>
                <w:sz w:val="18"/>
                <w:szCs w:val="24"/>
              </w:rPr>
            </w:pPr>
          </w:p>
        </w:tc>
        <w:tc>
          <w:tcPr>
            <w:tcW w:w="1215" w:type="dxa"/>
            <w:tcBorders>
              <w:top w:val="single" w:sz="8" w:space="0" w:color="AEAEAE"/>
              <w:left w:val="single" w:sz="8" w:space="0" w:color="E0E0E0"/>
              <w:bottom w:val="single" w:sz="8" w:space="0" w:color="152935"/>
              <w:right w:val="nil"/>
              <w:tl2br w:val="nil"/>
              <w:tr2bl w:val="nil"/>
            </w:tcBorders>
            <w:shd w:val="clear" w:color="auto" w:fill="FFFFFF"/>
            <w:vAlign w:val="center"/>
            <w:tcPrChange w:id="295" w:author="杨 忆" w:date="2021-10-27T20:52:00Z">
              <w:tcPr>
                <w:tcW w:w="1214" w:type="dxa"/>
                <w:tcBorders>
                  <w:top w:val="single" w:sz="8" w:space="0" w:color="AEAEAE"/>
                  <w:left w:val="single" w:sz="8" w:space="0" w:color="E0E0E0"/>
                  <w:bottom w:val="single" w:sz="8" w:space="0" w:color="152935"/>
                  <w:right w:val="nil"/>
                  <w:tl2br w:val="nil"/>
                  <w:tr2bl w:val="nil"/>
                </w:tcBorders>
                <w:shd w:val="clear" w:color="auto" w:fill="FFFFFF"/>
                <w:vAlign w:val="center"/>
              </w:tcPr>
            </w:tcPrChange>
          </w:tcPr>
          <w:p w14:paraId="19002BA2" w14:textId="550C0075" w:rsidR="0089417D" w:rsidDel="006F0F72" w:rsidRDefault="0089417D">
            <w:pPr>
              <w:rPr>
                <w:del w:id="296" w:author="杨 忆" w:date="2021-10-27T20:52:00Z"/>
                <w:sz w:val="24"/>
                <w:szCs w:val="24"/>
              </w:rPr>
            </w:pPr>
          </w:p>
        </w:tc>
      </w:tr>
    </w:tbl>
    <w:p w14:paraId="4D595C99" w14:textId="5FB15D62" w:rsidR="0089417D" w:rsidRDefault="00C0458A">
      <w:pPr>
        <w:spacing w:line="400" w:lineRule="atLeast"/>
        <w:jc w:val="center"/>
        <w:rPr>
          <w:rFonts w:ascii="Times New Roman" w:eastAsia="Times New Roman" w:hAnsi="Times New Roman"/>
          <w:sz w:val="24"/>
          <w:szCs w:val="24"/>
        </w:rPr>
      </w:pPr>
      <w:del w:id="297" w:author="杨 忆" w:date="2021-10-27T20:51:00Z">
        <w:r w:rsidDel="006F0F72">
          <w:rPr>
            <w:rFonts w:ascii="Times New Roman" w:eastAsia="宋体" w:hint="eastAsia"/>
          </w:rPr>
          <w:delText>图</w:delText>
        </w:r>
        <w:r w:rsidDel="006F0F72">
          <w:rPr>
            <w:rFonts w:ascii="Times New Roman" w:eastAsia="宋体" w:hint="eastAsia"/>
          </w:rPr>
          <w:delText>4-1-9.</w:delText>
        </w:r>
      </w:del>
      <w:del w:id="298" w:author="杨 忆" w:date="2021-10-27T20:52:00Z">
        <w:r w:rsidR="006F0F72" w:rsidDel="006F0F72">
          <w:rPr>
            <w:rFonts w:ascii="Times New Roman" w:eastAsia="宋体" w:hint="eastAsia"/>
          </w:rPr>
          <w:delText>数据</w:delText>
        </w:r>
      </w:del>
      <w:ins w:id="299" w:author="杨 忆" w:date="2021-10-27T20:52:00Z">
        <w:r w:rsidR="006F0F72">
          <w:rPr>
            <w:rFonts w:ascii="Times New Roman" w:eastAsia="宋体" w:hint="eastAsia"/>
          </w:rPr>
          <w:t>资料</w:t>
        </w:r>
      </w:ins>
      <w:r>
        <w:rPr>
          <w:rFonts w:ascii="Times New Roman" w:eastAsia="宋体" w:hint="eastAsia"/>
        </w:rPr>
        <w:t>来源：根据</w:t>
      </w:r>
      <w:del w:id="300" w:author="杨 忆" w:date="2021-10-27T20:52:00Z">
        <w:r w:rsidDel="006F0F72">
          <w:rPr>
            <w:rFonts w:ascii="Times New Roman" w:eastAsia="宋体" w:hint="eastAsia"/>
          </w:rPr>
          <w:delText>文中</w:delText>
        </w:r>
      </w:del>
      <w:ins w:id="301" w:author="杨 忆" w:date="2021-10-27T20:52:00Z">
        <w:r w:rsidR="006F0F72">
          <w:rPr>
            <w:rFonts w:ascii="Times New Roman" w:eastAsia="宋体" w:hint="eastAsia"/>
          </w:rPr>
          <w:t>问卷调查结果</w:t>
        </w:r>
      </w:ins>
      <w:del w:id="302" w:author="杨 忆" w:date="2021-10-27T20:52:00Z">
        <w:r w:rsidDel="006F0F72">
          <w:rPr>
            <w:rFonts w:ascii="Times New Roman" w:eastAsia="宋体" w:hint="eastAsia"/>
          </w:rPr>
          <w:delText>内容</w:delText>
        </w:r>
      </w:del>
      <w:r>
        <w:rPr>
          <w:rFonts w:ascii="Times New Roman" w:eastAsia="宋体" w:hint="eastAsia"/>
        </w:rPr>
        <w:t>整理得出（样本总数</w:t>
      </w:r>
      <w:r>
        <w:rPr>
          <w:rFonts w:ascii="Times New Roman" w:eastAsia="宋体" w:hint="eastAsia"/>
        </w:rPr>
        <w:t>n=527</w:t>
      </w:r>
      <w:r>
        <w:rPr>
          <w:rFonts w:ascii="Times New Roman" w:eastAsia="宋体" w:hint="eastAsia"/>
        </w:rPr>
        <w:t>）</w:t>
      </w:r>
    </w:p>
    <w:p w14:paraId="78423045" w14:textId="77777777" w:rsidR="0089417D" w:rsidRDefault="00C0458A">
      <w:pPr>
        <w:ind w:firstLineChars="200" w:firstLine="560"/>
        <w:rPr>
          <w:bCs/>
          <w:sz w:val="28"/>
          <w:szCs w:val="28"/>
        </w:rPr>
      </w:pPr>
      <w:r>
        <w:rPr>
          <w:rFonts w:hint="eastAsia"/>
          <w:bCs/>
          <w:sz w:val="28"/>
          <w:szCs w:val="28"/>
        </w:rPr>
        <w:t>4.1.3小结</w:t>
      </w:r>
    </w:p>
    <w:p w14:paraId="1E42CD57" w14:textId="70437970" w:rsidR="0089417D" w:rsidRDefault="00C0458A">
      <w:pPr>
        <w:rPr>
          <w:bCs/>
          <w:sz w:val="28"/>
          <w:szCs w:val="28"/>
        </w:rPr>
      </w:pPr>
      <w:r>
        <w:rPr>
          <w:rFonts w:hint="eastAsia"/>
          <w:bCs/>
          <w:sz w:val="28"/>
          <w:szCs w:val="28"/>
        </w:rPr>
        <w:t xml:space="preserve">    本文</w:t>
      </w:r>
      <w:del w:id="303" w:author="杨 忆" w:date="2021-10-27T20:52:00Z">
        <w:r w:rsidDel="004E5D5C">
          <w:rPr>
            <w:rFonts w:hint="eastAsia"/>
            <w:bCs/>
            <w:sz w:val="28"/>
            <w:szCs w:val="28"/>
          </w:rPr>
          <w:delText>以</w:delText>
        </w:r>
      </w:del>
      <w:ins w:id="304" w:author="杨 忆" w:date="2021-10-27T20:52:00Z">
        <w:r w:rsidR="004E5D5C">
          <w:rPr>
            <w:rFonts w:hint="eastAsia"/>
            <w:bCs/>
            <w:sz w:val="28"/>
            <w:szCs w:val="28"/>
          </w:rPr>
          <w:t>通过</w:t>
        </w:r>
      </w:ins>
      <w:r>
        <w:rPr>
          <w:rFonts w:hint="eastAsia"/>
          <w:bCs/>
          <w:sz w:val="28"/>
          <w:szCs w:val="28"/>
        </w:rPr>
        <w:t>问卷调查</w:t>
      </w:r>
      <w:del w:id="305" w:author="杨 忆" w:date="2021-10-27T20:52:00Z">
        <w:r w:rsidDel="004E5D5C">
          <w:rPr>
            <w:rFonts w:hint="eastAsia"/>
            <w:bCs/>
            <w:sz w:val="28"/>
            <w:szCs w:val="28"/>
          </w:rPr>
          <w:delText>为出发点</w:delText>
        </w:r>
      </w:del>
      <w:ins w:id="306" w:author="杨 忆" w:date="2021-10-27T20:52:00Z">
        <w:r w:rsidR="004E5D5C">
          <w:rPr>
            <w:rFonts w:hint="eastAsia"/>
            <w:bCs/>
            <w:sz w:val="28"/>
            <w:szCs w:val="28"/>
          </w:rPr>
          <w:t>的方式收集相关资料</w:t>
        </w:r>
      </w:ins>
      <w:r>
        <w:rPr>
          <w:rFonts w:hint="eastAsia"/>
          <w:bCs/>
          <w:sz w:val="28"/>
          <w:szCs w:val="28"/>
        </w:rPr>
        <w:t>，对收集到的527份样本数据进行描述统计分析，</w:t>
      </w:r>
      <w:r>
        <w:rPr>
          <w:rFonts w:hint="eastAsia"/>
          <w:bCs/>
          <w:sz w:val="28"/>
          <w:szCs w:val="28"/>
          <w:shd w:val="clear" w:color="auto" w:fill="FFFFFF"/>
        </w:rPr>
        <w:t>将影响</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价值的六类主要影响因素进行排序，</w:t>
      </w:r>
      <w:r>
        <w:rPr>
          <w:rFonts w:hint="eastAsia"/>
          <w:bCs/>
          <w:sz w:val="28"/>
          <w:szCs w:val="28"/>
        </w:rPr>
        <w:t>居于首位的</w:t>
      </w:r>
      <w:proofErr w:type="gramStart"/>
      <w:r>
        <w:rPr>
          <w:rFonts w:hint="eastAsia"/>
          <w:bCs/>
          <w:sz w:val="28"/>
          <w:szCs w:val="28"/>
        </w:rPr>
        <w:t>是动漫的</w:t>
      </w:r>
      <w:proofErr w:type="gramEnd"/>
      <w:r>
        <w:rPr>
          <w:rFonts w:hint="eastAsia"/>
          <w:bCs/>
          <w:sz w:val="28"/>
          <w:szCs w:val="28"/>
        </w:rPr>
        <w:t>原创性，然后</w:t>
      </w:r>
      <w:ins w:id="307" w:author="杨 忆" w:date="2021-10-27T20:53:00Z">
        <w:r w:rsidR="004E5D5C">
          <w:rPr>
            <w:rFonts w:hint="eastAsia"/>
            <w:bCs/>
            <w:sz w:val="28"/>
            <w:szCs w:val="28"/>
          </w:rPr>
          <w:t>依次</w:t>
        </w:r>
      </w:ins>
      <w:r>
        <w:rPr>
          <w:rFonts w:hint="eastAsia"/>
          <w:bCs/>
          <w:sz w:val="28"/>
          <w:szCs w:val="28"/>
        </w:rPr>
        <w:t>是政策措施、进口动漫、</w:t>
      </w:r>
      <w:proofErr w:type="gramStart"/>
      <w:r>
        <w:rPr>
          <w:rFonts w:hint="eastAsia"/>
          <w:bCs/>
          <w:sz w:val="28"/>
          <w:szCs w:val="28"/>
        </w:rPr>
        <w:t>动漫衍生</w:t>
      </w:r>
      <w:proofErr w:type="gramEnd"/>
      <w:r>
        <w:rPr>
          <w:rFonts w:hint="eastAsia"/>
          <w:bCs/>
          <w:sz w:val="28"/>
          <w:szCs w:val="28"/>
        </w:rPr>
        <w:t>品、付费意愿和用户规模。在总</w:t>
      </w:r>
      <w:del w:id="308" w:author="杨 忆" w:date="2021-10-27T20:53:00Z">
        <w:r w:rsidDel="004E5D5C">
          <w:rPr>
            <w:rFonts w:hint="eastAsia"/>
            <w:bCs/>
            <w:sz w:val="28"/>
            <w:szCs w:val="28"/>
          </w:rPr>
          <w:delText>人</w:delText>
        </w:r>
      </w:del>
      <w:r>
        <w:rPr>
          <w:rFonts w:hint="eastAsia"/>
          <w:bCs/>
          <w:sz w:val="28"/>
          <w:szCs w:val="28"/>
        </w:rPr>
        <w:t>数</w:t>
      </w:r>
      <w:ins w:id="309" w:author="杨 忆" w:date="2021-10-27T20:53:00Z">
        <w:r w:rsidR="004E5D5C">
          <w:rPr>
            <w:rFonts w:hint="eastAsia"/>
            <w:bCs/>
            <w:sz w:val="28"/>
            <w:szCs w:val="28"/>
          </w:rPr>
          <w:t>为</w:t>
        </w:r>
      </w:ins>
      <w:r>
        <w:rPr>
          <w:rFonts w:hint="eastAsia"/>
          <w:bCs/>
          <w:sz w:val="28"/>
          <w:szCs w:val="28"/>
        </w:rPr>
        <w:t>527的样本中，分别对三类因素进行调查分析，</w:t>
      </w:r>
      <w:proofErr w:type="gramStart"/>
      <w:r>
        <w:rPr>
          <w:rFonts w:hint="eastAsia"/>
          <w:bCs/>
          <w:sz w:val="28"/>
          <w:szCs w:val="28"/>
        </w:rPr>
        <w:t>认为动漫原创</w:t>
      </w:r>
      <w:proofErr w:type="gramEnd"/>
      <w:r>
        <w:rPr>
          <w:rFonts w:hint="eastAsia"/>
          <w:bCs/>
          <w:sz w:val="28"/>
          <w:szCs w:val="28"/>
        </w:rPr>
        <w:t>性重要的人数高达381人，政策重要的有379人，具有付费意愿的人数仅有215人，得出的结论与上述排序具有高度相似性。这</w:t>
      </w:r>
      <w:del w:id="310" w:author="杨 忆" w:date="2021-10-27T20:53:00Z">
        <w:r w:rsidDel="004E5D5C">
          <w:rPr>
            <w:rFonts w:hint="eastAsia"/>
            <w:bCs/>
            <w:sz w:val="28"/>
            <w:szCs w:val="28"/>
          </w:rPr>
          <w:delText>恰恰</w:delText>
        </w:r>
      </w:del>
      <w:r>
        <w:rPr>
          <w:rFonts w:hint="eastAsia"/>
          <w:bCs/>
          <w:sz w:val="28"/>
          <w:szCs w:val="28"/>
        </w:rPr>
        <w:t>说明</w:t>
      </w:r>
      <w:del w:id="311" w:author="杨 忆" w:date="2021-10-27T20:53:00Z">
        <w:r w:rsidDel="004E5D5C">
          <w:rPr>
            <w:rFonts w:hint="eastAsia"/>
            <w:bCs/>
            <w:sz w:val="28"/>
            <w:szCs w:val="28"/>
          </w:rPr>
          <w:delText>了</w:delText>
        </w:r>
      </w:del>
      <w:proofErr w:type="gramStart"/>
      <w:r>
        <w:rPr>
          <w:rFonts w:hint="eastAsia"/>
          <w:bCs/>
          <w:sz w:val="28"/>
          <w:szCs w:val="28"/>
        </w:rPr>
        <w:t>动漫产业</w:t>
      </w:r>
      <w:proofErr w:type="gramEnd"/>
      <w:r>
        <w:rPr>
          <w:rFonts w:hint="eastAsia"/>
          <w:bCs/>
          <w:sz w:val="28"/>
          <w:szCs w:val="28"/>
        </w:rPr>
        <w:t>的发展离不开</w:t>
      </w:r>
      <w:proofErr w:type="gramStart"/>
      <w:r>
        <w:rPr>
          <w:rFonts w:hint="eastAsia"/>
          <w:bCs/>
          <w:sz w:val="28"/>
          <w:szCs w:val="28"/>
        </w:rPr>
        <w:t>动漫作品</w:t>
      </w:r>
      <w:proofErr w:type="gramEnd"/>
      <w:r>
        <w:rPr>
          <w:rFonts w:hint="eastAsia"/>
          <w:bCs/>
          <w:sz w:val="28"/>
          <w:szCs w:val="28"/>
        </w:rPr>
        <w:t>的原创性和政策措施，</w:t>
      </w:r>
      <w:proofErr w:type="gramStart"/>
      <w:r>
        <w:rPr>
          <w:rFonts w:hint="eastAsia"/>
          <w:bCs/>
          <w:sz w:val="28"/>
          <w:szCs w:val="28"/>
        </w:rPr>
        <w:t>动漫企业</w:t>
      </w:r>
      <w:proofErr w:type="gramEnd"/>
      <w:r>
        <w:rPr>
          <w:rFonts w:hint="eastAsia"/>
          <w:bCs/>
          <w:sz w:val="28"/>
          <w:szCs w:val="28"/>
        </w:rPr>
        <w:t>和政府需要携手推进</w:t>
      </w:r>
      <w:proofErr w:type="gramStart"/>
      <w:r>
        <w:rPr>
          <w:rFonts w:hint="eastAsia"/>
          <w:bCs/>
          <w:sz w:val="28"/>
          <w:szCs w:val="28"/>
        </w:rPr>
        <w:t>动漫作品</w:t>
      </w:r>
      <w:proofErr w:type="gramEnd"/>
      <w:r>
        <w:rPr>
          <w:rFonts w:hint="eastAsia"/>
          <w:bCs/>
          <w:sz w:val="28"/>
          <w:szCs w:val="28"/>
        </w:rPr>
        <w:t>的创新性发展和加大政策的倾向力度、完善相关法律法规，打造良好的</w:t>
      </w:r>
      <w:proofErr w:type="gramStart"/>
      <w:r>
        <w:rPr>
          <w:rFonts w:hint="eastAsia"/>
          <w:bCs/>
          <w:sz w:val="28"/>
          <w:szCs w:val="28"/>
        </w:rPr>
        <w:t>动漫产业</w:t>
      </w:r>
      <w:proofErr w:type="gramEnd"/>
      <w:r>
        <w:rPr>
          <w:rFonts w:hint="eastAsia"/>
          <w:bCs/>
          <w:sz w:val="28"/>
          <w:szCs w:val="28"/>
        </w:rPr>
        <w:t>环境。</w:t>
      </w:r>
    </w:p>
    <w:p w14:paraId="03CC4944" w14:textId="77777777" w:rsidR="0089417D" w:rsidRDefault="00C0458A">
      <w:pPr>
        <w:rPr>
          <w:bCs/>
          <w:sz w:val="28"/>
          <w:szCs w:val="28"/>
        </w:rPr>
      </w:pPr>
      <w:r>
        <w:rPr>
          <w:rFonts w:hint="eastAsia"/>
          <w:bCs/>
          <w:sz w:val="28"/>
          <w:szCs w:val="28"/>
        </w:rPr>
        <w:t xml:space="preserve">4.2 </w:t>
      </w:r>
      <w:commentRangeStart w:id="312"/>
      <w:r>
        <w:rPr>
          <w:rFonts w:hint="eastAsia"/>
          <w:bCs/>
          <w:sz w:val="28"/>
          <w:szCs w:val="28"/>
        </w:rPr>
        <w:t>国产</w:t>
      </w:r>
      <w:proofErr w:type="gramStart"/>
      <w:r>
        <w:rPr>
          <w:rFonts w:hint="eastAsia"/>
          <w:bCs/>
          <w:sz w:val="28"/>
          <w:szCs w:val="28"/>
        </w:rPr>
        <w:t>动漫电影</w:t>
      </w:r>
      <w:proofErr w:type="gramEnd"/>
      <w:r>
        <w:rPr>
          <w:rFonts w:hint="eastAsia"/>
          <w:bCs/>
          <w:sz w:val="28"/>
          <w:szCs w:val="28"/>
        </w:rPr>
        <w:t>票房影响因素分析</w:t>
      </w:r>
      <w:commentRangeEnd w:id="312"/>
      <w:r w:rsidR="00B65F4C">
        <w:rPr>
          <w:rStyle w:val="a6"/>
        </w:rPr>
        <w:commentReference w:id="312"/>
      </w:r>
    </w:p>
    <w:p w14:paraId="4F237431" w14:textId="77777777" w:rsidR="0089417D" w:rsidRDefault="00C0458A">
      <w:pPr>
        <w:ind w:firstLineChars="200" w:firstLine="560"/>
        <w:rPr>
          <w:bCs/>
          <w:sz w:val="28"/>
          <w:szCs w:val="28"/>
        </w:rPr>
      </w:pPr>
      <w:r>
        <w:rPr>
          <w:rFonts w:hint="eastAsia"/>
          <w:bCs/>
          <w:sz w:val="28"/>
          <w:szCs w:val="28"/>
        </w:rPr>
        <w:t>4.2.1理论分析</w:t>
      </w:r>
    </w:p>
    <w:p w14:paraId="1E2D6860" w14:textId="77777777" w:rsidR="0089417D" w:rsidRDefault="00C0458A">
      <w:pPr>
        <w:ind w:firstLineChars="200" w:firstLine="560"/>
        <w:rPr>
          <w:bCs/>
          <w:sz w:val="28"/>
          <w:szCs w:val="28"/>
        </w:rPr>
      </w:pPr>
      <w:proofErr w:type="gramStart"/>
      <w:r>
        <w:rPr>
          <w:rFonts w:hint="eastAsia"/>
          <w:bCs/>
          <w:sz w:val="28"/>
          <w:szCs w:val="28"/>
        </w:rPr>
        <w:t>动漫电影</w:t>
      </w:r>
      <w:proofErr w:type="gramEnd"/>
      <w:r>
        <w:rPr>
          <w:rFonts w:hint="eastAsia"/>
          <w:bCs/>
          <w:sz w:val="28"/>
          <w:szCs w:val="28"/>
        </w:rPr>
        <w:t>作为动画作品的衍生物，一直以来都是</w:t>
      </w:r>
      <w:proofErr w:type="gramStart"/>
      <w:r>
        <w:rPr>
          <w:rFonts w:hint="eastAsia"/>
          <w:bCs/>
          <w:sz w:val="28"/>
          <w:szCs w:val="28"/>
        </w:rPr>
        <w:t>动漫产业</w:t>
      </w:r>
      <w:proofErr w:type="gramEnd"/>
      <w:r>
        <w:rPr>
          <w:rFonts w:hint="eastAsia"/>
          <w:bCs/>
          <w:sz w:val="28"/>
          <w:szCs w:val="28"/>
        </w:rPr>
        <w:t>发展的研究目标，国内外一直致力于对于它的研究，主要从票房收入这个角度进行研究。动画电影具有电影和动画的双重性质，票房收入的影响因素有很多，从电影的角度出发，导演的知名度和明星效应一定程度</w:t>
      </w:r>
      <w:r>
        <w:rPr>
          <w:rFonts w:hint="eastAsia"/>
          <w:bCs/>
          <w:sz w:val="28"/>
          <w:szCs w:val="28"/>
        </w:rPr>
        <w:lastRenderedPageBreak/>
        <w:t>上决定了电影的拍片比和上座率，进而影响电影的票房收入，诸如《小时代》这种实际上的烂片，由于电影的明星阵容豪华，导演的知名度很高，它的电影票房的最终结果依然很乐观，甚至做到电影的延续拍摄，这也说明了明星参与电影的程度很大程度上决定了电影的票房。从动画的角度出发，电影的故事情节和人物设计决定了作品的评分，网络上的评分代表了大众对于作品的评价，像猫眼、豆瓣这些具有重大参考价值的网站，</w:t>
      </w:r>
      <w:r>
        <w:rPr>
          <w:rFonts w:hint="eastAsia"/>
          <w:bCs/>
          <w:sz w:val="28"/>
          <w:szCs w:val="28"/>
          <w:shd w:val="clear" w:color="auto" w:fill="FFFFFF"/>
        </w:rPr>
        <w:t>在一定程度上决定了后续的电影票房走向，</w:t>
      </w:r>
      <w:r>
        <w:rPr>
          <w:rFonts w:hint="eastAsia"/>
          <w:bCs/>
          <w:sz w:val="28"/>
          <w:szCs w:val="28"/>
        </w:rPr>
        <w:t>评分高的作品自然水涨船高，诸如豆瓣评分8.7分的《西游记之大圣归来》和8.8分的《哪吒之魔童降世》分别取得了最终票房9.55亿元和50.36亿元的好成绩。</w:t>
      </w:r>
    </w:p>
    <w:p w14:paraId="4F09E5EB" w14:textId="77777777" w:rsidR="0089417D" w:rsidRDefault="00C0458A">
      <w:pPr>
        <w:rPr>
          <w:bCs/>
          <w:sz w:val="28"/>
          <w:szCs w:val="28"/>
        </w:rPr>
      </w:pPr>
      <w:r>
        <w:rPr>
          <w:rFonts w:hint="eastAsia"/>
          <w:bCs/>
          <w:sz w:val="28"/>
          <w:szCs w:val="28"/>
        </w:rPr>
        <w:t xml:space="preserve">4.2.2 </w:t>
      </w:r>
      <w:commentRangeStart w:id="313"/>
      <w:r>
        <w:rPr>
          <w:rFonts w:hint="eastAsia"/>
          <w:bCs/>
          <w:sz w:val="28"/>
          <w:szCs w:val="28"/>
        </w:rPr>
        <w:t>变量的选取与模型设计</w:t>
      </w:r>
      <w:commentRangeEnd w:id="313"/>
      <w:r w:rsidR="009036B9">
        <w:rPr>
          <w:rStyle w:val="a6"/>
        </w:rPr>
        <w:commentReference w:id="313"/>
      </w:r>
    </w:p>
    <w:p w14:paraId="49C6474E" w14:textId="77777777" w:rsidR="0089417D" w:rsidRDefault="00C0458A">
      <w:pPr>
        <w:ind w:firstLineChars="200" w:firstLine="560"/>
        <w:rPr>
          <w:bCs/>
          <w:sz w:val="28"/>
          <w:szCs w:val="28"/>
        </w:rPr>
      </w:pPr>
      <w:r>
        <w:rPr>
          <w:rFonts w:hint="eastAsia"/>
          <w:bCs/>
          <w:sz w:val="28"/>
          <w:szCs w:val="28"/>
          <w:shd w:val="clear" w:color="auto" w:fill="FFFFFF"/>
        </w:rPr>
        <w:t>针对</w:t>
      </w:r>
      <w:proofErr w:type="gramStart"/>
      <w:r>
        <w:rPr>
          <w:rFonts w:hint="eastAsia"/>
          <w:bCs/>
          <w:sz w:val="28"/>
          <w:szCs w:val="28"/>
          <w:shd w:val="clear" w:color="auto" w:fill="FFFFFF"/>
        </w:rPr>
        <w:t>动漫电影</w:t>
      </w:r>
      <w:proofErr w:type="gramEnd"/>
      <w:r>
        <w:rPr>
          <w:rFonts w:hint="eastAsia"/>
          <w:bCs/>
          <w:sz w:val="28"/>
          <w:szCs w:val="28"/>
          <w:shd w:val="clear" w:color="auto" w:fill="FFFFFF"/>
        </w:rPr>
        <w:t>的特性，本文的实证模型采用的变量有十个：</w:t>
      </w:r>
    </w:p>
    <w:p w14:paraId="56AA5A7E" w14:textId="77777777" w:rsidR="0089417D" w:rsidRDefault="00C0458A">
      <w:pPr>
        <w:ind w:firstLineChars="200" w:firstLine="560"/>
        <w:rPr>
          <w:bCs/>
          <w:sz w:val="28"/>
          <w:szCs w:val="28"/>
        </w:rPr>
      </w:pPr>
      <w:r>
        <w:rPr>
          <w:rFonts w:hint="eastAsia"/>
          <w:bCs/>
          <w:sz w:val="28"/>
          <w:szCs w:val="28"/>
          <w:shd w:val="clear" w:color="auto" w:fill="FFFFFF"/>
        </w:rPr>
        <w:t>票房（</w:t>
      </w:r>
      <w:proofErr w:type="spellStart"/>
      <w:r>
        <w:rPr>
          <w:rFonts w:hint="eastAsia"/>
          <w:bCs/>
          <w:sz w:val="28"/>
          <w:szCs w:val="28"/>
          <w:shd w:val="clear" w:color="auto" w:fill="FFFFFF"/>
        </w:rPr>
        <w:t>boxoffice</w:t>
      </w:r>
      <w:proofErr w:type="spellEnd"/>
      <w:r>
        <w:rPr>
          <w:rFonts w:hint="eastAsia"/>
          <w:bCs/>
          <w:sz w:val="28"/>
          <w:szCs w:val="28"/>
          <w:shd w:val="clear" w:color="auto" w:fill="FFFFFF"/>
        </w:rPr>
        <w:t>）：是一部电影作品上映后的实际放映收益情况，根据后续的电影发展趋势，</w:t>
      </w:r>
      <w:r>
        <w:rPr>
          <w:rFonts w:hint="eastAsia"/>
          <w:bCs/>
          <w:sz w:val="28"/>
          <w:szCs w:val="28"/>
        </w:rPr>
        <w:t>相关部门会进行总收益的预测，包括最终票房和上座率等情况，</w:t>
      </w:r>
      <w:r>
        <w:rPr>
          <w:rFonts w:hint="eastAsia"/>
          <w:bCs/>
          <w:sz w:val="28"/>
          <w:szCs w:val="28"/>
          <w:shd w:val="clear" w:color="auto" w:fill="FFFFFF"/>
        </w:rPr>
        <w:t>实证模型中的票房是面板数据。</w:t>
      </w:r>
    </w:p>
    <w:p w14:paraId="605E87D6" w14:textId="77777777" w:rsidR="0089417D" w:rsidRDefault="00C0458A">
      <w:pPr>
        <w:ind w:firstLineChars="200" w:firstLine="560"/>
        <w:rPr>
          <w:bCs/>
          <w:sz w:val="28"/>
          <w:szCs w:val="28"/>
        </w:rPr>
      </w:pPr>
      <w:r>
        <w:rPr>
          <w:rFonts w:hint="eastAsia"/>
          <w:bCs/>
          <w:sz w:val="28"/>
          <w:szCs w:val="28"/>
          <w:shd w:val="clear" w:color="auto" w:fill="FFFFFF"/>
        </w:rPr>
        <w:t>档期（schedule）：动画电影作为电影的一个分支，它的档期概念和电影是一样的，随着电影市场化的步伐加快，档期的出现也造就了不同类型的电影针对目标消费人群而集中上映。发行作为电影的横向市场，档期则是电影的时间纵向市场。档期逐渐成为影响票房收入的关键因素之一。一般中国电影市场的档期分为“春节档”、“清明档”、“五一档”、“暑假档”、“中秋档”、“国庆档”、“贺岁档”。</w:t>
      </w:r>
      <w:r>
        <w:rPr>
          <w:rFonts w:hint="eastAsia"/>
          <w:bCs/>
          <w:sz w:val="28"/>
          <w:szCs w:val="28"/>
        </w:rPr>
        <w:t>合理安排档期，</w:t>
      </w:r>
      <w:r>
        <w:rPr>
          <w:rFonts w:hint="eastAsia"/>
          <w:bCs/>
          <w:sz w:val="28"/>
          <w:szCs w:val="28"/>
          <w:shd w:val="clear" w:color="auto" w:fill="FFFFFF"/>
        </w:rPr>
        <w:t>有利于提高</w:t>
      </w:r>
      <w:proofErr w:type="gramStart"/>
      <w:r>
        <w:rPr>
          <w:rFonts w:hint="eastAsia"/>
          <w:bCs/>
          <w:sz w:val="28"/>
          <w:szCs w:val="28"/>
          <w:shd w:val="clear" w:color="auto" w:fill="FFFFFF"/>
        </w:rPr>
        <w:t>动漫电影</w:t>
      </w:r>
      <w:proofErr w:type="gramEnd"/>
      <w:r>
        <w:rPr>
          <w:rFonts w:hint="eastAsia"/>
          <w:bCs/>
          <w:sz w:val="28"/>
          <w:szCs w:val="28"/>
          <w:shd w:val="clear" w:color="auto" w:fill="FFFFFF"/>
        </w:rPr>
        <w:t>的票房收入。由于模型设定的原因，本文中将“档</w:t>
      </w:r>
      <w:r>
        <w:rPr>
          <w:rFonts w:hint="eastAsia"/>
          <w:bCs/>
          <w:sz w:val="28"/>
          <w:szCs w:val="28"/>
          <w:shd w:val="clear" w:color="auto" w:fill="FFFFFF"/>
        </w:rPr>
        <w:lastRenderedPageBreak/>
        <w:t>期”的因素归纳为是否在档期，</w:t>
      </w:r>
    </w:p>
    <w:p w14:paraId="258E0472" w14:textId="77777777" w:rsidR="0089417D" w:rsidRDefault="00C0458A">
      <w:pPr>
        <w:ind w:firstLineChars="200" w:firstLine="560"/>
        <w:rPr>
          <w:bCs/>
          <w:sz w:val="28"/>
          <w:szCs w:val="28"/>
        </w:rPr>
      </w:pPr>
      <w:r>
        <w:rPr>
          <w:rFonts w:hint="eastAsia"/>
          <w:bCs/>
          <w:sz w:val="28"/>
          <w:szCs w:val="28"/>
        </w:rPr>
        <w:t>原创（original）：专指创作者独立完成作品的过程，包括故事情节和人物设计均来自于创作者自身的灵感，研究学者认为原创是</w:t>
      </w:r>
      <w:proofErr w:type="gramStart"/>
      <w:r>
        <w:rPr>
          <w:rFonts w:hint="eastAsia"/>
          <w:bCs/>
          <w:sz w:val="28"/>
          <w:szCs w:val="28"/>
        </w:rPr>
        <w:t>指源创新</w:t>
      </w:r>
      <w:proofErr w:type="gramEnd"/>
      <w:r>
        <w:rPr>
          <w:rFonts w:hint="eastAsia"/>
          <w:bCs/>
          <w:sz w:val="28"/>
          <w:szCs w:val="28"/>
        </w:rPr>
        <w:t>的过程，是一个完整的创作过程，最终呈现的作品是完美无暇的，彷佛新生婴儿一般纯粹。</w:t>
      </w:r>
    </w:p>
    <w:p w14:paraId="544D4BE0" w14:textId="77777777" w:rsidR="0089417D" w:rsidRDefault="00C0458A">
      <w:pPr>
        <w:ind w:firstLineChars="200" w:firstLine="560"/>
        <w:rPr>
          <w:bCs/>
          <w:sz w:val="28"/>
          <w:szCs w:val="28"/>
        </w:rPr>
      </w:pPr>
      <w:r>
        <w:rPr>
          <w:rFonts w:hint="eastAsia"/>
          <w:bCs/>
          <w:sz w:val="28"/>
          <w:szCs w:val="28"/>
          <w:shd w:val="clear" w:color="auto" w:fill="FFFFFF"/>
        </w:rPr>
        <w:t>市场营销（marketing):</w:t>
      </w:r>
      <w:r>
        <w:rPr>
          <w:rFonts w:hint="eastAsia"/>
          <w:bCs/>
          <w:sz w:val="28"/>
          <w:szCs w:val="28"/>
        </w:rPr>
        <w:t>是指形成明星效应和网络效应的一种传播手段。在新媒体时代，市场营销可以通过短视频等自媒体平台进行作品的相关宣传，加快了作品的流动性和知名度，形成了粉丝群体，有利于增加作品上映时的收益率。因此市场营销可以运用到动画电影上，通过明星代言和自媒体平台的宣传，让更多的人了解动画电影的精彩片段，</w:t>
      </w:r>
      <w:r>
        <w:rPr>
          <w:rFonts w:hint="eastAsia"/>
          <w:bCs/>
          <w:sz w:val="28"/>
          <w:szCs w:val="28"/>
          <w:shd w:val="clear" w:color="auto" w:fill="FFFFFF"/>
        </w:rPr>
        <w:t>吸引大量的消费者到影院观看，</w:t>
      </w:r>
      <w:r>
        <w:rPr>
          <w:rFonts w:hint="eastAsia"/>
          <w:bCs/>
          <w:sz w:val="28"/>
          <w:szCs w:val="28"/>
        </w:rPr>
        <w:t>提高电影的上座率。</w:t>
      </w:r>
    </w:p>
    <w:p w14:paraId="3464AEA3" w14:textId="77777777" w:rsidR="0089417D" w:rsidRDefault="00C0458A">
      <w:pPr>
        <w:ind w:firstLineChars="200" w:firstLine="560"/>
        <w:rPr>
          <w:bCs/>
          <w:sz w:val="28"/>
          <w:szCs w:val="28"/>
        </w:rPr>
      </w:pPr>
      <w:r>
        <w:rPr>
          <w:rFonts w:hint="eastAsia"/>
          <w:bCs/>
          <w:sz w:val="28"/>
          <w:szCs w:val="28"/>
          <w:shd w:val="clear" w:color="auto" w:fill="FFFFFF"/>
        </w:rPr>
        <w:t>制作技术 3D/2D（d2d）：制作技术既是三维制作技术还是二</w:t>
      </w:r>
      <w:proofErr w:type="gramStart"/>
      <w:r>
        <w:rPr>
          <w:rFonts w:hint="eastAsia"/>
          <w:bCs/>
          <w:sz w:val="28"/>
          <w:szCs w:val="28"/>
          <w:shd w:val="clear" w:color="auto" w:fill="FFFFFF"/>
        </w:rPr>
        <w:t>维制作</w:t>
      </w:r>
      <w:proofErr w:type="gramEnd"/>
      <w:r>
        <w:rPr>
          <w:rFonts w:hint="eastAsia"/>
          <w:bCs/>
          <w:sz w:val="28"/>
          <w:szCs w:val="28"/>
          <w:shd w:val="clear" w:color="auto" w:fill="FFFFFF"/>
        </w:rPr>
        <w:t>技术，这个最后上映时给予消费者的观影感受有直接关系，同时三维</w:t>
      </w:r>
      <w:proofErr w:type="gramStart"/>
      <w:r>
        <w:rPr>
          <w:rFonts w:hint="eastAsia"/>
          <w:bCs/>
          <w:sz w:val="28"/>
          <w:szCs w:val="28"/>
          <w:shd w:val="clear" w:color="auto" w:fill="FFFFFF"/>
        </w:rPr>
        <w:t>动漫电影</w:t>
      </w:r>
      <w:proofErr w:type="gramEnd"/>
      <w:r>
        <w:rPr>
          <w:rFonts w:hint="eastAsia"/>
          <w:bCs/>
          <w:sz w:val="28"/>
          <w:szCs w:val="28"/>
          <w:shd w:val="clear" w:color="auto" w:fill="FFFFFF"/>
        </w:rPr>
        <w:t>的票价相对于二</w:t>
      </w:r>
      <w:proofErr w:type="gramStart"/>
      <w:r>
        <w:rPr>
          <w:rFonts w:hint="eastAsia"/>
          <w:bCs/>
          <w:sz w:val="28"/>
          <w:szCs w:val="28"/>
          <w:shd w:val="clear" w:color="auto" w:fill="FFFFFF"/>
        </w:rPr>
        <w:t>维动漫</w:t>
      </w:r>
      <w:proofErr w:type="gramEnd"/>
      <w:r>
        <w:rPr>
          <w:rFonts w:hint="eastAsia"/>
          <w:bCs/>
          <w:sz w:val="28"/>
          <w:szCs w:val="28"/>
          <w:shd w:val="clear" w:color="auto" w:fill="FFFFFF"/>
        </w:rPr>
        <w:t>的票价要高，这对拉动票房的总量有一定关系。</w:t>
      </w:r>
    </w:p>
    <w:p w14:paraId="158C6A06" w14:textId="77777777" w:rsidR="0089417D" w:rsidRDefault="00C0458A">
      <w:pPr>
        <w:ind w:firstLineChars="200" w:firstLine="560"/>
        <w:rPr>
          <w:bCs/>
          <w:sz w:val="28"/>
          <w:szCs w:val="28"/>
        </w:rPr>
      </w:pPr>
      <w:r>
        <w:rPr>
          <w:rFonts w:hint="eastAsia"/>
          <w:bCs/>
          <w:sz w:val="28"/>
          <w:szCs w:val="28"/>
        </w:rPr>
        <w:t>平均票价（average price）：是指动画电影的市场均价。</w:t>
      </w:r>
    </w:p>
    <w:p w14:paraId="46CC349B" w14:textId="77777777" w:rsidR="0089417D" w:rsidRDefault="00C0458A">
      <w:pPr>
        <w:ind w:firstLineChars="200" w:firstLine="560"/>
        <w:rPr>
          <w:bCs/>
          <w:sz w:val="28"/>
          <w:szCs w:val="28"/>
        </w:rPr>
      </w:pPr>
      <w:r>
        <w:rPr>
          <w:bCs/>
          <w:sz w:val="28"/>
          <w:szCs w:val="28"/>
          <w:shd w:val="clear" w:color="auto" w:fill="FFFFFF"/>
        </w:rPr>
        <w:t>场均人次（</w:t>
      </w:r>
      <w:proofErr w:type="spellStart"/>
      <w:r>
        <w:rPr>
          <w:bCs/>
          <w:sz w:val="28"/>
          <w:szCs w:val="28"/>
          <w:shd w:val="clear" w:color="auto" w:fill="FFFFFF"/>
        </w:rPr>
        <w:t>peopletime</w:t>
      </w:r>
      <w:proofErr w:type="spellEnd"/>
      <w:r>
        <w:rPr>
          <w:bCs/>
          <w:sz w:val="28"/>
          <w:szCs w:val="28"/>
          <w:shd w:val="clear" w:color="auto" w:fill="FFFFFF"/>
        </w:rPr>
        <w:t>）：</w:t>
      </w:r>
      <w:r>
        <w:rPr>
          <w:rFonts w:hint="eastAsia"/>
          <w:bCs/>
          <w:sz w:val="28"/>
          <w:szCs w:val="28"/>
        </w:rPr>
        <w:t>是指每场的观影人数。</w:t>
      </w:r>
    </w:p>
    <w:p w14:paraId="230B02A4" w14:textId="77777777" w:rsidR="0089417D" w:rsidRDefault="00C0458A">
      <w:pPr>
        <w:ind w:leftChars="266" w:left="559"/>
        <w:rPr>
          <w:bCs/>
          <w:sz w:val="28"/>
          <w:szCs w:val="28"/>
        </w:rPr>
      </w:pPr>
      <w:r>
        <w:rPr>
          <w:rFonts w:hint="eastAsia"/>
          <w:bCs/>
          <w:sz w:val="28"/>
          <w:szCs w:val="28"/>
          <w:shd w:val="clear" w:color="auto" w:fill="FFFFFF"/>
        </w:rPr>
        <w:t>放映场次（total time）：从该电影从上映日起到下线日，全国所有电影院线播放的场次总和，模型中为面板数据。</w:t>
      </w:r>
    </w:p>
    <w:p w14:paraId="7871095E" w14:textId="77777777" w:rsidR="0089417D" w:rsidRDefault="00C0458A">
      <w:pPr>
        <w:ind w:firstLineChars="200" w:firstLine="560"/>
        <w:rPr>
          <w:bCs/>
          <w:sz w:val="28"/>
          <w:szCs w:val="28"/>
        </w:rPr>
      </w:pPr>
      <w:r>
        <w:rPr>
          <w:rFonts w:hint="eastAsia"/>
          <w:bCs/>
          <w:sz w:val="28"/>
          <w:szCs w:val="28"/>
        </w:rPr>
        <w:t>拍片比（row piece rate）：是指电影院线给作品安排上映的</w:t>
      </w:r>
      <w:proofErr w:type="gramStart"/>
      <w:r>
        <w:rPr>
          <w:rFonts w:hint="eastAsia"/>
          <w:bCs/>
          <w:sz w:val="28"/>
          <w:szCs w:val="28"/>
        </w:rPr>
        <w:t>频次占</w:t>
      </w:r>
      <w:proofErr w:type="gramEnd"/>
      <w:r>
        <w:rPr>
          <w:rFonts w:hint="eastAsia"/>
          <w:bCs/>
          <w:sz w:val="28"/>
          <w:szCs w:val="28"/>
        </w:rPr>
        <w:t>比。</w:t>
      </w:r>
    </w:p>
    <w:p w14:paraId="23815968" w14:textId="77777777" w:rsidR="0089417D" w:rsidRDefault="00C0458A">
      <w:pPr>
        <w:ind w:firstLineChars="200" w:firstLine="560"/>
        <w:rPr>
          <w:bCs/>
          <w:sz w:val="28"/>
          <w:szCs w:val="28"/>
        </w:rPr>
      </w:pPr>
      <w:r>
        <w:rPr>
          <w:rFonts w:hint="eastAsia"/>
          <w:bCs/>
          <w:sz w:val="28"/>
          <w:szCs w:val="28"/>
          <w:shd w:val="clear" w:color="auto" w:fill="FFFFFF"/>
        </w:rPr>
        <w:t>网络评分（internet score）：</w:t>
      </w:r>
      <w:r>
        <w:rPr>
          <w:rFonts w:hint="eastAsia"/>
          <w:bCs/>
          <w:sz w:val="28"/>
          <w:szCs w:val="28"/>
        </w:rPr>
        <w:t>网络评分是指动画电影在上映之后</w:t>
      </w:r>
      <w:r>
        <w:rPr>
          <w:rFonts w:hint="eastAsia"/>
          <w:bCs/>
          <w:sz w:val="28"/>
          <w:szCs w:val="28"/>
        </w:rPr>
        <w:lastRenderedPageBreak/>
        <w:t>的网络评价，关系到电影后续的票房走向，一般来说，评分越高，电影的票房越好。</w:t>
      </w:r>
    </w:p>
    <w:p w14:paraId="344FA0CE" w14:textId="77777777" w:rsidR="0089417D" w:rsidRDefault="00C0458A">
      <w:pPr>
        <w:ind w:firstLineChars="200" w:firstLine="560"/>
        <w:jc w:val="left"/>
        <w:rPr>
          <w:sz w:val="24"/>
          <w:szCs w:val="24"/>
        </w:rPr>
      </w:pPr>
      <w:r>
        <w:rPr>
          <w:rFonts w:hint="eastAsia"/>
          <w:sz w:val="28"/>
          <w:szCs w:val="28"/>
        </w:rPr>
        <w:t>为了得出关于</w:t>
      </w:r>
      <w:proofErr w:type="gramStart"/>
      <w:r>
        <w:rPr>
          <w:rFonts w:hint="eastAsia"/>
          <w:sz w:val="28"/>
          <w:szCs w:val="28"/>
        </w:rPr>
        <w:t>动漫电影</w:t>
      </w:r>
      <w:proofErr w:type="gramEnd"/>
      <w:r>
        <w:rPr>
          <w:rFonts w:hint="eastAsia"/>
          <w:sz w:val="28"/>
          <w:szCs w:val="28"/>
        </w:rPr>
        <w:t>票房与九个相关因素的多元线性回归模型，本文通过豆瓣网、中国电影数据信息网等网站收集了99份有关国产</w:t>
      </w:r>
      <w:proofErr w:type="gramStart"/>
      <w:r>
        <w:rPr>
          <w:rFonts w:hint="eastAsia"/>
          <w:sz w:val="28"/>
          <w:szCs w:val="28"/>
        </w:rPr>
        <w:t>动漫电影</w:t>
      </w:r>
      <w:proofErr w:type="gramEnd"/>
      <w:r>
        <w:rPr>
          <w:rFonts w:hint="eastAsia"/>
          <w:sz w:val="28"/>
          <w:szCs w:val="28"/>
        </w:rPr>
        <w:t>的相关数据，</w:t>
      </w:r>
      <w:r>
        <w:rPr>
          <w:rFonts w:hint="eastAsia"/>
          <w:sz w:val="28"/>
          <w:szCs w:val="28"/>
          <w:shd w:val="clear" w:color="auto" w:fill="FFFFFF"/>
        </w:rPr>
        <w:t>运用SPSS统计分析软件进行多元线性回归，</w:t>
      </w:r>
      <w:r>
        <w:rPr>
          <w:rFonts w:hint="eastAsia"/>
          <w:sz w:val="28"/>
          <w:szCs w:val="28"/>
        </w:rPr>
        <w:t>如图4-2-1、4-2-2所示，最后得出的多元线性回归模型为：</w:t>
      </w:r>
      <w:r>
        <w:rPr>
          <w:rFonts w:hint="eastAsia"/>
          <w:sz w:val="28"/>
          <w:szCs w:val="28"/>
          <w:shd w:val="clear" w:color="auto" w:fill="FFFFFF"/>
        </w:rPr>
        <w:t>ln_boxoffice=2.</w:t>
      </w:r>
      <w:r>
        <w:rPr>
          <w:rFonts w:hint="eastAsia"/>
          <w:sz w:val="28"/>
          <w:szCs w:val="28"/>
        </w:rPr>
        <w:t>479+0.063*schedule+0.112*original+marketing*0.131+d2d*0.335-0.318*average_price+0.18*peopletime+0.03*total_time+0.068*ln_row_piece_rate+e</w:t>
      </w:r>
    </w:p>
    <w:tbl>
      <w:tblPr>
        <w:tblW w:w="52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26"/>
        <w:gridCol w:w="1011"/>
        <w:gridCol w:w="1010"/>
        <w:gridCol w:w="1064"/>
        <w:gridCol w:w="1456"/>
      </w:tblGrid>
      <w:tr w:rsidR="0089417D" w14:paraId="32C698FA" w14:textId="77777777">
        <w:tc>
          <w:tcPr>
            <w:tcW w:w="5264" w:type="dxa"/>
            <w:gridSpan w:val="5"/>
            <w:tcBorders>
              <w:top w:val="nil"/>
              <w:left w:val="nil"/>
              <w:bottom w:val="nil"/>
              <w:right w:val="nil"/>
              <w:tl2br w:val="nil"/>
              <w:tr2bl w:val="nil"/>
            </w:tcBorders>
            <w:shd w:val="clear" w:color="auto" w:fill="FFFFFF"/>
            <w:vAlign w:val="center"/>
          </w:tcPr>
          <w:p w14:paraId="6DD8D740" w14:textId="77777777" w:rsidR="0089417D" w:rsidRDefault="00C0458A">
            <w:pPr>
              <w:spacing w:line="320" w:lineRule="atLeast"/>
              <w:ind w:left="60" w:right="60"/>
              <w:jc w:val="center"/>
              <w:rPr>
                <w:sz w:val="18"/>
                <w:szCs w:val="24"/>
              </w:rPr>
            </w:pPr>
            <w:r>
              <w:rPr>
                <w:b/>
                <w:sz w:val="18"/>
                <w:szCs w:val="24"/>
              </w:rPr>
              <w:t>模型汇总</w:t>
            </w:r>
          </w:p>
        </w:tc>
      </w:tr>
      <w:tr w:rsidR="0089417D" w14:paraId="0953C3F8" w14:textId="77777777">
        <w:tc>
          <w:tcPr>
            <w:tcW w:w="727"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14:paraId="07E789DD" w14:textId="77777777" w:rsidR="0089417D" w:rsidRDefault="00C0458A">
            <w:pPr>
              <w:spacing w:line="320" w:lineRule="atLeast"/>
              <w:ind w:left="60" w:right="60"/>
              <w:rPr>
                <w:sz w:val="18"/>
                <w:szCs w:val="24"/>
              </w:rPr>
            </w:pPr>
            <w:r>
              <w:rPr>
                <w:sz w:val="18"/>
                <w:szCs w:val="24"/>
              </w:rPr>
              <w:t>模型</w:t>
            </w:r>
          </w:p>
        </w:tc>
        <w:tc>
          <w:tcPr>
            <w:tcW w:w="101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14:paraId="58A08AFF" w14:textId="77777777" w:rsidR="0089417D" w:rsidRDefault="00C0458A">
            <w:pPr>
              <w:spacing w:line="320" w:lineRule="atLeast"/>
              <w:ind w:left="60" w:right="60"/>
              <w:jc w:val="center"/>
              <w:rPr>
                <w:sz w:val="18"/>
                <w:szCs w:val="24"/>
              </w:rPr>
            </w:pPr>
            <w:r>
              <w:rPr>
                <w:sz w:val="18"/>
                <w:szCs w:val="24"/>
              </w:rPr>
              <w:t>R</w:t>
            </w:r>
          </w:p>
        </w:tc>
        <w:tc>
          <w:tcPr>
            <w:tcW w:w="1009"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14:paraId="22013CD1" w14:textId="77777777" w:rsidR="0089417D" w:rsidRDefault="00C0458A">
            <w:pPr>
              <w:spacing w:line="320" w:lineRule="atLeast"/>
              <w:ind w:left="60" w:right="60"/>
              <w:jc w:val="center"/>
              <w:rPr>
                <w:sz w:val="18"/>
                <w:szCs w:val="24"/>
              </w:rPr>
            </w:pPr>
            <w:r>
              <w:rPr>
                <w:sz w:val="18"/>
                <w:szCs w:val="24"/>
              </w:rPr>
              <w:t>R 方</w:t>
            </w:r>
          </w:p>
        </w:tc>
        <w:tc>
          <w:tcPr>
            <w:tcW w:w="1063"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14:paraId="2486F226" w14:textId="77777777" w:rsidR="0089417D" w:rsidRDefault="00C0458A">
            <w:pPr>
              <w:spacing w:line="320" w:lineRule="atLeast"/>
              <w:ind w:left="60" w:right="60"/>
              <w:jc w:val="center"/>
              <w:rPr>
                <w:sz w:val="18"/>
                <w:szCs w:val="24"/>
              </w:rPr>
            </w:pPr>
            <w:r>
              <w:rPr>
                <w:sz w:val="18"/>
                <w:szCs w:val="24"/>
              </w:rPr>
              <w:t>调整 R 方</w:t>
            </w:r>
          </w:p>
        </w:tc>
        <w:tc>
          <w:tcPr>
            <w:tcW w:w="145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14:paraId="68045593" w14:textId="77777777" w:rsidR="0089417D" w:rsidRDefault="00C0458A">
            <w:pPr>
              <w:spacing w:line="320" w:lineRule="atLeast"/>
              <w:ind w:left="60" w:right="60"/>
              <w:jc w:val="center"/>
              <w:rPr>
                <w:sz w:val="18"/>
                <w:szCs w:val="24"/>
              </w:rPr>
            </w:pPr>
            <w:r>
              <w:rPr>
                <w:sz w:val="18"/>
                <w:szCs w:val="24"/>
              </w:rPr>
              <w:t>标准 估计的误差</w:t>
            </w:r>
          </w:p>
        </w:tc>
      </w:tr>
      <w:tr w:rsidR="0089417D" w14:paraId="03E6A3DB" w14:textId="77777777">
        <w:tc>
          <w:tcPr>
            <w:tcW w:w="727" w:type="dxa"/>
            <w:tcBorders>
              <w:top w:val="single" w:sz="16" w:space="0" w:color="000000"/>
              <w:left w:val="single" w:sz="16" w:space="0" w:color="000000"/>
              <w:bottom w:val="single" w:sz="16" w:space="0" w:color="000000"/>
              <w:right w:val="single" w:sz="16" w:space="0" w:color="000000"/>
              <w:tl2br w:val="nil"/>
              <w:tr2bl w:val="nil"/>
            </w:tcBorders>
            <w:shd w:val="clear" w:color="auto" w:fill="FFFFFF"/>
          </w:tcPr>
          <w:p w14:paraId="6D91B338" w14:textId="77777777" w:rsidR="0089417D" w:rsidRDefault="00C0458A">
            <w:pPr>
              <w:spacing w:line="320" w:lineRule="atLeast"/>
              <w:ind w:left="60" w:right="60"/>
              <w:rPr>
                <w:sz w:val="18"/>
                <w:szCs w:val="24"/>
              </w:rPr>
            </w:pPr>
            <w:r>
              <w:rPr>
                <w:sz w:val="18"/>
                <w:szCs w:val="24"/>
              </w:rPr>
              <w:t>1</w:t>
            </w:r>
          </w:p>
        </w:tc>
        <w:tc>
          <w:tcPr>
            <w:tcW w:w="1010" w:type="dxa"/>
            <w:tcBorders>
              <w:top w:val="single" w:sz="16" w:space="0" w:color="000000"/>
              <w:left w:val="single" w:sz="16" w:space="0" w:color="000000"/>
              <w:bottom w:val="single" w:sz="16" w:space="0" w:color="000000"/>
              <w:right w:val="single" w:sz="8" w:space="0" w:color="000000"/>
              <w:tl2br w:val="nil"/>
              <w:tr2bl w:val="nil"/>
            </w:tcBorders>
            <w:shd w:val="clear" w:color="auto" w:fill="FFFFFF"/>
          </w:tcPr>
          <w:p w14:paraId="0995590B" w14:textId="77777777" w:rsidR="0089417D" w:rsidRDefault="00C0458A">
            <w:pPr>
              <w:spacing w:line="320" w:lineRule="atLeast"/>
              <w:ind w:left="60" w:right="60"/>
              <w:jc w:val="right"/>
              <w:rPr>
                <w:sz w:val="18"/>
                <w:szCs w:val="24"/>
              </w:rPr>
            </w:pPr>
            <w:r>
              <w:rPr>
                <w:sz w:val="18"/>
                <w:szCs w:val="24"/>
              </w:rPr>
              <w:t>.998</w:t>
            </w:r>
            <w:r>
              <w:rPr>
                <w:sz w:val="18"/>
                <w:szCs w:val="24"/>
                <w:vertAlign w:val="superscript"/>
              </w:rPr>
              <w:t>a</w:t>
            </w:r>
          </w:p>
        </w:tc>
        <w:tc>
          <w:tcPr>
            <w:tcW w:w="1009" w:type="dxa"/>
            <w:tcBorders>
              <w:top w:val="single" w:sz="16" w:space="0" w:color="000000"/>
              <w:left w:val="single" w:sz="8" w:space="0" w:color="000000"/>
              <w:bottom w:val="single" w:sz="16" w:space="0" w:color="000000"/>
              <w:right w:val="single" w:sz="8" w:space="0" w:color="000000"/>
              <w:tl2br w:val="nil"/>
              <w:tr2bl w:val="nil"/>
            </w:tcBorders>
            <w:shd w:val="clear" w:color="auto" w:fill="FFFFFF"/>
          </w:tcPr>
          <w:p w14:paraId="4185AB7A" w14:textId="77777777" w:rsidR="0089417D" w:rsidRDefault="00C0458A">
            <w:pPr>
              <w:spacing w:line="320" w:lineRule="atLeast"/>
              <w:ind w:left="60" w:right="60"/>
              <w:jc w:val="right"/>
              <w:rPr>
                <w:sz w:val="18"/>
                <w:szCs w:val="24"/>
              </w:rPr>
            </w:pPr>
            <w:r>
              <w:rPr>
                <w:sz w:val="18"/>
                <w:szCs w:val="24"/>
              </w:rPr>
              <w:t>.997</w:t>
            </w:r>
          </w:p>
        </w:tc>
        <w:tc>
          <w:tcPr>
            <w:tcW w:w="1063" w:type="dxa"/>
            <w:tcBorders>
              <w:top w:val="single" w:sz="16" w:space="0" w:color="000000"/>
              <w:left w:val="single" w:sz="8" w:space="0" w:color="000000"/>
              <w:bottom w:val="single" w:sz="16" w:space="0" w:color="000000"/>
              <w:right w:val="single" w:sz="8" w:space="0" w:color="000000"/>
              <w:tl2br w:val="nil"/>
              <w:tr2bl w:val="nil"/>
            </w:tcBorders>
            <w:shd w:val="clear" w:color="auto" w:fill="FFFFFF"/>
          </w:tcPr>
          <w:p w14:paraId="40102ECD" w14:textId="77777777" w:rsidR="0089417D" w:rsidRDefault="00C0458A">
            <w:pPr>
              <w:spacing w:line="320" w:lineRule="atLeast"/>
              <w:ind w:left="60" w:right="60"/>
              <w:jc w:val="right"/>
              <w:rPr>
                <w:sz w:val="18"/>
                <w:szCs w:val="24"/>
              </w:rPr>
            </w:pPr>
            <w:r>
              <w:rPr>
                <w:sz w:val="18"/>
                <w:szCs w:val="24"/>
              </w:rPr>
              <w:t>.997</w:t>
            </w:r>
          </w:p>
        </w:tc>
        <w:tc>
          <w:tcPr>
            <w:tcW w:w="1455" w:type="dxa"/>
            <w:tcBorders>
              <w:top w:val="single" w:sz="16" w:space="0" w:color="000000"/>
              <w:left w:val="single" w:sz="8" w:space="0" w:color="000000"/>
              <w:bottom w:val="single" w:sz="16" w:space="0" w:color="000000"/>
              <w:right w:val="single" w:sz="16" w:space="0" w:color="000000"/>
              <w:tl2br w:val="nil"/>
              <w:tr2bl w:val="nil"/>
            </w:tcBorders>
            <w:shd w:val="clear" w:color="auto" w:fill="FFFFFF"/>
          </w:tcPr>
          <w:p w14:paraId="47E05340" w14:textId="77777777" w:rsidR="0089417D" w:rsidRDefault="00C0458A">
            <w:pPr>
              <w:spacing w:line="320" w:lineRule="atLeast"/>
              <w:ind w:left="60" w:right="60"/>
              <w:jc w:val="right"/>
              <w:rPr>
                <w:sz w:val="18"/>
                <w:szCs w:val="24"/>
              </w:rPr>
            </w:pPr>
            <w:r>
              <w:rPr>
                <w:sz w:val="18"/>
                <w:szCs w:val="24"/>
              </w:rPr>
              <w:t>.049997535019941</w:t>
            </w:r>
          </w:p>
        </w:tc>
      </w:tr>
      <w:tr w:rsidR="0089417D" w14:paraId="05425BE3" w14:textId="77777777">
        <w:tc>
          <w:tcPr>
            <w:tcW w:w="5264" w:type="dxa"/>
            <w:gridSpan w:val="5"/>
            <w:tcBorders>
              <w:top w:val="nil"/>
              <w:left w:val="nil"/>
              <w:bottom w:val="nil"/>
              <w:right w:val="nil"/>
              <w:tl2br w:val="nil"/>
              <w:tr2bl w:val="nil"/>
            </w:tcBorders>
            <w:shd w:val="clear" w:color="auto" w:fill="FFFFFF"/>
          </w:tcPr>
          <w:p w14:paraId="4228C7B9" w14:textId="77777777" w:rsidR="0089417D" w:rsidRDefault="00C0458A">
            <w:pPr>
              <w:spacing w:line="320" w:lineRule="atLeast"/>
              <w:ind w:left="60" w:right="60"/>
              <w:rPr>
                <w:sz w:val="18"/>
                <w:szCs w:val="24"/>
              </w:rPr>
            </w:pPr>
            <w:proofErr w:type="gramStart"/>
            <w:r>
              <w:rPr>
                <w:sz w:val="18"/>
                <w:szCs w:val="24"/>
              </w:rPr>
              <w:t>a</w:t>
            </w:r>
            <w:proofErr w:type="gramEnd"/>
            <w:r>
              <w:rPr>
                <w:sz w:val="18"/>
                <w:szCs w:val="24"/>
              </w:rPr>
              <w:t xml:space="preserve">. 预测变量: </w:t>
            </w:r>
            <w:r>
              <w:rPr>
                <w:sz w:val="18"/>
                <w:szCs w:val="24"/>
                <w:shd w:val="clear" w:color="auto" w:fill="FFFFFF"/>
              </w:rPr>
              <w:t xml:space="preserve">(常量), </w:t>
            </w:r>
            <w:proofErr w:type="spellStart"/>
            <w:r>
              <w:rPr>
                <w:sz w:val="18"/>
                <w:szCs w:val="24"/>
                <w:shd w:val="clear" w:color="auto" w:fill="FFFFFF"/>
              </w:rPr>
              <w:t>internet_score</w:t>
            </w:r>
            <w:proofErr w:type="spellEnd"/>
            <w:r>
              <w:rPr>
                <w:sz w:val="18"/>
                <w:szCs w:val="24"/>
                <w:shd w:val="clear" w:color="auto" w:fill="FFFFFF"/>
              </w:rPr>
              <w:t>, schedule,</w:t>
            </w:r>
            <w:r>
              <w:rPr>
                <w:sz w:val="18"/>
                <w:szCs w:val="24"/>
              </w:rPr>
              <w:t xml:space="preserve"> </w:t>
            </w:r>
            <w:proofErr w:type="spellStart"/>
            <w:r>
              <w:rPr>
                <w:sz w:val="18"/>
                <w:szCs w:val="24"/>
              </w:rPr>
              <w:t>average_price</w:t>
            </w:r>
            <w:proofErr w:type="spellEnd"/>
            <w:r>
              <w:rPr>
                <w:sz w:val="18"/>
                <w:szCs w:val="24"/>
              </w:rPr>
              <w:t xml:space="preserve">, </w:t>
            </w:r>
            <w:proofErr w:type="spellStart"/>
            <w:r>
              <w:rPr>
                <w:sz w:val="18"/>
                <w:szCs w:val="24"/>
              </w:rPr>
              <w:t>ln_row_piece_rate</w:t>
            </w:r>
            <w:proofErr w:type="spellEnd"/>
            <w:r>
              <w:rPr>
                <w:sz w:val="18"/>
                <w:szCs w:val="24"/>
              </w:rPr>
              <w:t xml:space="preserve">, original, marketing, d2d, </w:t>
            </w:r>
            <w:proofErr w:type="spellStart"/>
            <w:r>
              <w:rPr>
                <w:sz w:val="18"/>
                <w:szCs w:val="24"/>
              </w:rPr>
              <w:t>total_time</w:t>
            </w:r>
            <w:proofErr w:type="spellEnd"/>
            <w:r>
              <w:rPr>
                <w:sz w:val="18"/>
                <w:szCs w:val="24"/>
              </w:rPr>
              <w:t xml:space="preserve">, </w:t>
            </w:r>
            <w:proofErr w:type="spellStart"/>
            <w:r>
              <w:rPr>
                <w:sz w:val="18"/>
                <w:szCs w:val="24"/>
              </w:rPr>
              <w:t>peopletime</w:t>
            </w:r>
            <w:proofErr w:type="spellEnd"/>
            <w:r>
              <w:rPr>
                <w:sz w:val="18"/>
                <w:szCs w:val="24"/>
              </w:rPr>
              <w:t>。</w:t>
            </w:r>
          </w:p>
          <w:p w14:paraId="3182E2C5" w14:textId="77777777" w:rsidR="0089417D" w:rsidRDefault="0089417D">
            <w:pPr>
              <w:spacing w:line="320" w:lineRule="atLeast"/>
              <w:ind w:left="60" w:right="60"/>
              <w:rPr>
                <w:sz w:val="18"/>
                <w:szCs w:val="24"/>
              </w:rPr>
            </w:pPr>
          </w:p>
        </w:tc>
      </w:tr>
    </w:tbl>
    <w:p w14:paraId="5DCBCF68" w14:textId="77777777" w:rsidR="0089417D" w:rsidRDefault="0089417D">
      <w:pPr>
        <w:spacing w:line="400" w:lineRule="atLeast"/>
        <w:rPr>
          <w:rFonts w:ascii="Times New Roman" w:eastAsia="Times New Roman" w:hAnsi="Times New Roman"/>
          <w:sz w:val="24"/>
          <w:szCs w:val="24"/>
        </w:rPr>
      </w:pPr>
    </w:p>
    <w:p w14:paraId="6EE0AE9B" w14:textId="77777777" w:rsidR="0089417D" w:rsidRDefault="0089417D">
      <w:pPr>
        <w:spacing w:line="400" w:lineRule="atLeast"/>
        <w:rPr>
          <w:rFonts w:ascii="Times New Roman" w:eastAsia="Times New Roman" w:hAnsi="Times New Roman"/>
          <w:sz w:val="24"/>
          <w:szCs w:val="24"/>
        </w:rPr>
      </w:pPr>
    </w:p>
    <w:p w14:paraId="3C976ABE" w14:textId="77777777" w:rsidR="0089417D" w:rsidRDefault="00C0458A">
      <w:pPr>
        <w:jc w:val="left"/>
        <w:rPr>
          <w:sz w:val="24"/>
          <w:szCs w:val="24"/>
        </w:rPr>
      </w:pPr>
      <w:r>
        <w:rPr>
          <w:rFonts w:ascii="Times New Roman" w:eastAsia="宋体" w:hAnsi="Times New Roman" w:hint="eastAsia"/>
          <w:sz w:val="28"/>
          <w:szCs w:val="28"/>
        </w:rPr>
        <w:t>图</w:t>
      </w:r>
      <w:r>
        <w:rPr>
          <w:rFonts w:ascii="Times New Roman" w:eastAsia="宋体" w:hAnsi="Times New Roman" w:hint="eastAsia"/>
          <w:sz w:val="28"/>
          <w:szCs w:val="28"/>
        </w:rPr>
        <w:t>4-2-1</w:t>
      </w:r>
      <w:r>
        <w:rPr>
          <w:rFonts w:ascii="Times New Roman" w:eastAsia="宋体" w:hAnsi="Times New Roman" w:hint="eastAsia"/>
          <w:sz w:val="28"/>
          <w:szCs w:val="28"/>
        </w:rPr>
        <w:t>：</w:t>
      </w:r>
      <w:r>
        <w:rPr>
          <w:rFonts w:hint="eastAsia"/>
          <w:bCs/>
          <w:sz w:val="28"/>
          <w:szCs w:val="28"/>
        </w:rPr>
        <w:t>数据来源：SPSS统计分析软件</w:t>
      </w:r>
    </w:p>
    <w:tbl>
      <w:tblPr>
        <w:tblW w:w="7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27"/>
        <w:gridCol w:w="1833"/>
        <w:gridCol w:w="1010"/>
        <w:gridCol w:w="1062"/>
        <w:gridCol w:w="1018"/>
        <w:gridCol w:w="1010"/>
        <w:gridCol w:w="1010"/>
      </w:tblGrid>
      <w:tr w:rsidR="0089417D" w14:paraId="0C6180E5" w14:textId="77777777">
        <w:tc>
          <w:tcPr>
            <w:tcW w:w="7670" w:type="dxa"/>
            <w:gridSpan w:val="7"/>
            <w:tcBorders>
              <w:top w:val="nil"/>
              <w:left w:val="nil"/>
              <w:bottom w:val="nil"/>
              <w:right w:val="nil"/>
              <w:tl2br w:val="nil"/>
              <w:tr2bl w:val="nil"/>
            </w:tcBorders>
            <w:shd w:val="clear" w:color="auto" w:fill="FFFFFF"/>
            <w:vAlign w:val="center"/>
          </w:tcPr>
          <w:p w14:paraId="17E6CD5F" w14:textId="77777777" w:rsidR="0089417D" w:rsidRDefault="00C0458A">
            <w:pPr>
              <w:spacing w:line="320" w:lineRule="atLeast"/>
              <w:ind w:left="60" w:right="60"/>
              <w:jc w:val="center"/>
              <w:rPr>
                <w:sz w:val="18"/>
                <w:szCs w:val="24"/>
              </w:rPr>
            </w:pPr>
            <w:r>
              <w:rPr>
                <w:b/>
                <w:sz w:val="18"/>
                <w:szCs w:val="24"/>
              </w:rPr>
              <w:t>系数</w:t>
            </w:r>
            <w:r>
              <w:rPr>
                <w:b/>
                <w:sz w:val="18"/>
                <w:szCs w:val="24"/>
                <w:vertAlign w:val="superscript"/>
              </w:rPr>
              <w:t>a</w:t>
            </w:r>
          </w:p>
        </w:tc>
      </w:tr>
      <w:tr w:rsidR="0089417D" w14:paraId="0CF04A3A" w14:textId="77777777">
        <w:tc>
          <w:tcPr>
            <w:tcW w:w="2560" w:type="dxa"/>
            <w:gridSpan w:val="2"/>
            <w:vMerge w:val="restart"/>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14:paraId="139A7A55" w14:textId="77777777" w:rsidR="0089417D" w:rsidRDefault="00C0458A">
            <w:pPr>
              <w:spacing w:line="320" w:lineRule="atLeast"/>
              <w:ind w:left="60" w:right="60"/>
              <w:rPr>
                <w:sz w:val="18"/>
                <w:szCs w:val="24"/>
              </w:rPr>
            </w:pPr>
            <w:r>
              <w:rPr>
                <w:sz w:val="18"/>
                <w:szCs w:val="24"/>
              </w:rPr>
              <w:t>模型</w:t>
            </w:r>
          </w:p>
        </w:tc>
        <w:tc>
          <w:tcPr>
            <w:tcW w:w="2072" w:type="dxa"/>
            <w:gridSpan w:val="2"/>
            <w:tcBorders>
              <w:top w:val="single" w:sz="16" w:space="0" w:color="000000"/>
              <w:left w:val="single" w:sz="16" w:space="0" w:color="000000"/>
              <w:bottom w:val="single" w:sz="8" w:space="0" w:color="000000"/>
              <w:right w:val="single" w:sz="8" w:space="0" w:color="000000"/>
              <w:tl2br w:val="nil"/>
              <w:tr2bl w:val="nil"/>
            </w:tcBorders>
            <w:shd w:val="clear" w:color="auto" w:fill="FFFFFF"/>
            <w:vAlign w:val="bottom"/>
          </w:tcPr>
          <w:p w14:paraId="2853B7A4" w14:textId="77777777" w:rsidR="0089417D" w:rsidRDefault="00C0458A">
            <w:pPr>
              <w:spacing w:line="320" w:lineRule="atLeast"/>
              <w:ind w:left="60" w:right="60"/>
              <w:jc w:val="center"/>
              <w:rPr>
                <w:sz w:val="18"/>
                <w:szCs w:val="24"/>
              </w:rPr>
            </w:pPr>
            <w:r>
              <w:rPr>
                <w:sz w:val="18"/>
                <w:szCs w:val="24"/>
              </w:rPr>
              <w:t>非标准化系数</w:t>
            </w:r>
          </w:p>
        </w:tc>
        <w:tc>
          <w:tcPr>
            <w:tcW w:w="1018" w:type="dxa"/>
            <w:tcBorders>
              <w:top w:val="single" w:sz="16" w:space="0" w:color="000000"/>
              <w:left w:val="single" w:sz="8" w:space="0" w:color="000000"/>
              <w:bottom w:val="single" w:sz="8" w:space="0" w:color="000000"/>
              <w:right w:val="single" w:sz="8" w:space="0" w:color="000000"/>
              <w:tl2br w:val="nil"/>
              <w:tr2bl w:val="nil"/>
            </w:tcBorders>
            <w:shd w:val="clear" w:color="auto" w:fill="FFFFFF"/>
            <w:vAlign w:val="bottom"/>
          </w:tcPr>
          <w:p w14:paraId="2EB8E13A" w14:textId="77777777" w:rsidR="0089417D" w:rsidRDefault="00C0458A">
            <w:pPr>
              <w:spacing w:line="320" w:lineRule="atLeast"/>
              <w:ind w:left="60" w:right="60"/>
              <w:jc w:val="center"/>
              <w:rPr>
                <w:sz w:val="18"/>
                <w:szCs w:val="24"/>
              </w:rPr>
            </w:pPr>
            <w:r>
              <w:rPr>
                <w:sz w:val="18"/>
                <w:szCs w:val="24"/>
              </w:rPr>
              <w:t>标准系数</w:t>
            </w:r>
          </w:p>
        </w:tc>
        <w:tc>
          <w:tcPr>
            <w:tcW w:w="1010" w:type="dxa"/>
            <w:vMerge w:val="restart"/>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14:paraId="05A52EF6" w14:textId="77777777" w:rsidR="0089417D" w:rsidRDefault="00C0458A">
            <w:pPr>
              <w:spacing w:line="320" w:lineRule="atLeast"/>
              <w:ind w:left="60" w:right="60"/>
              <w:jc w:val="center"/>
              <w:rPr>
                <w:sz w:val="18"/>
                <w:szCs w:val="24"/>
              </w:rPr>
            </w:pPr>
            <w:r>
              <w:rPr>
                <w:sz w:val="18"/>
                <w:szCs w:val="24"/>
              </w:rPr>
              <w:t>t</w:t>
            </w:r>
          </w:p>
        </w:tc>
        <w:tc>
          <w:tcPr>
            <w:tcW w:w="1010" w:type="dxa"/>
            <w:vMerge w:val="restart"/>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14:paraId="2D075262" w14:textId="77777777" w:rsidR="0089417D" w:rsidRDefault="00C0458A">
            <w:pPr>
              <w:spacing w:line="320" w:lineRule="atLeast"/>
              <w:ind w:left="60" w:right="60"/>
              <w:jc w:val="center"/>
              <w:rPr>
                <w:sz w:val="18"/>
                <w:szCs w:val="24"/>
              </w:rPr>
            </w:pPr>
            <w:r>
              <w:rPr>
                <w:sz w:val="18"/>
                <w:szCs w:val="24"/>
              </w:rPr>
              <w:t>Sig.</w:t>
            </w:r>
          </w:p>
        </w:tc>
      </w:tr>
      <w:tr w:rsidR="0089417D" w14:paraId="61A35DBE" w14:textId="77777777">
        <w:tc>
          <w:tcPr>
            <w:tcW w:w="2560" w:type="dxa"/>
            <w:gridSpan w:val="2"/>
            <w:vMerge/>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14:paraId="795C57A0" w14:textId="77777777" w:rsidR="0089417D" w:rsidRDefault="0089417D">
            <w:pPr>
              <w:rPr>
                <w:sz w:val="18"/>
                <w:szCs w:val="24"/>
              </w:rPr>
            </w:pPr>
          </w:p>
        </w:tc>
        <w:tc>
          <w:tcPr>
            <w:tcW w:w="1010" w:type="dxa"/>
            <w:tcBorders>
              <w:top w:val="single" w:sz="8" w:space="0" w:color="000000"/>
              <w:left w:val="single" w:sz="16" w:space="0" w:color="000000"/>
              <w:bottom w:val="single" w:sz="16" w:space="0" w:color="000000"/>
              <w:right w:val="single" w:sz="8" w:space="0" w:color="000000"/>
              <w:tl2br w:val="nil"/>
              <w:tr2bl w:val="nil"/>
            </w:tcBorders>
            <w:shd w:val="clear" w:color="auto" w:fill="FFFFFF"/>
            <w:vAlign w:val="bottom"/>
          </w:tcPr>
          <w:p w14:paraId="669A9D0B" w14:textId="77777777" w:rsidR="0089417D" w:rsidRDefault="00C0458A">
            <w:pPr>
              <w:spacing w:line="320" w:lineRule="atLeast"/>
              <w:ind w:left="60" w:right="60"/>
              <w:jc w:val="center"/>
              <w:rPr>
                <w:sz w:val="18"/>
                <w:szCs w:val="24"/>
              </w:rPr>
            </w:pPr>
            <w:r>
              <w:rPr>
                <w:sz w:val="18"/>
                <w:szCs w:val="24"/>
              </w:rPr>
              <w:t>B</w:t>
            </w:r>
          </w:p>
        </w:tc>
        <w:tc>
          <w:tcPr>
            <w:tcW w:w="1062"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14:paraId="54879C04" w14:textId="77777777" w:rsidR="0089417D" w:rsidRDefault="00C0458A">
            <w:pPr>
              <w:spacing w:line="320" w:lineRule="atLeast"/>
              <w:ind w:left="60" w:right="60"/>
              <w:jc w:val="center"/>
              <w:rPr>
                <w:sz w:val="18"/>
                <w:szCs w:val="24"/>
              </w:rPr>
            </w:pPr>
            <w:r>
              <w:rPr>
                <w:sz w:val="18"/>
                <w:szCs w:val="24"/>
              </w:rPr>
              <w:t>标准 误差</w:t>
            </w:r>
          </w:p>
        </w:tc>
        <w:tc>
          <w:tcPr>
            <w:tcW w:w="1018" w:type="dxa"/>
            <w:tcBorders>
              <w:top w:val="single" w:sz="8" w:space="0" w:color="000000"/>
              <w:left w:val="single" w:sz="8" w:space="0" w:color="000000"/>
              <w:bottom w:val="single" w:sz="16" w:space="0" w:color="000000"/>
              <w:right w:val="single" w:sz="8" w:space="0" w:color="000000"/>
              <w:tl2br w:val="nil"/>
              <w:tr2bl w:val="nil"/>
            </w:tcBorders>
            <w:shd w:val="clear" w:color="auto" w:fill="FFFFFF"/>
            <w:vAlign w:val="bottom"/>
          </w:tcPr>
          <w:p w14:paraId="71792A4E" w14:textId="77777777" w:rsidR="0089417D" w:rsidRDefault="00C0458A">
            <w:pPr>
              <w:spacing w:line="320" w:lineRule="atLeast"/>
              <w:ind w:left="60" w:right="60"/>
              <w:jc w:val="center"/>
              <w:rPr>
                <w:sz w:val="18"/>
                <w:szCs w:val="24"/>
              </w:rPr>
            </w:pPr>
            <w:r>
              <w:rPr>
                <w:sz w:val="18"/>
                <w:szCs w:val="24"/>
              </w:rPr>
              <w:t>试用版</w:t>
            </w:r>
          </w:p>
        </w:tc>
        <w:tc>
          <w:tcPr>
            <w:tcW w:w="1010" w:type="dxa"/>
            <w:vMerge/>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14:paraId="5058DEE8" w14:textId="77777777" w:rsidR="0089417D" w:rsidRDefault="0089417D">
            <w:pPr>
              <w:rPr>
                <w:sz w:val="18"/>
                <w:szCs w:val="24"/>
              </w:rPr>
            </w:pPr>
          </w:p>
        </w:tc>
        <w:tc>
          <w:tcPr>
            <w:tcW w:w="1010" w:type="dxa"/>
            <w:vMerge/>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14:paraId="7C6C4BC2" w14:textId="77777777" w:rsidR="0089417D" w:rsidRDefault="0089417D">
            <w:pPr>
              <w:rPr>
                <w:sz w:val="18"/>
                <w:szCs w:val="24"/>
              </w:rPr>
            </w:pPr>
          </w:p>
        </w:tc>
      </w:tr>
      <w:tr w:rsidR="0089417D" w14:paraId="6C9C380B" w14:textId="77777777">
        <w:tc>
          <w:tcPr>
            <w:tcW w:w="727" w:type="dxa"/>
            <w:vMerge w:val="restart"/>
            <w:tcBorders>
              <w:top w:val="single" w:sz="16" w:space="0" w:color="000000"/>
              <w:left w:val="single" w:sz="16" w:space="0" w:color="000000"/>
              <w:bottom w:val="single" w:sz="16" w:space="0" w:color="000000"/>
              <w:right w:val="nil"/>
              <w:tl2br w:val="nil"/>
              <w:tr2bl w:val="nil"/>
            </w:tcBorders>
            <w:shd w:val="clear" w:color="auto" w:fill="FFFFFF"/>
          </w:tcPr>
          <w:p w14:paraId="53501D0F" w14:textId="77777777" w:rsidR="0089417D" w:rsidRDefault="00C0458A">
            <w:pPr>
              <w:spacing w:line="320" w:lineRule="atLeast"/>
              <w:ind w:left="60" w:right="60"/>
              <w:rPr>
                <w:sz w:val="18"/>
                <w:szCs w:val="24"/>
              </w:rPr>
            </w:pPr>
            <w:r>
              <w:rPr>
                <w:sz w:val="18"/>
                <w:szCs w:val="24"/>
              </w:rPr>
              <w:t>1</w:t>
            </w:r>
          </w:p>
        </w:tc>
        <w:tc>
          <w:tcPr>
            <w:tcW w:w="1833" w:type="dxa"/>
            <w:tcBorders>
              <w:top w:val="single" w:sz="16" w:space="0" w:color="000000"/>
              <w:left w:val="nil"/>
              <w:bottom w:val="nil"/>
              <w:right w:val="single" w:sz="16" w:space="0" w:color="000000"/>
              <w:tl2br w:val="nil"/>
              <w:tr2bl w:val="nil"/>
            </w:tcBorders>
            <w:shd w:val="clear" w:color="auto" w:fill="FFFFFF"/>
          </w:tcPr>
          <w:p w14:paraId="4377BCE3" w14:textId="77777777" w:rsidR="0089417D" w:rsidRDefault="00C0458A">
            <w:pPr>
              <w:spacing w:line="320" w:lineRule="atLeast"/>
              <w:ind w:left="60" w:right="60"/>
              <w:rPr>
                <w:sz w:val="18"/>
                <w:szCs w:val="24"/>
              </w:rPr>
            </w:pPr>
            <w:r>
              <w:rPr>
                <w:sz w:val="18"/>
                <w:szCs w:val="24"/>
              </w:rPr>
              <w:t>(常量)</w:t>
            </w:r>
          </w:p>
        </w:tc>
        <w:tc>
          <w:tcPr>
            <w:tcW w:w="1010" w:type="dxa"/>
            <w:tcBorders>
              <w:top w:val="single" w:sz="16" w:space="0" w:color="000000"/>
              <w:left w:val="single" w:sz="16" w:space="0" w:color="000000"/>
              <w:bottom w:val="nil"/>
              <w:right w:val="single" w:sz="8" w:space="0" w:color="000000"/>
              <w:tl2br w:val="nil"/>
              <w:tr2bl w:val="nil"/>
            </w:tcBorders>
            <w:shd w:val="clear" w:color="auto" w:fill="FFFFFF"/>
          </w:tcPr>
          <w:p w14:paraId="639634A4" w14:textId="77777777" w:rsidR="0089417D" w:rsidRDefault="00C0458A">
            <w:pPr>
              <w:spacing w:line="320" w:lineRule="atLeast"/>
              <w:ind w:left="60" w:right="60"/>
              <w:jc w:val="right"/>
              <w:rPr>
                <w:sz w:val="18"/>
                <w:szCs w:val="24"/>
              </w:rPr>
            </w:pPr>
            <w:r>
              <w:rPr>
                <w:sz w:val="18"/>
                <w:szCs w:val="24"/>
              </w:rPr>
              <w:t>2.479</w:t>
            </w:r>
          </w:p>
        </w:tc>
        <w:tc>
          <w:tcPr>
            <w:tcW w:w="1062" w:type="dxa"/>
            <w:tcBorders>
              <w:top w:val="single" w:sz="16" w:space="0" w:color="000000"/>
              <w:left w:val="single" w:sz="8" w:space="0" w:color="000000"/>
              <w:bottom w:val="nil"/>
              <w:right w:val="single" w:sz="8" w:space="0" w:color="000000"/>
              <w:tl2br w:val="nil"/>
              <w:tr2bl w:val="nil"/>
            </w:tcBorders>
            <w:shd w:val="clear" w:color="auto" w:fill="FFFFFF"/>
          </w:tcPr>
          <w:p w14:paraId="146E722A" w14:textId="77777777" w:rsidR="0089417D" w:rsidRDefault="00C0458A">
            <w:pPr>
              <w:spacing w:line="320" w:lineRule="atLeast"/>
              <w:ind w:left="60" w:right="60"/>
              <w:jc w:val="right"/>
              <w:rPr>
                <w:sz w:val="18"/>
                <w:szCs w:val="24"/>
              </w:rPr>
            </w:pPr>
            <w:r>
              <w:rPr>
                <w:sz w:val="18"/>
                <w:szCs w:val="24"/>
              </w:rPr>
              <w:t>.421</w:t>
            </w:r>
          </w:p>
        </w:tc>
        <w:tc>
          <w:tcPr>
            <w:tcW w:w="1018" w:type="dxa"/>
            <w:tcBorders>
              <w:top w:val="single" w:sz="16" w:space="0" w:color="000000"/>
              <w:left w:val="single" w:sz="8" w:space="0" w:color="000000"/>
              <w:bottom w:val="nil"/>
              <w:right w:val="single" w:sz="8" w:space="0" w:color="000000"/>
              <w:tl2br w:val="nil"/>
              <w:tr2bl w:val="nil"/>
            </w:tcBorders>
            <w:shd w:val="clear" w:color="auto" w:fill="FFFFFF"/>
            <w:vAlign w:val="center"/>
          </w:tcPr>
          <w:p w14:paraId="6C1E6F06" w14:textId="77777777" w:rsidR="0089417D" w:rsidRDefault="0089417D">
            <w:pPr>
              <w:jc w:val="center"/>
              <w:rPr>
                <w:sz w:val="24"/>
                <w:szCs w:val="24"/>
              </w:rPr>
            </w:pPr>
          </w:p>
        </w:tc>
        <w:tc>
          <w:tcPr>
            <w:tcW w:w="1010" w:type="dxa"/>
            <w:tcBorders>
              <w:top w:val="single" w:sz="16" w:space="0" w:color="000000"/>
              <w:left w:val="single" w:sz="8" w:space="0" w:color="000000"/>
              <w:bottom w:val="nil"/>
              <w:right w:val="single" w:sz="8" w:space="0" w:color="000000"/>
              <w:tl2br w:val="nil"/>
              <w:tr2bl w:val="nil"/>
            </w:tcBorders>
            <w:shd w:val="clear" w:color="auto" w:fill="FFFFFF"/>
          </w:tcPr>
          <w:p w14:paraId="66963B1A" w14:textId="77777777" w:rsidR="0089417D" w:rsidRDefault="00C0458A">
            <w:pPr>
              <w:spacing w:line="320" w:lineRule="atLeast"/>
              <w:ind w:left="60" w:right="60"/>
              <w:jc w:val="right"/>
              <w:rPr>
                <w:sz w:val="18"/>
                <w:szCs w:val="24"/>
              </w:rPr>
            </w:pPr>
            <w:r>
              <w:rPr>
                <w:sz w:val="18"/>
                <w:szCs w:val="24"/>
              </w:rPr>
              <w:t>5.881</w:t>
            </w:r>
          </w:p>
        </w:tc>
        <w:tc>
          <w:tcPr>
            <w:tcW w:w="1010" w:type="dxa"/>
            <w:tcBorders>
              <w:top w:val="single" w:sz="16" w:space="0" w:color="000000"/>
              <w:left w:val="single" w:sz="8" w:space="0" w:color="000000"/>
              <w:bottom w:val="nil"/>
              <w:right w:val="single" w:sz="16" w:space="0" w:color="000000"/>
              <w:tl2br w:val="nil"/>
              <w:tr2bl w:val="nil"/>
            </w:tcBorders>
            <w:shd w:val="clear" w:color="auto" w:fill="FFFFFF"/>
          </w:tcPr>
          <w:p w14:paraId="2C665373" w14:textId="77777777" w:rsidR="0089417D" w:rsidRDefault="00C0458A">
            <w:pPr>
              <w:spacing w:line="320" w:lineRule="atLeast"/>
              <w:ind w:left="60" w:right="60"/>
              <w:jc w:val="right"/>
              <w:rPr>
                <w:sz w:val="18"/>
                <w:szCs w:val="24"/>
              </w:rPr>
            </w:pPr>
            <w:r>
              <w:rPr>
                <w:sz w:val="18"/>
                <w:szCs w:val="24"/>
              </w:rPr>
              <w:t>.000</w:t>
            </w:r>
          </w:p>
        </w:tc>
      </w:tr>
      <w:tr w:rsidR="0089417D" w14:paraId="71523247" w14:textId="77777777">
        <w:tc>
          <w:tcPr>
            <w:tcW w:w="727" w:type="dxa"/>
            <w:vMerge/>
            <w:tcBorders>
              <w:top w:val="single" w:sz="16" w:space="0" w:color="000000"/>
              <w:left w:val="single" w:sz="16" w:space="0" w:color="000000"/>
              <w:bottom w:val="single" w:sz="16" w:space="0" w:color="000000"/>
              <w:right w:val="nil"/>
              <w:tl2br w:val="nil"/>
              <w:tr2bl w:val="nil"/>
            </w:tcBorders>
            <w:shd w:val="clear" w:color="auto" w:fill="FFFFFF"/>
          </w:tcPr>
          <w:p w14:paraId="401EF2F6" w14:textId="77777777" w:rsidR="0089417D" w:rsidRDefault="0089417D">
            <w:pPr>
              <w:rPr>
                <w:sz w:val="18"/>
                <w:szCs w:val="24"/>
              </w:rPr>
            </w:pPr>
          </w:p>
        </w:tc>
        <w:tc>
          <w:tcPr>
            <w:tcW w:w="1833" w:type="dxa"/>
            <w:tcBorders>
              <w:top w:val="nil"/>
              <w:left w:val="nil"/>
              <w:bottom w:val="nil"/>
              <w:right w:val="single" w:sz="16" w:space="0" w:color="000000"/>
              <w:tl2br w:val="nil"/>
              <w:tr2bl w:val="nil"/>
            </w:tcBorders>
            <w:shd w:val="clear" w:color="auto" w:fill="FFFFFF"/>
          </w:tcPr>
          <w:p w14:paraId="7E5B8FAB" w14:textId="77777777" w:rsidR="0089417D" w:rsidRDefault="00C0458A">
            <w:pPr>
              <w:spacing w:line="320" w:lineRule="atLeast"/>
              <w:ind w:left="60" w:right="60"/>
              <w:rPr>
                <w:sz w:val="18"/>
                <w:szCs w:val="24"/>
              </w:rPr>
            </w:pPr>
            <w:r>
              <w:rPr>
                <w:sz w:val="18"/>
                <w:szCs w:val="24"/>
              </w:rPr>
              <w:t>schedule</w:t>
            </w:r>
          </w:p>
        </w:tc>
        <w:tc>
          <w:tcPr>
            <w:tcW w:w="1010" w:type="dxa"/>
            <w:tcBorders>
              <w:top w:val="nil"/>
              <w:left w:val="single" w:sz="16" w:space="0" w:color="000000"/>
              <w:bottom w:val="nil"/>
              <w:right w:val="single" w:sz="8" w:space="0" w:color="000000"/>
              <w:tl2br w:val="nil"/>
              <w:tr2bl w:val="nil"/>
            </w:tcBorders>
            <w:shd w:val="clear" w:color="auto" w:fill="FFFFFF"/>
          </w:tcPr>
          <w:p w14:paraId="19A39E31" w14:textId="77777777" w:rsidR="0089417D" w:rsidRDefault="00C0458A">
            <w:pPr>
              <w:spacing w:line="320" w:lineRule="atLeast"/>
              <w:ind w:left="60" w:right="60"/>
              <w:jc w:val="right"/>
              <w:rPr>
                <w:sz w:val="18"/>
                <w:szCs w:val="24"/>
              </w:rPr>
            </w:pPr>
            <w:r>
              <w:rPr>
                <w:sz w:val="18"/>
                <w:szCs w:val="24"/>
              </w:rPr>
              <w:t>.063</w:t>
            </w:r>
          </w:p>
        </w:tc>
        <w:tc>
          <w:tcPr>
            <w:tcW w:w="1062" w:type="dxa"/>
            <w:tcBorders>
              <w:top w:val="nil"/>
              <w:left w:val="single" w:sz="8" w:space="0" w:color="000000"/>
              <w:bottom w:val="nil"/>
              <w:right w:val="single" w:sz="8" w:space="0" w:color="000000"/>
              <w:tl2br w:val="nil"/>
              <w:tr2bl w:val="nil"/>
            </w:tcBorders>
            <w:shd w:val="clear" w:color="auto" w:fill="FFFFFF"/>
          </w:tcPr>
          <w:p w14:paraId="34F87613" w14:textId="77777777" w:rsidR="0089417D" w:rsidRDefault="00C0458A">
            <w:pPr>
              <w:spacing w:line="320" w:lineRule="atLeast"/>
              <w:ind w:left="60" w:right="60"/>
              <w:jc w:val="right"/>
              <w:rPr>
                <w:sz w:val="18"/>
                <w:szCs w:val="24"/>
              </w:rPr>
            </w:pPr>
            <w:r>
              <w:rPr>
                <w:sz w:val="18"/>
                <w:szCs w:val="24"/>
              </w:rPr>
              <w:t>.059</w:t>
            </w:r>
          </w:p>
        </w:tc>
        <w:tc>
          <w:tcPr>
            <w:tcW w:w="1018" w:type="dxa"/>
            <w:tcBorders>
              <w:top w:val="nil"/>
              <w:left w:val="single" w:sz="8" w:space="0" w:color="000000"/>
              <w:bottom w:val="nil"/>
              <w:right w:val="single" w:sz="8" w:space="0" w:color="000000"/>
              <w:tl2br w:val="nil"/>
              <w:tr2bl w:val="nil"/>
            </w:tcBorders>
            <w:shd w:val="clear" w:color="auto" w:fill="FFFFFF"/>
          </w:tcPr>
          <w:p w14:paraId="3AD67A30" w14:textId="77777777" w:rsidR="0089417D" w:rsidRDefault="00C0458A">
            <w:pPr>
              <w:spacing w:line="320" w:lineRule="atLeast"/>
              <w:ind w:left="60" w:right="60"/>
              <w:jc w:val="right"/>
              <w:rPr>
                <w:sz w:val="18"/>
                <w:szCs w:val="24"/>
              </w:rPr>
            </w:pPr>
            <w:r>
              <w:rPr>
                <w:sz w:val="18"/>
                <w:szCs w:val="24"/>
              </w:rPr>
              <w:t>.085</w:t>
            </w:r>
          </w:p>
        </w:tc>
        <w:tc>
          <w:tcPr>
            <w:tcW w:w="1010" w:type="dxa"/>
            <w:tcBorders>
              <w:top w:val="nil"/>
              <w:left w:val="single" w:sz="8" w:space="0" w:color="000000"/>
              <w:bottom w:val="nil"/>
              <w:right w:val="single" w:sz="8" w:space="0" w:color="000000"/>
              <w:tl2br w:val="nil"/>
              <w:tr2bl w:val="nil"/>
            </w:tcBorders>
            <w:shd w:val="clear" w:color="auto" w:fill="FFFFFF"/>
          </w:tcPr>
          <w:p w14:paraId="511A619F" w14:textId="77777777" w:rsidR="0089417D" w:rsidRDefault="00C0458A">
            <w:pPr>
              <w:spacing w:line="320" w:lineRule="atLeast"/>
              <w:ind w:left="60" w:right="60"/>
              <w:jc w:val="right"/>
              <w:rPr>
                <w:sz w:val="18"/>
                <w:szCs w:val="24"/>
              </w:rPr>
            </w:pPr>
            <w:r>
              <w:rPr>
                <w:sz w:val="18"/>
                <w:szCs w:val="24"/>
              </w:rPr>
              <w:t>1.069</w:t>
            </w:r>
          </w:p>
        </w:tc>
        <w:tc>
          <w:tcPr>
            <w:tcW w:w="1010" w:type="dxa"/>
            <w:tcBorders>
              <w:top w:val="nil"/>
              <w:left w:val="single" w:sz="8" w:space="0" w:color="000000"/>
              <w:bottom w:val="nil"/>
              <w:right w:val="single" w:sz="16" w:space="0" w:color="000000"/>
              <w:tl2br w:val="nil"/>
              <w:tr2bl w:val="nil"/>
            </w:tcBorders>
            <w:shd w:val="clear" w:color="auto" w:fill="FFFFFF"/>
          </w:tcPr>
          <w:p w14:paraId="7C1FF6F6" w14:textId="77777777" w:rsidR="0089417D" w:rsidRDefault="00C0458A">
            <w:pPr>
              <w:spacing w:line="320" w:lineRule="atLeast"/>
              <w:ind w:left="60" w:right="60"/>
              <w:jc w:val="right"/>
              <w:rPr>
                <w:sz w:val="18"/>
                <w:szCs w:val="24"/>
              </w:rPr>
            </w:pPr>
            <w:r>
              <w:rPr>
                <w:sz w:val="18"/>
                <w:szCs w:val="24"/>
              </w:rPr>
              <w:t>.288</w:t>
            </w:r>
          </w:p>
        </w:tc>
      </w:tr>
      <w:tr w:rsidR="0089417D" w14:paraId="3A52CC4C" w14:textId="77777777">
        <w:tc>
          <w:tcPr>
            <w:tcW w:w="727" w:type="dxa"/>
            <w:vMerge/>
            <w:tcBorders>
              <w:top w:val="single" w:sz="16" w:space="0" w:color="000000"/>
              <w:left w:val="single" w:sz="16" w:space="0" w:color="000000"/>
              <w:bottom w:val="single" w:sz="16" w:space="0" w:color="000000"/>
              <w:right w:val="nil"/>
              <w:tl2br w:val="nil"/>
              <w:tr2bl w:val="nil"/>
            </w:tcBorders>
            <w:shd w:val="clear" w:color="auto" w:fill="FFFFFF"/>
          </w:tcPr>
          <w:p w14:paraId="795FB1D2" w14:textId="77777777" w:rsidR="0089417D" w:rsidRDefault="0089417D">
            <w:pPr>
              <w:rPr>
                <w:sz w:val="18"/>
                <w:szCs w:val="24"/>
              </w:rPr>
            </w:pPr>
          </w:p>
        </w:tc>
        <w:tc>
          <w:tcPr>
            <w:tcW w:w="1833" w:type="dxa"/>
            <w:tcBorders>
              <w:top w:val="nil"/>
              <w:left w:val="nil"/>
              <w:bottom w:val="nil"/>
              <w:right w:val="single" w:sz="16" w:space="0" w:color="000000"/>
              <w:tl2br w:val="nil"/>
              <w:tr2bl w:val="nil"/>
            </w:tcBorders>
            <w:shd w:val="clear" w:color="auto" w:fill="FFFFFF"/>
          </w:tcPr>
          <w:p w14:paraId="6735B202" w14:textId="77777777" w:rsidR="0089417D" w:rsidRDefault="00C0458A">
            <w:pPr>
              <w:spacing w:line="320" w:lineRule="atLeast"/>
              <w:ind w:left="60" w:right="60"/>
              <w:rPr>
                <w:sz w:val="18"/>
                <w:szCs w:val="24"/>
              </w:rPr>
            </w:pPr>
            <w:r>
              <w:rPr>
                <w:sz w:val="18"/>
                <w:szCs w:val="24"/>
              </w:rPr>
              <w:t>original</w:t>
            </w:r>
          </w:p>
        </w:tc>
        <w:tc>
          <w:tcPr>
            <w:tcW w:w="1010" w:type="dxa"/>
            <w:tcBorders>
              <w:top w:val="nil"/>
              <w:left w:val="single" w:sz="16" w:space="0" w:color="000000"/>
              <w:bottom w:val="nil"/>
              <w:right w:val="single" w:sz="8" w:space="0" w:color="000000"/>
              <w:tl2br w:val="nil"/>
              <w:tr2bl w:val="nil"/>
            </w:tcBorders>
            <w:shd w:val="clear" w:color="auto" w:fill="FFFFFF"/>
          </w:tcPr>
          <w:p w14:paraId="11FAE626" w14:textId="77777777" w:rsidR="0089417D" w:rsidRDefault="00C0458A">
            <w:pPr>
              <w:spacing w:line="320" w:lineRule="atLeast"/>
              <w:ind w:left="60" w:right="60"/>
              <w:jc w:val="right"/>
              <w:rPr>
                <w:sz w:val="18"/>
                <w:szCs w:val="24"/>
              </w:rPr>
            </w:pPr>
            <w:r>
              <w:rPr>
                <w:sz w:val="18"/>
                <w:szCs w:val="24"/>
              </w:rPr>
              <w:t>.112</w:t>
            </w:r>
          </w:p>
        </w:tc>
        <w:tc>
          <w:tcPr>
            <w:tcW w:w="1062" w:type="dxa"/>
            <w:tcBorders>
              <w:top w:val="nil"/>
              <w:left w:val="single" w:sz="8" w:space="0" w:color="000000"/>
              <w:bottom w:val="nil"/>
              <w:right w:val="single" w:sz="8" w:space="0" w:color="000000"/>
              <w:tl2br w:val="nil"/>
              <w:tr2bl w:val="nil"/>
            </w:tcBorders>
            <w:shd w:val="clear" w:color="auto" w:fill="FFFFFF"/>
          </w:tcPr>
          <w:p w14:paraId="615BF71A" w14:textId="77777777" w:rsidR="0089417D" w:rsidRDefault="00C0458A">
            <w:pPr>
              <w:spacing w:line="320" w:lineRule="atLeast"/>
              <w:ind w:left="60" w:right="60"/>
              <w:jc w:val="right"/>
              <w:rPr>
                <w:sz w:val="18"/>
                <w:szCs w:val="24"/>
              </w:rPr>
            </w:pPr>
            <w:r>
              <w:rPr>
                <w:sz w:val="18"/>
                <w:szCs w:val="24"/>
              </w:rPr>
              <w:t>.070</w:t>
            </w:r>
          </w:p>
        </w:tc>
        <w:tc>
          <w:tcPr>
            <w:tcW w:w="1018" w:type="dxa"/>
            <w:tcBorders>
              <w:top w:val="nil"/>
              <w:left w:val="single" w:sz="8" w:space="0" w:color="000000"/>
              <w:bottom w:val="nil"/>
              <w:right w:val="single" w:sz="8" w:space="0" w:color="000000"/>
              <w:tl2br w:val="nil"/>
              <w:tr2bl w:val="nil"/>
            </w:tcBorders>
            <w:shd w:val="clear" w:color="auto" w:fill="FFFFFF"/>
          </w:tcPr>
          <w:p w14:paraId="20237C3C" w14:textId="77777777" w:rsidR="0089417D" w:rsidRDefault="00C0458A">
            <w:pPr>
              <w:spacing w:line="320" w:lineRule="atLeast"/>
              <w:ind w:left="60" w:right="60"/>
              <w:jc w:val="right"/>
              <w:rPr>
                <w:sz w:val="18"/>
                <w:szCs w:val="24"/>
              </w:rPr>
            </w:pPr>
            <w:r>
              <w:rPr>
                <w:sz w:val="18"/>
                <w:szCs w:val="24"/>
              </w:rPr>
              <w:t>.132</w:t>
            </w:r>
          </w:p>
        </w:tc>
        <w:tc>
          <w:tcPr>
            <w:tcW w:w="1010" w:type="dxa"/>
            <w:tcBorders>
              <w:top w:val="nil"/>
              <w:left w:val="single" w:sz="8" w:space="0" w:color="000000"/>
              <w:bottom w:val="nil"/>
              <w:right w:val="single" w:sz="8" w:space="0" w:color="000000"/>
              <w:tl2br w:val="nil"/>
              <w:tr2bl w:val="nil"/>
            </w:tcBorders>
            <w:shd w:val="clear" w:color="auto" w:fill="FFFFFF"/>
          </w:tcPr>
          <w:p w14:paraId="0C61D0D5" w14:textId="77777777" w:rsidR="0089417D" w:rsidRDefault="00C0458A">
            <w:pPr>
              <w:spacing w:line="320" w:lineRule="atLeast"/>
              <w:ind w:left="60" w:right="60"/>
              <w:jc w:val="right"/>
              <w:rPr>
                <w:sz w:val="18"/>
                <w:szCs w:val="24"/>
              </w:rPr>
            </w:pPr>
            <w:r>
              <w:rPr>
                <w:sz w:val="18"/>
                <w:szCs w:val="24"/>
              </w:rPr>
              <w:t>1.600</w:t>
            </w:r>
          </w:p>
        </w:tc>
        <w:tc>
          <w:tcPr>
            <w:tcW w:w="1010" w:type="dxa"/>
            <w:tcBorders>
              <w:top w:val="nil"/>
              <w:left w:val="single" w:sz="8" w:space="0" w:color="000000"/>
              <w:bottom w:val="nil"/>
              <w:right w:val="single" w:sz="16" w:space="0" w:color="000000"/>
              <w:tl2br w:val="nil"/>
              <w:tr2bl w:val="nil"/>
            </w:tcBorders>
            <w:shd w:val="clear" w:color="auto" w:fill="FFFFFF"/>
          </w:tcPr>
          <w:p w14:paraId="1F95365A" w14:textId="77777777" w:rsidR="0089417D" w:rsidRDefault="00C0458A">
            <w:pPr>
              <w:spacing w:line="320" w:lineRule="atLeast"/>
              <w:ind w:left="60" w:right="60"/>
              <w:jc w:val="right"/>
              <w:rPr>
                <w:sz w:val="18"/>
                <w:szCs w:val="24"/>
              </w:rPr>
            </w:pPr>
            <w:r>
              <w:rPr>
                <w:sz w:val="18"/>
                <w:szCs w:val="24"/>
              </w:rPr>
              <w:t>.113</w:t>
            </w:r>
          </w:p>
        </w:tc>
      </w:tr>
      <w:tr w:rsidR="0089417D" w14:paraId="1A4D1D27" w14:textId="77777777">
        <w:tc>
          <w:tcPr>
            <w:tcW w:w="727" w:type="dxa"/>
            <w:vMerge/>
            <w:tcBorders>
              <w:top w:val="single" w:sz="16" w:space="0" w:color="000000"/>
              <w:left w:val="single" w:sz="16" w:space="0" w:color="000000"/>
              <w:bottom w:val="single" w:sz="16" w:space="0" w:color="000000"/>
              <w:right w:val="nil"/>
              <w:tl2br w:val="nil"/>
              <w:tr2bl w:val="nil"/>
            </w:tcBorders>
            <w:shd w:val="clear" w:color="auto" w:fill="FFFFFF"/>
          </w:tcPr>
          <w:p w14:paraId="157462E4" w14:textId="77777777" w:rsidR="0089417D" w:rsidRDefault="0089417D">
            <w:pPr>
              <w:rPr>
                <w:sz w:val="18"/>
                <w:szCs w:val="24"/>
              </w:rPr>
            </w:pPr>
          </w:p>
        </w:tc>
        <w:tc>
          <w:tcPr>
            <w:tcW w:w="1833" w:type="dxa"/>
            <w:tcBorders>
              <w:top w:val="nil"/>
              <w:left w:val="nil"/>
              <w:bottom w:val="nil"/>
              <w:right w:val="single" w:sz="16" w:space="0" w:color="000000"/>
              <w:tl2br w:val="nil"/>
              <w:tr2bl w:val="nil"/>
            </w:tcBorders>
            <w:shd w:val="clear" w:color="auto" w:fill="FFFFFF"/>
          </w:tcPr>
          <w:p w14:paraId="2D029228" w14:textId="77777777" w:rsidR="0089417D" w:rsidRDefault="00C0458A">
            <w:pPr>
              <w:spacing w:line="320" w:lineRule="atLeast"/>
              <w:ind w:left="60" w:right="60"/>
              <w:rPr>
                <w:sz w:val="18"/>
                <w:szCs w:val="24"/>
              </w:rPr>
            </w:pPr>
            <w:r>
              <w:rPr>
                <w:sz w:val="18"/>
                <w:szCs w:val="24"/>
              </w:rPr>
              <w:t>marketing</w:t>
            </w:r>
          </w:p>
        </w:tc>
        <w:tc>
          <w:tcPr>
            <w:tcW w:w="1010" w:type="dxa"/>
            <w:tcBorders>
              <w:top w:val="nil"/>
              <w:left w:val="single" w:sz="16" w:space="0" w:color="000000"/>
              <w:bottom w:val="nil"/>
              <w:right w:val="single" w:sz="8" w:space="0" w:color="000000"/>
              <w:tl2br w:val="nil"/>
              <w:tr2bl w:val="nil"/>
            </w:tcBorders>
            <w:shd w:val="clear" w:color="auto" w:fill="FFFFFF"/>
          </w:tcPr>
          <w:p w14:paraId="56ADCD64" w14:textId="77777777" w:rsidR="0089417D" w:rsidRDefault="00C0458A">
            <w:pPr>
              <w:spacing w:line="320" w:lineRule="atLeast"/>
              <w:ind w:left="60" w:right="60"/>
              <w:jc w:val="right"/>
              <w:rPr>
                <w:sz w:val="18"/>
                <w:szCs w:val="24"/>
              </w:rPr>
            </w:pPr>
            <w:r>
              <w:rPr>
                <w:sz w:val="18"/>
                <w:szCs w:val="24"/>
              </w:rPr>
              <w:t>.131</w:t>
            </w:r>
          </w:p>
        </w:tc>
        <w:tc>
          <w:tcPr>
            <w:tcW w:w="1062" w:type="dxa"/>
            <w:tcBorders>
              <w:top w:val="nil"/>
              <w:left w:val="single" w:sz="8" w:space="0" w:color="000000"/>
              <w:bottom w:val="nil"/>
              <w:right w:val="single" w:sz="8" w:space="0" w:color="000000"/>
              <w:tl2br w:val="nil"/>
              <w:tr2bl w:val="nil"/>
            </w:tcBorders>
            <w:shd w:val="clear" w:color="auto" w:fill="FFFFFF"/>
          </w:tcPr>
          <w:p w14:paraId="64AD4C65" w14:textId="77777777" w:rsidR="0089417D" w:rsidRDefault="00C0458A">
            <w:pPr>
              <w:spacing w:line="320" w:lineRule="atLeast"/>
              <w:ind w:left="60" w:right="60"/>
              <w:jc w:val="right"/>
              <w:rPr>
                <w:sz w:val="18"/>
                <w:szCs w:val="24"/>
              </w:rPr>
            </w:pPr>
            <w:r>
              <w:rPr>
                <w:sz w:val="18"/>
                <w:szCs w:val="24"/>
              </w:rPr>
              <w:t>.070</w:t>
            </w:r>
          </w:p>
        </w:tc>
        <w:tc>
          <w:tcPr>
            <w:tcW w:w="1018" w:type="dxa"/>
            <w:tcBorders>
              <w:top w:val="nil"/>
              <w:left w:val="single" w:sz="8" w:space="0" w:color="000000"/>
              <w:bottom w:val="nil"/>
              <w:right w:val="single" w:sz="8" w:space="0" w:color="000000"/>
              <w:tl2br w:val="nil"/>
              <w:tr2bl w:val="nil"/>
            </w:tcBorders>
            <w:shd w:val="clear" w:color="auto" w:fill="FFFFFF"/>
          </w:tcPr>
          <w:p w14:paraId="67589B13" w14:textId="77777777" w:rsidR="0089417D" w:rsidRDefault="00C0458A">
            <w:pPr>
              <w:spacing w:line="320" w:lineRule="atLeast"/>
              <w:ind w:left="60" w:right="60"/>
              <w:jc w:val="right"/>
              <w:rPr>
                <w:sz w:val="18"/>
                <w:szCs w:val="24"/>
              </w:rPr>
            </w:pPr>
            <w:r>
              <w:rPr>
                <w:sz w:val="18"/>
                <w:szCs w:val="24"/>
              </w:rPr>
              <w:t>.169</w:t>
            </w:r>
          </w:p>
        </w:tc>
        <w:tc>
          <w:tcPr>
            <w:tcW w:w="1010" w:type="dxa"/>
            <w:tcBorders>
              <w:top w:val="nil"/>
              <w:left w:val="single" w:sz="8" w:space="0" w:color="000000"/>
              <w:bottom w:val="nil"/>
              <w:right w:val="single" w:sz="8" w:space="0" w:color="000000"/>
              <w:tl2br w:val="nil"/>
              <w:tr2bl w:val="nil"/>
            </w:tcBorders>
            <w:shd w:val="clear" w:color="auto" w:fill="FFFFFF"/>
          </w:tcPr>
          <w:p w14:paraId="4D4226AE" w14:textId="77777777" w:rsidR="0089417D" w:rsidRDefault="00C0458A">
            <w:pPr>
              <w:spacing w:line="320" w:lineRule="atLeast"/>
              <w:ind w:left="60" w:right="60"/>
              <w:jc w:val="right"/>
              <w:rPr>
                <w:sz w:val="18"/>
                <w:szCs w:val="24"/>
              </w:rPr>
            </w:pPr>
            <w:r>
              <w:rPr>
                <w:sz w:val="18"/>
                <w:szCs w:val="24"/>
              </w:rPr>
              <w:t>1.878</w:t>
            </w:r>
          </w:p>
        </w:tc>
        <w:tc>
          <w:tcPr>
            <w:tcW w:w="1010" w:type="dxa"/>
            <w:tcBorders>
              <w:top w:val="nil"/>
              <w:left w:val="single" w:sz="8" w:space="0" w:color="000000"/>
              <w:bottom w:val="nil"/>
              <w:right w:val="single" w:sz="16" w:space="0" w:color="000000"/>
              <w:tl2br w:val="nil"/>
              <w:tr2bl w:val="nil"/>
            </w:tcBorders>
            <w:shd w:val="clear" w:color="auto" w:fill="FFFFFF"/>
          </w:tcPr>
          <w:p w14:paraId="7DD2C7EF" w14:textId="77777777" w:rsidR="0089417D" w:rsidRDefault="00C0458A">
            <w:pPr>
              <w:spacing w:line="320" w:lineRule="atLeast"/>
              <w:ind w:left="60" w:right="60"/>
              <w:jc w:val="right"/>
              <w:rPr>
                <w:sz w:val="18"/>
                <w:szCs w:val="24"/>
              </w:rPr>
            </w:pPr>
            <w:r>
              <w:rPr>
                <w:sz w:val="18"/>
                <w:szCs w:val="24"/>
              </w:rPr>
              <w:t>.064</w:t>
            </w:r>
          </w:p>
        </w:tc>
      </w:tr>
      <w:tr w:rsidR="0089417D" w14:paraId="29D2D4E2" w14:textId="77777777">
        <w:tc>
          <w:tcPr>
            <w:tcW w:w="727" w:type="dxa"/>
            <w:vMerge/>
            <w:tcBorders>
              <w:top w:val="single" w:sz="16" w:space="0" w:color="000000"/>
              <w:left w:val="single" w:sz="16" w:space="0" w:color="000000"/>
              <w:bottom w:val="single" w:sz="16" w:space="0" w:color="000000"/>
              <w:right w:val="nil"/>
              <w:tl2br w:val="nil"/>
              <w:tr2bl w:val="nil"/>
            </w:tcBorders>
            <w:shd w:val="clear" w:color="auto" w:fill="FFFFFF"/>
          </w:tcPr>
          <w:p w14:paraId="1B64286D" w14:textId="77777777" w:rsidR="0089417D" w:rsidRDefault="0089417D">
            <w:pPr>
              <w:rPr>
                <w:sz w:val="18"/>
                <w:szCs w:val="24"/>
              </w:rPr>
            </w:pPr>
          </w:p>
        </w:tc>
        <w:tc>
          <w:tcPr>
            <w:tcW w:w="1833" w:type="dxa"/>
            <w:tcBorders>
              <w:top w:val="nil"/>
              <w:left w:val="nil"/>
              <w:bottom w:val="nil"/>
              <w:right w:val="single" w:sz="16" w:space="0" w:color="000000"/>
              <w:tl2br w:val="nil"/>
              <w:tr2bl w:val="nil"/>
            </w:tcBorders>
            <w:shd w:val="clear" w:color="auto" w:fill="FFFFFF"/>
          </w:tcPr>
          <w:p w14:paraId="6C6FAD78" w14:textId="77777777" w:rsidR="0089417D" w:rsidRDefault="00C0458A">
            <w:pPr>
              <w:spacing w:line="320" w:lineRule="atLeast"/>
              <w:ind w:left="60" w:right="60"/>
              <w:rPr>
                <w:sz w:val="18"/>
                <w:szCs w:val="24"/>
              </w:rPr>
            </w:pPr>
            <w:r>
              <w:rPr>
                <w:sz w:val="18"/>
                <w:szCs w:val="24"/>
              </w:rPr>
              <w:t>d2d</w:t>
            </w:r>
          </w:p>
        </w:tc>
        <w:tc>
          <w:tcPr>
            <w:tcW w:w="1010" w:type="dxa"/>
            <w:tcBorders>
              <w:top w:val="nil"/>
              <w:left w:val="single" w:sz="16" w:space="0" w:color="000000"/>
              <w:bottom w:val="nil"/>
              <w:right w:val="single" w:sz="8" w:space="0" w:color="000000"/>
              <w:tl2br w:val="nil"/>
              <w:tr2bl w:val="nil"/>
            </w:tcBorders>
            <w:shd w:val="clear" w:color="auto" w:fill="FFFFFF"/>
          </w:tcPr>
          <w:p w14:paraId="135EC690" w14:textId="77777777" w:rsidR="0089417D" w:rsidRDefault="00C0458A">
            <w:pPr>
              <w:spacing w:line="320" w:lineRule="atLeast"/>
              <w:ind w:left="60" w:right="60"/>
              <w:jc w:val="right"/>
              <w:rPr>
                <w:sz w:val="18"/>
                <w:szCs w:val="24"/>
              </w:rPr>
            </w:pPr>
            <w:r>
              <w:rPr>
                <w:sz w:val="18"/>
                <w:szCs w:val="24"/>
              </w:rPr>
              <w:t>.335</w:t>
            </w:r>
          </w:p>
        </w:tc>
        <w:tc>
          <w:tcPr>
            <w:tcW w:w="1062" w:type="dxa"/>
            <w:tcBorders>
              <w:top w:val="nil"/>
              <w:left w:val="single" w:sz="8" w:space="0" w:color="000000"/>
              <w:bottom w:val="nil"/>
              <w:right w:val="single" w:sz="8" w:space="0" w:color="000000"/>
              <w:tl2br w:val="nil"/>
              <w:tr2bl w:val="nil"/>
            </w:tcBorders>
            <w:shd w:val="clear" w:color="auto" w:fill="FFFFFF"/>
          </w:tcPr>
          <w:p w14:paraId="35F4406E" w14:textId="77777777" w:rsidR="0089417D" w:rsidRDefault="00C0458A">
            <w:pPr>
              <w:spacing w:line="320" w:lineRule="atLeast"/>
              <w:ind w:left="60" w:right="60"/>
              <w:jc w:val="right"/>
              <w:rPr>
                <w:sz w:val="18"/>
                <w:szCs w:val="24"/>
              </w:rPr>
            </w:pPr>
            <w:r>
              <w:rPr>
                <w:sz w:val="18"/>
                <w:szCs w:val="24"/>
              </w:rPr>
              <w:t>.087</w:t>
            </w:r>
          </w:p>
        </w:tc>
        <w:tc>
          <w:tcPr>
            <w:tcW w:w="1018" w:type="dxa"/>
            <w:tcBorders>
              <w:top w:val="nil"/>
              <w:left w:val="single" w:sz="8" w:space="0" w:color="000000"/>
              <w:bottom w:val="nil"/>
              <w:right w:val="single" w:sz="8" w:space="0" w:color="000000"/>
              <w:tl2br w:val="nil"/>
              <w:tr2bl w:val="nil"/>
            </w:tcBorders>
            <w:shd w:val="clear" w:color="auto" w:fill="FFFFFF"/>
          </w:tcPr>
          <w:p w14:paraId="765885B0" w14:textId="77777777" w:rsidR="0089417D" w:rsidRDefault="00C0458A">
            <w:pPr>
              <w:spacing w:line="320" w:lineRule="atLeast"/>
              <w:ind w:left="60" w:right="60"/>
              <w:jc w:val="right"/>
              <w:rPr>
                <w:sz w:val="18"/>
                <w:szCs w:val="24"/>
              </w:rPr>
            </w:pPr>
            <w:r>
              <w:rPr>
                <w:sz w:val="18"/>
                <w:szCs w:val="24"/>
              </w:rPr>
              <w:t>.346</w:t>
            </w:r>
          </w:p>
        </w:tc>
        <w:tc>
          <w:tcPr>
            <w:tcW w:w="1010" w:type="dxa"/>
            <w:tcBorders>
              <w:top w:val="nil"/>
              <w:left w:val="single" w:sz="8" w:space="0" w:color="000000"/>
              <w:bottom w:val="nil"/>
              <w:right w:val="single" w:sz="8" w:space="0" w:color="000000"/>
              <w:tl2br w:val="nil"/>
              <w:tr2bl w:val="nil"/>
            </w:tcBorders>
            <w:shd w:val="clear" w:color="auto" w:fill="FFFFFF"/>
          </w:tcPr>
          <w:p w14:paraId="3D0DA6F3" w14:textId="77777777" w:rsidR="0089417D" w:rsidRDefault="00C0458A">
            <w:pPr>
              <w:spacing w:line="320" w:lineRule="atLeast"/>
              <w:ind w:left="60" w:right="60"/>
              <w:jc w:val="right"/>
              <w:rPr>
                <w:sz w:val="18"/>
                <w:szCs w:val="24"/>
              </w:rPr>
            </w:pPr>
            <w:r>
              <w:rPr>
                <w:sz w:val="18"/>
                <w:szCs w:val="24"/>
              </w:rPr>
              <w:t>3.853</w:t>
            </w:r>
          </w:p>
        </w:tc>
        <w:tc>
          <w:tcPr>
            <w:tcW w:w="1010" w:type="dxa"/>
            <w:tcBorders>
              <w:top w:val="nil"/>
              <w:left w:val="single" w:sz="8" w:space="0" w:color="000000"/>
              <w:bottom w:val="nil"/>
              <w:right w:val="single" w:sz="16" w:space="0" w:color="000000"/>
              <w:tl2br w:val="nil"/>
              <w:tr2bl w:val="nil"/>
            </w:tcBorders>
            <w:shd w:val="clear" w:color="auto" w:fill="FFFFFF"/>
          </w:tcPr>
          <w:p w14:paraId="4FCA956A" w14:textId="77777777" w:rsidR="0089417D" w:rsidRDefault="00C0458A">
            <w:pPr>
              <w:spacing w:line="320" w:lineRule="atLeast"/>
              <w:ind w:left="60" w:right="60"/>
              <w:jc w:val="right"/>
              <w:rPr>
                <w:sz w:val="18"/>
                <w:szCs w:val="24"/>
              </w:rPr>
            </w:pPr>
            <w:r>
              <w:rPr>
                <w:sz w:val="18"/>
                <w:szCs w:val="24"/>
              </w:rPr>
              <w:t>.000</w:t>
            </w:r>
          </w:p>
        </w:tc>
      </w:tr>
      <w:tr w:rsidR="0089417D" w14:paraId="205AA23F" w14:textId="77777777">
        <w:tc>
          <w:tcPr>
            <w:tcW w:w="727" w:type="dxa"/>
            <w:vMerge/>
            <w:tcBorders>
              <w:top w:val="single" w:sz="16" w:space="0" w:color="000000"/>
              <w:left w:val="single" w:sz="16" w:space="0" w:color="000000"/>
              <w:bottom w:val="single" w:sz="16" w:space="0" w:color="000000"/>
              <w:right w:val="nil"/>
              <w:tl2br w:val="nil"/>
              <w:tr2bl w:val="nil"/>
            </w:tcBorders>
            <w:shd w:val="clear" w:color="auto" w:fill="FFFFFF"/>
          </w:tcPr>
          <w:p w14:paraId="183D9F9F" w14:textId="77777777" w:rsidR="0089417D" w:rsidRDefault="0089417D">
            <w:pPr>
              <w:rPr>
                <w:sz w:val="18"/>
                <w:szCs w:val="24"/>
              </w:rPr>
            </w:pPr>
          </w:p>
        </w:tc>
        <w:tc>
          <w:tcPr>
            <w:tcW w:w="1833" w:type="dxa"/>
            <w:tcBorders>
              <w:top w:val="nil"/>
              <w:left w:val="nil"/>
              <w:bottom w:val="nil"/>
              <w:right w:val="single" w:sz="16" w:space="0" w:color="000000"/>
              <w:tl2br w:val="nil"/>
              <w:tr2bl w:val="nil"/>
            </w:tcBorders>
            <w:shd w:val="clear" w:color="auto" w:fill="FFFFFF"/>
          </w:tcPr>
          <w:p w14:paraId="0F214F1C" w14:textId="77777777" w:rsidR="0089417D" w:rsidRDefault="00C0458A">
            <w:pPr>
              <w:spacing w:line="320" w:lineRule="atLeast"/>
              <w:ind w:left="60" w:right="60"/>
              <w:rPr>
                <w:sz w:val="18"/>
                <w:szCs w:val="24"/>
              </w:rPr>
            </w:pPr>
            <w:proofErr w:type="spellStart"/>
            <w:r>
              <w:rPr>
                <w:sz w:val="18"/>
                <w:szCs w:val="24"/>
              </w:rPr>
              <w:t>average_price</w:t>
            </w:r>
            <w:proofErr w:type="spellEnd"/>
          </w:p>
        </w:tc>
        <w:tc>
          <w:tcPr>
            <w:tcW w:w="1010" w:type="dxa"/>
            <w:tcBorders>
              <w:top w:val="nil"/>
              <w:left w:val="single" w:sz="16" w:space="0" w:color="000000"/>
              <w:bottom w:val="nil"/>
              <w:right w:val="single" w:sz="8" w:space="0" w:color="000000"/>
              <w:tl2br w:val="nil"/>
              <w:tr2bl w:val="nil"/>
            </w:tcBorders>
            <w:shd w:val="clear" w:color="auto" w:fill="FFFFFF"/>
          </w:tcPr>
          <w:p w14:paraId="0BE4AF6E" w14:textId="77777777" w:rsidR="0089417D" w:rsidRDefault="00C0458A">
            <w:pPr>
              <w:spacing w:line="320" w:lineRule="atLeast"/>
              <w:ind w:left="60" w:right="60"/>
              <w:jc w:val="right"/>
              <w:rPr>
                <w:sz w:val="18"/>
                <w:szCs w:val="24"/>
              </w:rPr>
            </w:pPr>
            <w:r>
              <w:rPr>
                <w:sz w:val="18"/>
                <w:szCs w:val="24"/>
              </w:rPr>
              <w:t>-.318</w:t>
            </w:r>
          </w:p>
        </w:tc>
        <w:tc>
          <w:tcPr>
            <w:tcW w:w="1062" w:type="dxa"/>
            <w:tcBorders>
              <w:top w:val="nil"/>
              <w:left w:val="single" w:sz="8" w:space="0" w:color="000000"/>
              <w:bottom w:val="nil"/>
              <w:right w:val="single" w:sz="8" w:space="0" w:color="000000"/>
              <w:tl2br w:val="nil"/>
              <w:tr2bl w:val="nil"/>
            </w:tcBorders>
            <w:shd w:val="clear" w:color="auto" w:fill="FFFFFF"/>
          </w:tcPr>
          <w:p w14:paraId="5F2AC2A9" w14:textId="77777777" w:rsidR="0089417D" w:rsidRDefault="00C0458A">
            <w:pPr>
              <w:spacing w:line="320" w:lineRule="atLeast"/>
              <w:ind w:left="60" w:right="60"/>
              <w:jc w:val="right"/>
              <w:rPr>
                <w:sz w:val="18"/>
                <w:szCs w:val="24"/>
              </w:rPr>
            </w:pPr>
            <w:r>
              <w:rPr>
                <w:sz w:val="18"/>
                <w:szCs w:val="24"/>
              </w:rPr>
              <w:t>.105</w:t>
            </w:r>
          </w:p>
        </w:tc>
        <w:tc>
          <w:tcPr>
            <w:tcW w:w="1018" w:type="dxa"/>
            <w:tcBorders>
              <w:top w:val="nil"/>
              <w:left w:val="single" w:sz="8" w:space="0" w:color="000000"/>
              <w:bottom w:val="nil"/>
              <w:right w:val="single" w:sz="8" w:space="0" w:color="000000"/>
              <w:tl2br w:val="nil"/>
              <w:tr2bl w:val="nil"/>
            </w:tcBorders>
            <w:shd w:val="clear" w:color="auto" w:fill="FFFFFF"/>
          </w:tcPr>
          <w:p w14:paraId="067AB3FA" w14:textId="77777777" w:rsidR="0089417D" w:rsidRDefault="00C0458A">
            <w:pPr>
              <w:spacing w:line="320" w:lineRule="atLeast"/>
              <w:ind w:left="60" w:right="60"/>
              <w:jc w:val="right"/>
              <w:rPr>
                <w:sz w:val="18"/>
                <w:szCs w:val="24"/>
              </w:rPr>
            </w:pPr>
            <w:r>
              <w:rPr>
                <w:sz w:val="18"/>
                <w:szCs w:val="24"/>
              </w:rPr>
              <w:t>-.241</w:t>
            </w:r>
          </w:p>
        </w:tc>
        <w:tc>
          <w:tcPr>
            <w:tcW w:w="1010" w:type="dxa"/>
            <w:tcBorders>
              <w:top w:val="nil"/>
              <w:left w:val="single" w:sz="8" w:space="0" w:color="000000"/>
              <w:bottom w:val="nil"/>
              <w:right w:val="single" w:sz="8" w:space="0" w:color="000000"/>
              <w:tl2br w:val="nil"/>
              <w:tr2bl w:val="nil"/>
            </w:tcBorders>
            <w:shd w:val="clear" w:color="auto" w:fill="FFFFFF"/>
          </w:tcPr>
          <w:p w14:paraId="2C57247C" w14:textId="77777777" w:rsidR="0089417D" w:rsidRDefault="00C0458A">
            <w:pPr>
              <w:spacing w:line="320" w:lineRule="atLeast"/>
              <w:ind w:left="60" w:right="60"/>
              <w:jc w:val="right"/>
              <w:rPr>
                <w:sz w:val="18"/>
                <w:szCs w:val="24"/>
              </w:rPr>
            </w:pPr>
            <w:r>
              <w:rPr>
                <w:sz w:val="18"/>
                <w:szCs w:val="24"/>
              </w:rPr>
              <w:t>-3.022</w:t>
            </w:r>
          </w:p>
        </w:tc>
        <w:tc>
          <w:tcPr>
            <w:tcW w:w="1010" w:type="dxa"/>
            <w:tcBorders>
              <w:top w:val="nil"/>
              <w:left w:val="single" w:sz="8" w:space="0" w:color="000000"/>
              <w:bottom w:val="nil"/>
              <w:right w:val="single" w:sz="16" w:space="0" w:color="000000"/>
              <w:tl2br w:val="nil"/>
              <w:tr2bl w:val="nil"/>
            </w:tcBorders>
            <w:shd w:val="clear" w:color="auto" w:fill="FFFFFF"/>
          </w:tcPr>
          <w:p w14:paraId="261F7866" w14:textId="77777777" w:rsidR="0089417D" w:rsidRDefault="00C0458A">
            <w:pPr>
              <w:spacing w:line="320" w:lineRule="atLeast"/>
              <w:ind w:left="60" w:right="60"/>
              <w:jc w:val="right"/>
              <w:rPr>
                <w:sz w:val="18"/>
                <w:szCs w:val="24"/>
              </w:rPr>
            </w:pPr>
            <w:r>
              <w:rPr>
                <w:sz w:val="18"/>
                <w:szCs w:val="24"/>
              </w:rPr>
              <w:t>.003</w:t>
            </w:r>
          </w:p>
        </w:tc>
      </w:tr>
      <w:tr w:rsidR="0089417D" w14:paraId="3A053309" w14:textId="77777777">
        <w:tc>
          <w:tcPr>
            <w:tcW w:w="727" w:type="dxa"/>
            <w:vMerge/>
            <w:tcBorders>
              <w:top w:val="single" w:sz="16" w:space="0" w:color="000000"/>
              <w:left w:val="single" w:sz="16" w:space="0" w:color="000000"/>
              <w:bottom w:val="single" w:sz="16" w:space="0" w:color="000000"/>
              <w:right w:val="nil"/>
              <w:tl2br w:val="nil"/>
              <w:tr2bl w:val="nil"/>
            </w:tcBorders>
            <w:shd w:val="clear" w:color="auto" w:fill="FFFFFF"/>
          </w:tcPr>
          <w:p w14:paraId="500EFF69" w14:textId="77777777" w:rsidR="0089417D" w:rsidRDefault="0089417D">
            <w:pPr>
              <w:rPr>
                <w:sz w:val="18"/>
                <w:szCs w:val="24"/>
              </w:rPr>
            </w:pPr>
          </w:p>
        </w:tc>
        <w:tc>
          <w:tcPr>
            <w:tcW w:w="1833" w:type="dxa"/>
            <w:tcBorders>
              <w:top w:val="nil"/>
              <w:left w:val="nil"/>
              <w:bottom w:val="nil"/>
              <w:right w:val="single" w:sz="16" w:space="0" w:color="000000"/>
              <w:tl2br w:val="nil"/>
              <w:tr2bl w:val="nil"/>
            </w:tcBorders>
            <w:shd w:val="clear" w:color="auto" w:fill="FFFFFF"/>
          </w:tcPr>
          <w:p w14:paraId="6A6945A5" w14:textId="77777777" w:rsidR="0089417D" w:rsidRDefault="00C0458A">
            <w:pPr>
              <w:spacing w:line="320" w:lineRule="atLeast"/>
              <w:ind w:left="60" w:right="60"/>
              <w:rPr>
                <w:sz w:val="18"/>
                <w:szCs w:val="24"/>
              </w:rPr>
            </w:pPr>
            <w:proofErr w:type="spellStart"/>
            <w:r>
              <w:rPr>
                <w:sz w:val="18"/>
                <w:szCs w:val="24"/>
              </w:rPr>
              <w:t>peopletime</w:t>
            </w:r>
            <w:proofErr w:type="spellEnd"/>
          </w:p>
        </w:tc>
        <w:tc>
          <w:tcPr>
            <w:tcW w:w="1010" w:type="dxa"/>
            <w:tcBorders>
              <w:top w:val="nil"/>
              <w:left w:val="single" w:sz="16" w:space="0" w:color="000000"/>
              <w:bottom w:val="nil"/>
              <w:right w:val="single" w:sz="8" w:space="0" w:color="000000"/>
              <w:tl2br w:val="nil"/>
              <w:tr2bl w:val="nil"/>
            </w:tcBorders>
            <w:shd w:val="clear" w:color="auto" w:fill="FFFFFF"/>
          </w:tcPr>
          <w:p w14:paraId="63A1B75C" w14:textId="77777777" w:rsidR="0089417D" w:rsidRDefault="00C0458A">
            <w:pPr>
              <w:spacing w:line="320" w:lineRule="atLeast"/>
              <w:ind w:left="60" w:right="60"/>
              <w:jc w:val="right"/>
              <w:rPr>
                <w:sz w:val="18"/>
                <w:szCs w:val="24"/>
              </w:rPr>
            </w:pPr>
            <w:r>
              <w:rPr>
                <w:sz w:val="18"/>
                <w:szCs w:val="24"/>
              </w:rPr>
              <w:t>.181</w:t>
            </w:r>
          </w:p>
        </w:tc>
        <w:tc>
          <w:tcPr>
            <w:tcW w:w="1062" w:type="dxa"/>
            <w:tcBorders>
              <w:top w:val="nil"/>
              <w:left w:val="single" w:sz="8" w:space="0" w:color="000000"/>
              <w:bottom w:val="nil"/>
              <w:right w:val="single" w:sz="8" w:space="0" w:color="000000"/>
              <w:tl2br w:val="nil"/>
              <w:tr2bl w:val="nil"/>
            </w:tcBorders>
            <w:shd w:val="clear" w:color="auto" w:fill="FFFFFF"/>
          </w:tcPr>
          <w:p w14:paraId="4E043E41" w14:textId="77777777" w:rsidR="0089417D" w:rsidRDefault="00C0458A">
            <w:pPr>
              <w:spacing w:line="320" w:lineRule="atLeast"/>
              <w:ind w:left="60" w:right="60"/>
              <w:jc w:val="right"/>
              <w:rPr>
                <w:sz w:val="18"/>
                <w:szCs w:val="24"/>
              </w:rPr>
            </w:pPr>
            <w:r>
              <w:rPr>
                <w:sz w:val="18"/>
                <w:szCs w:val="24"/>
              </w:rPr>
              <w:t>.098</w:t>
            </w:r>
          </w:p>
        </w:tc>
        <w:tc>
          <w:tcPr>
            <w:tcW w:w="1018" w:type="dxa"/>
            <w:tcBorders>
              <w:top w:val="nil"/>
              <w:left w:val="single" w:sz="8" w:space="0" w:color="000000"/>
              <w:bottom w:val="nil"/>
              <w:right w:val="single" w:sz="8" w:space="0" w:color="000000"/>
              <w:tl2br w:val="nil"/>
              <w:tr2bl w:val="nil"/>
            </w:tcBorders>
            <w:shd w:val="clear" w:color="auto" w:fill="FFFFFF"/>
          </w:tcPr>
          <w:p w14:paraId="13D52ACB" w14:textId="77777777" w:rsidR="0089417D" w:rsidRDefault="00C0458A">
            <w:pPr>
              <w:spacing w:line="320" w:lineRule="atLeast"/>
              <w:ind w:left="60" w:right="60"/>
              <w:jc w:val="right"/>
              <w:rPr>
                <w:sz w:val="18"/>
                <w:szCs w:val="24"/>
              </w:rPr>
            </w:pPr>
            <w:r>
              <w:rPr>
                <w:sz w:val="18"/>
                <w:szCs w:val="24"/>
              </w:rPr>
              <w:t>.186</w:t>
            </w:r>
          </w:p>
        </w:tc>
        <w:tc>
          <w:tcPr>
            <w:tcW w:w="1010" w:type="dxa"/>
            <w:tcBorders>
              <w:top w:val="nil"/>
              <w:left w:val="single" w:sz="8" w:space="0" w:color="000000"/>
              <w:bottom w:val="nil"/>
              <w:right w:val="single" w:sz="8" w:space="0" w:color="000000"/>
              <w:tl2br w:val="nil"/>
              <w:tr2bl w:val="nil"/>
            </w:tcBorders>
            <w:shd w:val="clear" w:color="auto" w:fill="FFFFFF"/>
          </w:tcPr>
          <w:p w14:paraId="73D765CA" w14:textId="77777777" w:rsidR="0089417D" w:rsidRDefault="00C0458A">
            <w:pPr>
              <w:spacing w:line="320" w:lineRule="atLeast"/>
              <w:ind w:left="60" w:right="60"/>
              <w:jc w:val="right"/>
              <w:rPr>
                <w:sz w:val="18"/>
                <w:szCs w:val="24"/>
              </w:rPr>
            </w:pPr>
            <w:r>
              <w:rPr>
                <w:sz w:val="18"/>
                <w:szCs w:val="24"/>
              </w:rPr>
              <w:t>1.844</w:t>
            </w:r>
          </w:p>
        </w:tc>
        <w:tc>
          <w:tcPr>
            <w:tcW w:w="1010" w:type="dxa"/>
            <w:tcBorders>
              <w:top w:val="nil"/>
              <w:left w:val="single" w:sz="8" w:space="0" w:color="000000"/>
              <w:bottom w:val="nil"/>
              <w:right w:val="single" w:sz="16" w:space="0" w:color="000000"/>
              <w:tl2br w:val="nil"/>
              <w:tr2bl w:val="nil"/>
            </w:tcBorders>
            <w:shd w:val="clear" w:color="auto" w:fill="FFFFFF"/>
          </w:tcPr>
          <w:p w14:paraId="2968F17E" w14:textId="77777777" w:rsidR="0089417D" w:rsidRDefault="00C0458A">
            <w:pPr>
              <w:spacing w:line="320" w:lineRule="atLeast"/>
              <w:ind w:left="60" w:right="60"/>
              <w:jc w:val="right"/>
              <w:rPr>
                <w:sz w:val="18"/>
                <w:szCs w:val="24"/>
              </w:rPr>
            </w:pPr>
            <w:r>
              <w:rPr>
                <w:sz w:val="18"/>
                <w:szCs w:val="24"/>
              </w:rPr>
              <w:t>.068</w:t>
            </w:r>
          </w:p>
        </w:tc>
      </w:tr>
      <w:tr w:rsidR="0089417D" w14:paraId="08BB7BD1" w14:textId="77777777">
        <w:tc>
          <w:tcPr>
            <w:tcW w:w="727" w:type="dxa"/>
            <w:vMerge/>
            <w:tcBorders>
              <w:top w:val="single" w:sz="16" w:space="0" w:color="000000"/>
              <w:left w:val="single" w:sz="16" w:space="0" w:color="000000"/>
              <w:bottom w:val="single" w:sz="16" w:space="0" w:color="000000"/>
              <w:right w:val="nil"/>
              <w:tl2br w:val="nil"/>
              <w:tr2bl w:val="nil"/>
            </w:tcBorders>
            <w:shd w:val="clear" w:color="auto" w:fill="FFFFFF"/>
          </w:tcPr>
          <w:p w14:paraId="7483A5F3" w14:textId="77777777" w:rsidR="0089417D" w:rsidRDefault="0089417D">
            <w:pPr>
              <w:rPr>
                <w:sz w:val="18"/>
                <w:szCs w:val="24"/>
              </w:rPr>
            </w:pPr>
          </w:p>
        </w:tc>
        <w:tc>
          <w:tcPr>
            <w:tcW w:w="1833" w:type="dxa"/>
            <w:tcBorders>
              <w:top w:val="nil"/>
              <w:left w:val="nil"/>
              <w:bottom w:val="nil"/>
              <w:right w:val="single" w:sz="16" w:space="0" w:color="000000"/>
              <w:tl2br w:val="nil"/>
              <w:tr2bl w:val="nil"/>
            </w:tcBorders>
            <w:shd w:val="clear" w:color="auto" w:fill="FFFFFF"/>
          </w:tcPr>
          <w:p w14:paraId="798258A1" w14:textId="77777777" w:rsidR="0089417D" w:rsidRDefault="00C0458A">
            <w:pPr>
              <w:spacing w:line="320" w:lineRule="atLeast"/>
              <w:ind w:left="60" w:right="60"/>
              <w:rPr>
                <w:sz w:val="18"/>
                <w:szCs w:val="24"/>
              </w:rPr>
            </w:pPr>
            <w:proofErr w:type="spellStart"/>
            <w:r>
              <w:rPr>
                <w:sz w:val="18"/>
                <w:szCs w:val="24"/>
              </w:rPr>
              <w:t>total_time</w:t>
            </w:r>
            <w:proofErr w:type="spellEnd"/>
          </w:p>
        </w:tc>
        <w:tc>
          <w:tcPr>
            <w:tcW w:w="1010" w:type="dxa"/>
            <w:tcBorders>
              <w:top w:val="nil"/>
              <w:left w:val="single" w:sz="16" w:space="0" w:color="000000"/>
              <w:bottom w:val="nil"/>
              <w:right w:val="single" w:sz="8" w:space="0" w:color="000000"/>
              <w:tl2br w:val="nil"/>
              <w:tr2bl w:val="nil"/>
            </w:tcBorders>
            <w:shd w:val="clear" w:color="auto" w:fill="FFFFFF"/>
          </w:tcPr>
          <w:p w14:paraId="188F1459" w14:textId="77777777" w:rsidR="0089417D" w:rsidRDefault="00C0458A">
            <w:pPr>
              <w:spacing w:line="320" w:lineRule="atLeast"/>
              <w:ind w:left="60" w:right="60"/>
              <w:jc w:val="right"/>
              <w:rPr>
                <w:sz w:val="18"/>
                <w:szCs w:val="24"/>
              </w:rPr>
            </w:pPr>
            <w:r>
              <w:rPr>
                <w:sz w:val="18"/>
                <w:szCs w:val="24"/>
              </w:rPr>
              <w:t>.030</w:t>
            </w:r>
          </w:p>
        </w:tc>
        <w:tc>
          <w:tcPr>
            <w:tcW w:w="1062" w:type="dxa"/>
            <w:tcBorders>
              <w:top w:val="nil"/>
              <w:left w:val="single" w:sz="8" w:space="0" w:color="000000"/>
              <w:bottom w:val="nil"/>
              <w:right w:val="single" w:sz="8" w:space="0" w:color="000000"/>
              <w:tl2br w:val="nil"/>
              <w:tr2bl w:val="nil"/>
            </w:tcBorders>
            <w:shd w:val="clear" w:color="auto" w:fill="FFFFFF"/>
          </w:tcPr>
          <w:p w14:paraId="440C578C" w14:textId="77777777" w:rsidR="0089417D" w:rsidRDefault="00C0458A">
            <w:pPr>
              <w:spacing w:line="320" w:lineRule="atLeast"/>
              <w:ind w:left="60" w:right="60"/>
              <w:jc w:val="right"/>
              <w:rPr>
                <w:sz w:val="18"/>
                <w:szCs w:val="24"/>
              </w:rPr>
            </w:pPr>
            <w:r>
              <w:rPr>
                <w:sz w:val="18"/>
                <w:szCs w:val="24"/>
              </w:rPr>
              <w:t>.077</w:t>
            </w:r>
          </w:p>
        </w:tc>
        <w:tc>
          <w:tcPr>
            <w:tcW w:w="1018" w:type="dxa"/>
            <w:tcBorders>
              <w:top w:val="nil"/>
              <w:left w:val="single" w:sz="8" w:space="0" w:color="000000"/>
              <w:bottom w:val="nil"/>
              <w:right w:val="single" w:sz="8" w:space="0" w:color="000000"/>
              <w:tl2br w:val="nil"/>
              <w:tr2bl w:val="nil"/>
            </w:tcBorders>
            <w:shd w:val="clear" w:color="auto" w:fill="FFFFFF"/>
          </w:tcPr>
          <w:p w14:paraId="28877F0F" w14:textId="77777777" w:rsidR="0089417D" w:rsidRDefault="00C0458A">
            <w:pPr>
              <w:spacing w:line="320" w:lineRule="atLeast"/>
              <w:ind w:left="60" w:right="60"/>
              <w:jc w:val="right"/>
              <w:rPr>
                <w:sz w:val="18"/>
                <w:szCs w:val="24"/>
              </w:rPr>
            </w:pPr>
            <w:r>
              <w:rPr>
                <w:sz w:val="18"/>
                <w:szCs w:val="24"/>
              </w:rPr>
              <w:t>.040</w:t>
            </w:r>
          </w:p>
        </w:tc>
        <w:tc>
          <w:tcPr>
            <w:tcW w:w="1010" w:type="dxa"/>
            <w:tcBorders>
              <w:top w:val="nil"/>
              <w:left w:val="single" w:sz="8" w:space="0" w:color="000000"/>
              <w:bottom w:val="nil"/>
              <w:right w:val="single" w:sz="8" w:space="0" w:color="000000"/>
              <w:tl2br w:val="nil"/>
              <w:tr2bl w:val="nil"/>
            </w:tcBorders>
            <w:shd w:val="clear" w:color="auto" w:fill="FFFFFF"/>
          </w:tcPr>
          <w:p w14:paraId="71223D2F" w14:textId="77777777" w:rsidR="0089417D" w:rsidRDefault="00C0458A">
            <w:pPr>
              <w:spacing w:line="320" w:lineRule="atLeast"/>
              <w:ind w:left="60" w:right="60"/>
              <w:jc w:val="right"/>
              <w:rPr>
                <w:sz w:val="18"/>
                <w:szCs w:val="24"/>
              </w:rPr>
            </w:pPr>
            <w:r>
              <w:rPr>
                <w:sz w:val="18"/>
                <w:szCs w:val="24"/>
              </w:rPr>
              <w:t>.397</w:t>
            </w:r>
          </w:p>
        </w:tc>
        <w:tc>
          <w:tcPr>
            <w:tcW w:w="1010" w:type="dxa"/>
            <w:tcBorders>
              <w:top w:val="nil"/>
              <w:left w:val="single" w:sz="8" w:space="0" w:color="000000"/>
              <w:bottom w:val="nil"/>
              <w:right w:val="single" w:sz="16" w:space="0" w:color="000000"/>
              <w:tl2br w:val="nil"/>
              <w:tr2bl w:val="nil"/>
            </w:tcBorders>
            <w:shd w:val="clear" w:color="auto" w:fill="FFFFFF"/>
          </w:tcPr>
          <w:p w14:paraId="49923301" w14:textId="77777777" w:rsidR="0089417D" w:rsidRDefault="00C0458A">
            <w:pPr>
              <w:spacing w:line="320" w:lineRule="atLeast"/>
              <w:ind w:left="60" w:right="60"/>
              <w:jc w:val="right"/>
              <w:rPr>
                <w:sz w:val="18"/>
                <w:szCs w:val="24"/>
              </w:rPr>
            </w:pPr>
            <w:r>
              <w:rPr>
                <w:sz w:val="18"/>
                <w:szCs w:val="24"/>
              </w:rPr>
              <w:t>.692</w:t>
            </w:r>
          </w:p>
        </w:tc>
      </w:tr>
      <w:tr w:rsidR="0089417D" w14:paraId="7F468B22" w14:textId="77777777">
        <w:tc>
          <w:tcPr>
            <w:tcW w:w="727" w:type="dxa"/>
            <w:vMerge/>
            <w:tcBorders>
              <w:top w:val="single" w:sz="16" w:space="0" w:color="000000"/>
              <w:left w:val="single" w:sz="16" w:space="0" w:color="000000"/>
              <w:bottom w:val="single" w:sz="16" w:space="0" w:color="000000"/>
              <w:right w:val="nil"/>
              <w:tl2br w:val="nil"/>
              <w:tr2bl w:val="nil"/>
            </w:tcBorders>
            <w:shd w:val="clear" w:color="auto" w:fill="FFFFFF"/>
          </w:tcPr>
          <w:p w14:paraId="1B89BB39" w14:textId="77777777" w:rsidR="0089417D" w:rsidRDefault="0089417D">
            <w:pPr>
              <w:rPr>
                <w:sz w:val="18"/>
                <w:szCs w:val="24"/>
              </w:rPr>
            </w:pPr>
          </w:p>
        </w:tc>
        <w:tc>
          <w:tcPr>
            <w:tcW w:w="1833" w:type="dxa"/>
            <w:tcBorders>
              <w:top w:val="nil"/>
              <w:left w:val="nil"/>
              <w:bottom w:val="nil"/>
              <w:right w:val="single" w:sz="16" w:space="0" w:color="000000"/>
              <w:tl2br w:val="nil"/>
              <w:tr2bl w:val="nil"/>
            </w:tcBorders>
            <w:shd w:val="clear" w:color="auto" w:fill="FFFFFF"/>
          </w:tcPr>
          <w:p w14:paraId="0DE03953" w14:textId="77777777" w:rsidR="0089417D" w:rsidRDefault="00C0458A">
            <w:pPr>
              <w:spacing w:line="320" w:lineRule="atLeast"/>
              <w:ind w:left="60" w:right="60"/>
              <w:rPr>
                <w:sz w:val="18"/>
                <w:szCs w:val="24"/>
              </w:rPr>
            </w:pPr>
            <w:proofErr w:type="spellStart"/>
            <w:r>
              <w:rPr>
                <w:sz w:val="18"/>
                <w:szCs w:val="24"/>
              </w:rPr>
              <w:t>ln_row_piece_rate</w:t>
            </w:r>
            <w:proofErr w:type="spellEnd"/>
          </w:p>
        </w:tc>
        <w:tc>
          <w:tcPr>
            <w:tcW w:w="1010" w:type="dxa"/>
            <w:tcBorders>
              <w:top w:val="nil"/>
              <w:left w:val="single" w:sz="16" w:space="0" w:color="000000"/>
              <w:bottom w:val="nil"/>
              <w:right w:val="single" w:sz="8" w:space="0" w:color="000000"/>
              <w:tl2br w:val="nil"/>
              <w:tr2bl w:val="nil"/>
            </w:tcBorders>
            <w:shd w:val="clear" w:color="auto" w:fill="FFFFFF"/>
          </w:tcPr>
          <w:p w14:paraId="6E03E0CB" w14:textId="77777777" w:rsidR="0089417D" w:rsidRDefault="00C0458A">
            <w:pPr>
              <w:spacing w:line="320" w:lineRule="atLeast"/>
              <w:ind w:left="60" w:right="60"/>
              <w:jc w:val="right"/>
              <w:rPr>
                <w:sz w:val="18"/>
                <w:szCs w:val="24"/>
              </w:rPr>
            </w:pPr>
            <w:r>
              <w:rPr>
                <w:sz w:val="18"/>
                <w:szCs w:val="24"/>
              </w:rPr>
              <w:t>.608</w:t>
            </w:r>
          </w:p>
        </w:tc>
        <w:tc>
          <w:tcPr>
            <w:tcW w:w="1062" w:type="dxa"/>
            <w:tcBorders>
              <w:top w:val="nil"/>
              <w:left w:val="single" w:sz="8" w:space="0" w:color="000000"/>
              <w:bottom w:val="nil"/>
              <w:right w:val="single" w:sz="8" w:space="0" w:color="000000"/>
              <w:tl2br w:val="nil"/>
              <w:tr2bl w:val="nil"/>
            </w:tcBorders>
            <w:shd w:val="clear" w:color="auto" w:fill="FFFFFF"/>
          </w:tcPr>
          <w:p w14:paraId="25D3BC11" w14:textId="77777777" w:rsidR="0089417D" w:rsidRDefault="00C0458A">
            <w:pPr>
              <w:spacing w:line="320" w:lineRule="atLeast"/>
              <w:ind w:left="60" w:right="60"/>
              <w:jc w:val="right"/>
              <w:rPr>
                <w:sz w:val="18"/>
                <w:szCs w:val="24"/>
              </w:rPr>
            </w:pPr>
            <w:r>
              <w:rPr>
                <w:sz w:val="18"/>
                <w:szCs w:val="24"/>
              </w:rPr>
              <w:t>.067</w:t>
            </w:r>
          </w:p>
        </w:tc>
        <w:tc>
          <w:tcPr>
            <w:tcW w:w="1018" w:type="dxa"/>
            <w:tcBorders>
              <w:top w:val="nil"/>
              <w:left w:val="single" w:sz="8" w:space="0" w:color="000000"/>
              <w:bottom w:val="nil"/>
              <w:right w:val="single" w:sz="8" w:space="0" w:color="000000"/>
              <w:tl2br w:val="nil"/>
              <w:tr2bl w:val="nil"/>
            </w:tcBorders>
            <w:shd w:val="clear" w:color="auto" w:fill="FFFFFF"/>
          </w:tcPr>
          <w:p w14:paraId="46E29671" w14:textId="77777777" w:rsidR="0089417D" w:rsidRDefault="00C0458A">
            <w:pPr>
              <w:spacing w:line="320" w:lineRule="atLeast"/>
              <w:ind w:left="60" w:right="60"/>
              <w:jc w:val="right"/>
              <w:rPr>
                <w:sz w:val="18"/>
                <w:szCs w:val="24"/>
              </w:rPr>
            </w:pPr>
            <w:r>
              <w:rPr>
                <w:sz w:val="18"/>
                <w:szCs w:val="24"/>
              </w:rPr>
              <w:t>.692</w:t>
            </w:r>
          </w:p>
        </w:tc>
        <w:tc>
          <w:tcPr>
            <w:tcW w:w="1010" w:type="dxa"/>
            <w:tcBorders>
              <w:top w:val="nil"/>
              <w:left w:val="single" w:sz="8" w:space="0" w:color="000000"/>
              <w:bottom w:val="nil"/>
              <w:right w:val="single" w:sz="8" w:space="0" w:color="000000"/>
              <w:tl2br w:val="nil"/>
              <w:tr2bl w:val="nil"/>
            </w:tcBorders>
            <w:shd w:val="clear" w:color="auto" w:fill="FFFFFF"/>
          </w:tcPr>
          <w:p w14:paraId="7DB244B7" w14:textId="77777777" w:rsidR="0089417D" w:rsidRDefault="00C0458A">
            <w:pPr>
              <w:spacing w:line="320" w:lineRule="atLeast"/>
              <w:ind w:left="60" w:right="60"/>
              <w:jc w:val="right"/>
              <w:rPr>
                <w:sz w:val="18"/>
                <w:szCs w:val="24"/>
              </w:rPr>
            </w:pPr>
            <w:r>
              <w:rPr>
                <w:sz w:val="18"/>
                <w:szCs w:val="24"/>
              </w:rPr>
              <w:t>9.033</w:t>
            </w:r>
          </w:p>
        </w:tc>
        <w:tc>
          <w:tcPr>
            <w:tcW w:w="1010" w:type="dxa"/>
            <w:tcBorders>
              <w:top w:val="nil"/>
              <w:left w:val="single" w:sz="8" w:space="0" w:color="000000"/>
              <w:bottom w:val="nil"/>
              <w:right w:val="single" w:sz="16" w:space="0" w:color="000000"/>
              <w:tl2br w:val="nil"/>
              <w:tr2bl w:val="nil"/>
            </w:tcBorders>
            <w:shd w:val="clear" w:color="auto" w:fill="FFFFFF"/>
          </w:tcPr>
          <w:p w14:paraId="3B030E40" w14:textId="77777777" w:rsidR="0089417D" w:rsidRDefault="00C0458A">
            <w:pPr>
              <w:spacing w:line="320" w:lineRule="atLeast"/>
              <w:ind w:left="60" w:right="60"/>
              <w:jc w:val="right"/>
              <w:rPr>
                <w:sz w:val="18"/>
                <w:szCs w:val="24"/>
              </w:rPr>
            </w:pPr>
            <w:r>
              <w:rPr>
                <w:sz w:val="18"/>
                <w:szCs w:val="24"/>
              </w:rPr>
              <w:t>.000</w:t>
            </w:r>
          </w:p>
        </w:tc>
      </w:tr>
      <w:tr w:rsidR="0089417D" w14:paraId="5EFB7AD7" w14:textId="77777777">
        <w:tc>
          <w:tcPr>
            <w:tcW w:w="727" w:type="dxa"/>
            <w:vMerge/>
            <w:tcBorders>
              <w:top w:val="single" w:sz="16" w:space="0" w:color="000000"/>
              <w:left w:val="single" w:sz="16" w:space="0" w:color="000000"/>
              <w:bottom w:val="single" w:sz="16" w:space="0" w:color="000000"/>
              <w:right w:val="nil"/>
              <w:tl2br w:val="nil"/>
              <w:tr2bl w:val="nil"/>
            </w:tcBorders>
            <w:shd w:val="clear" w:color="auto" w:fill="FFFFFF"/>
          </w:tcPr>
          <w:p w14:paraId="5054880B" w14:textId="77777777" w:rsidR="0089417D" w:rsidRDefault="0089417D">
            <w:pPr>
              <w:rPr>
                <w:sz w:val="18"/>
                <w:szCs w:val="24"/>
              </w:rPr>
            </w:pPr>
          </w:p>
        </w:tc>
        <w:tc>
          <w:tcPr>
            <w:tcW w:w="1833" w:type="dxa"/>
            <w:tcBorders>
              <w:top w:val="nil"/>
              <w:left w:val="nil"/>
              <w:bottom w:val="single" w:sz="16" w:space="0" w:color="000000"/>
              <w:right w:val="single" w:sz="16" w:space="0" w:color="000000"/>
              <w:tl2br w:val="nil"/>
              <w:tr2bl w:val="nil"/>
            </w:tcBorders>
            <w:shd w:val="clear" w:color="auto" w:fill="FFFFFF"/>
          </w:tcPr>
          <w:p w14:paraId="55F3EF07" w14:textId="77777777" w:rsidR="0089417D" w:rsidRDefault="00C0458A">
            <w:pPr>
              <w:spacing w:line="320" w:lineRule="atLeast"/>
              <w:ind w:left="60" w:right="60"/>
              <w:rPr>
                <w:sz w:val="18"/>
                <w:szCs w:val="24"/>
              </w:rPr>
            </w:pPr>
            <w:proofErr w:type="spellStart"/>
            <w:r>
              <w:rPr>
                <w:sz w:val="18"/>
                <w:szCs w:val="24"/>
              </w:rPr>
              <w:t>internet_score</w:t>
            </w:r>
            <w:proofErr w:type="spellEnd"/>
          </w:p>
        </w:tc>
        <w:tc>
          <w:tcPr>
            <w:tcW w:w="1010" w:type="dxa"/>
            <w:tcBorders>
              <w:top w:val="nil"/>
              <w:left w:val="single" w:sz="16" w:space="0" w:color="000000"/>
              <w:bottom w:val="single" w:sz="16" w:space="0" w:color="000000"/>
              <w:right w:val="single" w:sz="8" w:space="0" w:color="000000"/>
              <w:tl2br w:val="nil"/>
              <w:tr2bl w:val="nil"/>
            </w:tcBorders>
            <w:shd w:val="clear" w:color="auto" w:fill="FFFFFF"/>
          </w:tcPr>
          <w:p w14:paraId="0A25C201" w14:textId="77777777" w:rsidR="0089417D" w:rsidRDefault="00C0458A">
            <w:pPr>
              <w:spacing w:line="320" w:lineRule="atLeast"/>
              <w:ind w:left="60" w:right="60"/>
              <w:jc w:val="right"/>
              <w:rPr>
                <w:sz w:val="18"/>
                <w:szCs w:val="24"/>
              </w:rPr>
            </w:pPr>
            <w:r>
              <w:rPr>
                <w:sz w:val="18"/>
                <w:szCs w:val="24"/>
              </w:rPr>
              <w:t>.265</w:t>
            </w:r>
          </w:p>
        </w:tc>
        <w:tc>
          <w:tcPr>
            <w:tcW w:w="1062" w:type="dxa"/>
            <w:tcBorders>
              <w:top w:val="nil"/>
              <w:left w:val="single" w:sz="8" w:space="0" w:color="000000"/>
              <w:bottom w:val="single" w:sz="16" w:space="0" w:color="000000"/>
              <w:right w:val="single" w:sz="8" w:space="0" w:color="000000"/>
              <w:tl2br w:val="nil"/>
              <w:tr2bl w:val="nil"/>
            </w:tcBorders>
            <w:shd w:val="clear" w:color="auto" w:fill="FFFFFF"/>
          </w:tcPr>
          <w:p w14:paraId="65904766" w14:textId="77777777" w:rsidR="0089417D" w:rsidRDefault="00C0458A">
            <w:pPr>
              <w:spacing w:line="320" w:lineRule="atLeast"/>
              <w:ind w:left="60" w:right="60"/>
              <w:jc w:val="right"/>
              <w:rPr>
                <w:sz w:val="18"/>
                <w:szCs w:val="24"/>
              </w:rPr>
            </w:pPr>
            <w:r>
              <w:rPr>
                <w:sz w:val="18"/>
                <w:szCs w:val="24"/>
              </w:rPr>
              <w:t>.040</w:t>
            </w:r>
          </w:p>
        </w:tc>
        <w:tc>
          <w:tcPr>
            <w:tcW w:w="1018" w:type="dxa"/>
            <w:tcBorders>
              <w:top w:val="nil"/>
              <w:left w:val="single" w:sz="8" w:space="0" w:color="000000"/>
              <w:bottom w:val="single" w:sz="16" w:space="0" w:color="000000"/>
              <w:right w:val="single" w:sz="8" w:space="0" w:color="000000"/>
              <w:tl2br w:val="nil"/>
              <w:tr2bl w:val="nil"/>
            </w:tcBorders>
            <w:shd w:val="clear" w:color="auto" w:fill="FFFFFF"/>
          </w:tcPr>
          <w:p w14:paraId="6B10063E" w14:textId="77777777" w:rsidR="0089417D" w:rsidRDefault="00C0458A">
            <w:pPr>
              <w:spacing w:line="320" w:lineRule="atLeast"/>
              <w:ind w:left="60" w:right="60"/>
              <w:jc w:val="right"/>
              <w:rPr>
                <w:sz w:val="18"/>
                <w:szCs w:val="24"/>
              </w:rPr>
            </w:pPr>
            <w:r>
              <w:rPr>
                <w:sz w:val="18"/>
                <w:szCs w:val="24"/>
              </w:rPr>
              <w:t>.205</w:t>
            </w:r>
          </w:p>
        </w:tc>
        <w:tc>
          <w:tcPr>
            <w:tcW w:w="1010" w:type="dxa"/>
            <w:tcBorders>
              <w:top w:val="nil"/>
              <w:left w:val="single" w:sz="8" w:space="0" w:color="000000"/>
              <w:bottom w:val="single" w:sz="16" w:space="0" w:color="000000"/>
              <w:right w:val="single" w:sz="8" w:space="0" w:color="000000"/>
              <w:tl2br w:val="nil"/>
              <w:tr2bl w:val="nil"/>
            </w:tcBorders>
            <w:shd w:val="clear" w:color="auto" w:fill="FFFFFF"/>
          </w:tcPr>
          <w:p w14:paraId="60CC71D5" w14:textId="77777777" w:rsidR="0089417D" w:rsidRDefault="00C0458A">
            <w:pPr>
              <w:spacing w:line="320" w:lineRule="atLeast"/>
              <w:ind w:left="60" w:right="60"/>
              <w:jc w:val="right"/>
              <w:rPr>
                <w:sz w:val="18"/>
                <w:szCs w:val="24"/>
              </w:rPr>
            </w:pPr>
            <w:r>
              <w:rPr>
                <w:sz w:val="18"/>
                <w:szCs w:val="24"/>
              </w:rPr>
              <w:t>6.667</w:t>
            </w:r>
          </w:p>
        </w:tc>
        <w:tc>
          <w:tcPr>
            <w:tcW w:w="1010" w:type="dxa"/>
            <w:tcBorders>
              <w:top w:val="nil"/>
              <w:left w:val="single" w:sz="8" w:space="0" w:color="000000"/>
              <w:bottom w:val="single" w:sz="16" w:space="0" w:color="000000"/>
              <w:right w:val="single" w:sz="16" w:space="0" w:color="000000"/>
              <w:tl2br w:val="nil"/>
              <w:tr2bl w:val="nil"/>
            </w:tcBorders>
            <w:shd w:val="clear" w:color="auto" w:fill="FFFFFF"/>
          </w:tcPr>
          <w:p w14:paraId="1E37D538" w14:textId="77777777" w:rsidR="0089417D" w:rsidRDefault="00C0458A">
            <w:pPr>
              <w:spacing w:line="320" w:lineRule="atLeast"/>
              <w:ind w:left="60" w:right="60"/>
              <w:jc w:val="right"/>
              <w:rPr>
                <w:sz w:val="18"/>
                <w:szCs w:val="24"/>
              </w:rPr>
            </w:pPr>
            <w:r>
              <w:rPr>
                <w:sz w:val="18"/>
                <w:szCs w:val="24"/>
              </w:rPr>
              <w:t>.000</w:t>
            </w:r>
          </w:p>
        </w:tc>
      </w:tr>
    </w:tbl>
    <w:p w14:paraId="70A47E77" w14:textId="77777777" w:rsidR="0089417D" w:rsidRDefault="0089417D">
      <w:pPr>
        <w:spacing w:line="400" w:lineRule="atLeast"/>
        <w:rPr>
          <w:rFonts w:ascii="Times New Roman" w:eastAsia="Times New Roman" w:hAnsi="Times New Roman"/>
          <w:sz w:val="24"/>
          <w:szCs w:val="24"/>
        </w:rPr>
      </w:pPr>
    </w:p>
    <w:p w14:paraId="71949ECD" w14:textId="77777777" w:rsidR="0089417D" w:rsidRDefault="00C0458A">
      <w:pPr>
        <w:jc w:val="left"/>
        <w:rPr>
          <w:bCs/>
          <w:sz w:val="28"/>
          <w:szCs w:val="28"/>
        </w:rPr>
      </w:pPr>
      <w:r>
        <w:rPr>
          <w:rFonts w:ascii="Times New Roman" w:eastAsia="宋体" w:hAnsi="Times New Roman" w:hint="eastAsia"/>
          <w:sz w:val="28"/>
          <w:szCs w:val="28"/>
        </w:rPr>
        <w:t>图</w:t>
      </w:r>
      <w:r>
        <w:rPr>
          <w:rFonts w:ascii="Times New Roman" w:eastAsia="宋体" w:hAnsi="Times New Roman" w:hint="eastAsia"/>
          <w:sz w:val="28"/>
          <w:szCs w:val="28"/>
        </w:rPr>
        <w:t>4-2-2</w:t>
      </w:r>
      <w:r>
        <w:rPr>
          <w:rFonts w:ascii="Times New Roman" w:eastAsia="宋体" w:hAnsi="Times New Roman" w:hint="eastAsia"/>
          <w:sz w:val="28"/>
          <w:szCs w:val="28"/>
        </w:rPr>
        <w:t>：</w:t>
      </w:r>
      <w:r>
        <w:rPr>
          <w:rFonts w:hint="eastAsia"/>
          <w:bCs/>
          <w:sz w:val="28"/>
          <w:szCs w:val="28"/>
        </w:rPr>
        <w:t>数据来源：SPSS统计分析软件</w:t>
      </w:r>
    </w:p>
    <w:p w14:paraId="6D9D1D2D" w14:textId="77777777" w:rsidR="0089417D" w:rsidRDefault="0089417D">
      <w:pPr>
        <w:rPr>
          <w:sz w:val="28"/>
          <w:szCs w:val="28"/>
        </w:rPr>
      </w:pPr>
    </w:p>
    <w:p w14:paraId="3F75272E" w14:textId="77777777" w:rsidR="0089417D" w:rsidRDefault="0089417D">
      <w:pPr>
        <w:rPr>
          <w:sz w:val="28"/>
          <w:szCs w:val="28"/>
        </w:rPr>
      </w:pPr>
    </w:p>
    <w:p w14:paraId="0C6CF5D7" w14:textId="77777777" w:rsidR="0089417D" w:rsidRDefault="0089417D">
      <w:pPr>
        <w:rPr>
          <w:sz w:val="28"/>
          <w:szCs w:val="28"/>
        </w:rPr>
      </w:pPr>
    </w:p>
    <w:p w14:paraId="4B2002AF" w14:textId="77777777" w:rsidR="0089417D" w:rsidRDefault="0089417D">
      <w:pPr>
        <w:rPr>
          <w:sz w:val="28"/>
          <w:szCs w:val="28"/>
        </w:rPr>
      </w:pPr>
    </w:p>
    <w:p w14:paraId="2613DBA7" w14:textId="77777777" w:rsidR="0089417D" w:rsidRDefault="0089417D">
      <w:pPr>
        <w:rPr>
          <w:sz w:val="28"/>
          <w:szCs w:val="28"/>
        </w:rPr>
      </w:pPr>
    </w:p>
    <w:p w14:paraId="62DE549B" w14:textId="77777777" w:rsidR="0089417D" w:rsidRDefault="0089417D">
      <w:pPr>
        <w:rPr>
          <w:sz w:val="28"/>
          <w:szCs w:val="28"/>
        </w:rPr>
      </w:pPr>
    </w:p>
    <w:p w14:paraId="0660AE55" w14:textId="77777777" w:rsidR="0089417D" w:rsidRDefault="0089417D">
      <w:pPr>
        <w:rPr>
          <w:sz w:val="28"/>
          <w:szCs w:val="28"/>
        </w:rPr>
      </w:pPr>
    </w:p>
    <w:p w14:paraId="460C9532" w14:textId="77777777" w:rsidR="0089417D" w:rsidRDefault="0089417D">
      <w:pPr>
        <w:rPr>
          <w:sz w:val="28"/>
          <w:szCs w:val="28"/>
        </w:rPr>
      </w:pPr>
    </w:p>
    <w:p w14:paraId="6BC48058" w14:textId="77777777" w:rsidR="0089417D" w:rsidRDefault="0089417D">
      <w:pPr>
        <w:rPr>
          <w:sz w:val="28"/>
          <w:szCs w:val="28"/>
        </w:rPr>
      </w:pPr>
    </w:p>
    <w:p w14:paraId="6C7CA05C" w14:textId="77777777" w:rsidR="0089417D" w:rsidRDefault="0089417D">
      <w:pPr>
        <w:rPr>
          <w:sz w:val="28"/>
          <w:szCs w:val="28"/>
        </w:rPr>
      </w:pPr>
    </w:p>
    <w:p w14:paraId="0420D4F3" w14:textId="77777777" w:rsidR="0089417D" w:rsidRDefault="0089417D">
      <w:pPr>
        <w:rPr>
          <w:sz w:val="28"/>
          <w:szCs w:val="28"/>
        </w:rPr>
      </w:pPr>
    </w:p>
    <w:p w14:paraId="7A961490" w14:textId="77777777" w:rsidR="0089417D" w:rsidRDefault="00C0458A">
      <w:pPr>
        <w:rPr>
          <w:sz w:val="28"/>
          <w:szCs w:val="28"/>
        </w:rPr>
      </w:pPr>
      <w:r>
        <w:rPr>
          <w:rFonts w:hint="eastAsia"/>
          <w:sz w:val="28"/>
          <w:szCs w:val="28"/>
        </w:rPr>
        <w:t>4.2.3描述性统计分析</w:t>
      </w:r>
    </w:p>
    <w:p w14:paraId="6A9FD18B" w14:textId="77777777" w:rsidR="0089417D" w:rsidRDefault="00C0458A">
      <w:pPr>
        <w:jc w:val="center"/>
        <w:rPr>
          <w:sz w:val="28"/>
          <w:szCs w:val="28"/>
        </w:rPr>
      </w:pPr>
      <w:r>
        <w:rPr>
          <w:rFonts w:hint="eastAsia"/>
          <w:sz w:val="28"/>
          <w:szCs w:val="28"/>
        </w:rPr>
        <w:t>主要变量的描述性统计结果</w:t>
      </w:r>
    </w:p>
    <w:tbl>
      <w:tblPr>
        <w:tblW w:w="8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151"/>
        <w:gridCol w:w="1010"/>
        <w:gridCol w:w="1404"/>
        <w:gridCol w:w="1405"/>
        <w:gridCol w:w="1405"/>
        <w:gridCol w:w="1405"/>
      </w:tblGrid>
      <w:tr w:rsidR="0089417D" w14:paraId="1F1C486D" w14:textId="77777777">
        <w:tc>
          <w:tcPr>
            <w:tcW w:w="8776" w:type="dxa"/>
            <w:gridSpan w:val="6"/>
            <w:tcBorders>
              <w:top w:val="nil"/>
              <w:left w:val="nil"/>
              <w:bottom w:val="nil"/>
              <w:right w:val="nil"/>
              <w:tl2br w:val="nil"/>
              <w:tr2bl w:val="nil"/>
            </w:tcBorders>
            <w:shd w:val="clear" w:color="auto" w:fill="FFFFFF"/>
            <w:vAlign w:val="center"/>
          </w:tcPr>
          <w:p w14:paraId="1036BDCE" w14:textId="77777777" w:rsidR="0089417D" w:rsidRDefault="00C0458A">
            <w:pPr>
              <w:spacing w:line="320" w:lineRule="atLeast"/>
              <w:ind w:left="60" w:right="60"/>
              <w:jc w:val="center"/>
              <w:rPr>
                <w:sz w:val="18"/>
                <w:szCs w:val="24"/>
              </w:rPr>
            </w:pPr>
            <w:r>
              <w:rPr>
                <w:b/>
                <w:sz w:val="18"/>
                <w:szCs w:val="24"/>
              </w:rPr>
              <w:t>描述统计量</w:t>
            </w:r>
          </w:p>
        </w:tc>
      </w:tr>
      <w:tr w:rsidR="0089417D" w14:paraId="6548D061" w14:textId="77777777">
        <w:tc>
          <w:tcPr>
            <w:tcW w:w="2151" w:type="dxa"/>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center"/>
          </w:tcPr>
          <w:p w14:paraId="1B13471B" w14:textId="77777777" w:rsidR="0089417D" w:rsidRDefault="0089417D">
            <w:pPr>
              <w:jc w:val="center"/>
              <w:rPr>
                <w:sz w:val="24"/>
                <w:szCs w:val="24"/>
              </w:rPr>
            </w:pPr>
          </w:p>
        </w:tc>
        <w:tc>
          <w:tcPr>
            <w:tcW w:w="101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14:paraId="4D9B918D" w14:textId="77777777" w:rsidR="0089417D" w:rsidRDefault="00C0458A">
            <w:pPr>
              <w:spacing w:line="320" w:lineRule="atLeast"/>
              <w:ind w:left="60" w:right="60"/>
              <w:jc w:val="center"/>
              <w:rPr>
                <w:sz w:val="18"/>
                <w:szCs w:val="24"/>
              </w:rPr>
            </w:pPr>
            <w:r>
              <w:rPr>
                <w:sz w:val="18"/>
                <w:szCs w:val="24"/>
              </w:rPr>
              <w:t>N</w:t>
            </w:r>
          </w:p>
        </w:tc>
        <w:tc>
          <w:tcPr>
            <w:tcW w:w="1403"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14:paraId="642BB7A5" w14:textId="77777777" w:rsidR="0089417D" w:rsidRDefault="00C0458A">
            <w:pPr>
              <w:spacing w:line="320" w:lineRule="atLeast"/>
              <w:ind w:left="60" w:right="60"/>
              <w:jc w:val="center"/>
              <w:rPr>
                <w:sz w:val="18"/>
                <w:szCs w:val="24"/>
              </w:rPr>
            </w:pPr>
            <w:r>
              <w:rPr>
                <w:sz w:val="18"/>
                <w:szCs w:val="24"/>
              </w:rPr>
              <w:t>极小值</w:t>
            </w:r>
          </w:p>
        </w:tc>
        <w:tc>
          <w:tcPr>
            <w:tcW w:w="1404"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14:paraId="7C312495" w14:textId="77777777" w:rsidR="0089417D" w:rsidRDefault="00C0458A">
            <w:pPr>
              <w:spacing w:line="320" w:lineRule="atLeast"/>
              <w:ind w:left="60" w:right="60"/>
              <w:jc w:val="center"/>
              <w:rPr>
                <w:sz w:val="18"/>
                <w:szCs w:val="24"/>
              </w:rPr>
            </w:pPr>
            <w:r>
              <w:rPr>
                <w:sz w:val="18"/>
                <w:szCs w:val="24"/>
              </w:rPr>
              <w:t>极大值</w:t>
            </w:r>
          </w:p>
        </w:tc>
        <w:tc>
          <w:tcPr>
            <w:tcW w:w="1404"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14:paraId="04555AB3" w14:textId="77777777" w:rsidR="0089417D" w:rsidRDefault="00C0458A">
            <w:pPr>
              <w:spacing w:line="320" w:lineRule="atLeast"/>
              <w:ind w:left="60" w:right="60"/>
              <w:jc w:val="center"/>
              <w:rPr>
                <w:sz w:val="18"/>
                <w:szCs w:val="24"/>
              </w:rPr>
            </w:pPr>
            <w:r>
              <w:rPr>
                <w:sz w:val="18"/>
                <w:szCs w:val="24"/>
              </w:rPr>
              <w:t>均值</w:t>
            </w:r>
          </w:p>
        </w:tc>
        <w:tc>
          <w:tcPr>
            <w:tcW w:w="1404"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14:paraId="59852E29" w14:textId="77777777" w:rsidR="0089417D" w:rsidRDefault="00C0458A">
            <w:pPr>
              <w:spacing w:line="320" w:lineRule="atLeast"/>
              <w:ind w:left="60" w:right="60"/>
              <w:jc w:val="center"/>
              <w:rPr>
                <w:sz w:val="18"/>
                <w:szCs w:val="24"/>
              </w:rPr>
            </w:pPr>
            <w:r>
              <w:rPr>
                <w:sz w:val="18"/>
                <w:szCs w:val="24"/>
              </w:rPr>
              <w:t>标准差</w:t>
            </w:r>
          </w:p>
        </w:tc>
      </w:tr>
      <w:tr w:rsidR="0089417D" w14:paraId="637DC3B5" w14:textId="77777777">
        <w:tc>
          <w:tcPr>
            <w:tcW w:w="2151" w:type="dxa"/>
            <w:tcBorders>
              <w:top w:val="single" w:sz="16" w:space="0" w:color="000000"/>
              <w:left w:val="single" w:sz="16" w:space="0" w:color="000000"/>
              <w:bottom w:val="nil"/>
              <w:right w:val="single" w:sz="16" w:space="0" w:color="000000"/>
              <w:tl2br w:val="nil"/>
              <w:tr2bl w:val="nil"/>
            </w:tcBorders>
            <w:shd w:val="clear" w:color="auto" w:fill="FFFFFF"/>
          </w:tcPr>
          <w:p w14:paraId="356F1240" w14:textId="77777777" w:rsidR="0089417D" w:rsidRDefault="00C0458A">
            <w:pPr>
              <w:spacing w:line="320" w:lineRule="atLeast"/>
              <w:ind w:left="60" w:right="60"/>
              <w:rPr>
                <w:sz w:val="18"/>
                <w:szCs w:val="24"/>
              </w:rPr>
            </w:pPr>
            <w:proofErr w:type="spellStart"/>
            <w:r>
              <w:rPr>
                <w:sz w:val="18"/>
                <w:szCs w:val="24"/>
              </w:rPr>
              <w:t>ln_boxoffice</w:t>
            </w:r>
            <w:proofErr w:type="spellEnd"/>
          </w:p>
        </w:tc>
        <w:tc>
          <w:tcPr>
            <w:tcW w:w="1010" w:type="dxa"/>
            <w:tcBorders>
              <w:top w:val="single" w:sz="16" w:space="0" w:color="000000"/>
              <w:left w:val="single" w:sz="16" w:space="0" w:color="000000"/>
              <w:bottom w:val="nil"/>
              <w:right w:val="single" w:sz="8" w:space="0" w:color="000000"/>
              <w:tl2br w:val="nil"/>
              <w:tr2bl w:val="nil"/>
            </w:tcBorders>
            <w:shd w:val="clear" w:color="auto" w:fill="FFFFFF"/>
          </w:tcPr>
          <w:p w14:paraId="011BE224" w14:textId="77777777" w:rsidR="0089417D" w:rsidRDefault="00C0458A">
            <w:pPr>
              <w:spacing w:line="320" w:lineRule="atLeast"/>
              <w:ind w:left="60" w:right="60"/>
              <w:jc w:val="right"/>
              <w:rPr>
                <w:sz w:val="18"/>
                <w:szCs w:val="24"/>
              </w:rPr>
            </w:pPr>
            <w:r>
              <w:rPr>
                <w:sz w:val="18"/>
                <w:szCs w:val="24"/>
              </w:rPr>
              <w:t>99</w:t>
            </w:r>
          </w:p>
        </w:tc>
        <w:tc>
          <w:tcPr>
            <w:tcW w:w="1403" w:type="dxa"/>
            <w:tcBorders>
              <w:top w:val="single" w:sz="16" w:space="0" w:color="000000"/>
              <w:left w:val="single" w:sz="8" w:space="0" w:color="000000"/>
              <w:bottom w:val="nil"/>
              <w:right w:val="single" w:sz="8" w:space="0" w:color="000000"/>
              <w:tl2br w:val="nil"/>
              <w:tr2bl w:val="nil"/>
            </w:tcBorders>
            <w:shd w:val="clear" w:color="auto" w:fill="FFFFFF"/>
          </w:tcPr>
          <w:p w14:paraId="25BF3E18" w14:textId="77777777" w:rsidR="0089417D" w:rsidRDefault="00C0458A">
            <w:pPr>
              <w:spacing w:line="320" w:lineRule="atLeast"/>
              <w:ind w:left="60" w:right="60"/>
              <w:jc w:val="right"/>
              <w:rPr>
                <w:sz w:val="18"/>
                <w:szCs w:val="24"/>
              </w:rPr>
            </w:pPr>
            <w:r>
              <w:rPr>
                <w:sz w:val="18"/>
                <w:szCs w:val="24"/>
              </w:rPr>
              <w:t>4.248652465000</w:t>
            </w:r>
          </w:p>
        </w:tc>
        <w:tc>
          <w:tcPr>
            <w:tcW w:w="1404" w:type="dxa"/>
            <w:tcBorders>
              <w:top w:val="single" w:sz="16" w:space="0" w:color="000000"/>
              <w:left w:val="single" w:sz="8" w:space="0" w:color="000000"/>
              <w:bottom w:val="nil"/>
              <w:right w:val="single" w:sz="8" w:space="0" w:color="000000"/>
              <w:tl2br w:val="nil"/>
              <w:tr2bl w:val="nil"/>
            </w:tcBorders>
            <w:shd w:val="clear" w:color="auto" w:fill="FFFFFF"/>
          </w:tcPr>
          <w:p w14:paraId="34BDEF58" w14:textId="77777777" w:rsidR="0089417D" w:rsidRDefault="00C0458A">
            <w:pPr>
              <w:spacing w:line="320" w:lineRule="atLeast"/>
              <w:ind w:left="60" w:right="60"/>
              <w:jc w:val="right"/>
              <w:rPr>
                <w:sz w:val="18"/>
                <w:szCs w:val="24"/>
              </w:rPr>
            </w:pPr>
            <w:r>
              <w:rPr>
                <w:sz w:val="18"/>
                <w:szCs w:val="24"/>
              </w:rPr>
              <w:t>7.506746330000</w:t>
            </w:r>
          </w:p>
        </w:tc>
        <w:tc>
          <w:tcPr>
            <w:tcW w:w="1404" w:type="dxa"/>
            <w:tcBorders>
              <w:top w:val="single" w:sz="16" w:space="0" w:color="000000"/>
              <w:left w:val="single" w:sz="8" w:space="0" w:color="000000"/>
              <w:bottom w:val="nil"/>
              <w:right w:val="single" w:sz="8" w:space="0" w:color="000000"/>
              <w:tl2br w:val="nil"/>
              <w:tr2bl w:val="nil"/>
            </w:tcBorders>
            <w:shd w:val="clear" w:color="auto" w:fill="FFFFFF"/>
          </w:tcPr>
          <w:p w14:paraId="7593D307" w14:textId="77777777" w:rsidR="0089417D" w:rsidRDefault="00C0458A">
            <w:pPr>
              <w:spacing w:line="320" w:lineRule="atLeast"/>
              <w:ind w:left="60" w:right="60"/>
              <w:jc w:val="right"/>
              <w:rPr>
                <w:sz w:val="18"/>
                <w:szCs w:val="24"/>
              </w:rPr>
            </w:pPr>
            <w:r>
              <w:rPr>
                <w:sz w:val="18"/>
                <w:szCs w:val="24"/>
              </w:rPr>
              <w:t>6.56433019187879</w:t>
            </w:r>
          </w:p>
        </w:tc>
        <w:tc>
          <w:tcPr>
            <w:tcW w:w="1404" w:type="dxa"/>
            <w:tcBorders>
              <w:top w:val="single" w:sz="16" w:space="0" w:color="000000"/>
              <w:left w:val="single" w:sz="8" w:space="0" w:color="000000"/>
              <w:bottom w:val="nil"/>
              <w:right w:val="single" w:sz="16" w:space="0" w:color="000000"/>
              <w:tl2br w:val="nil"/>
              <w:tr2bl w:val="nil"/>
            </w:tcBorders>
            <w:shd w:val="clear" w:color="auto" w:fill="FFFFFF"/>
          </w:tcPr>
          <w:p w14:paraId="4313A3C0" w14:textId="77777777" w:rsidR="0089417D" w:rsidRDefault="00C0458A">
            <w:pPr>
              <w:spacing w:line="320" w:lineRule="atLeast"/>
              <w:ind w:left="60" w:right="60"/>
              <w:jc w:val="right"/>
              <w:rPr>
                <w:sz w:val="18"/>
                <w:szCs w:val="24"/>
              </w:rPr>
            </w:pPr>
            <w:r>
              <w:rPr>
                <w:sz w:val="18"/>
                <w:szCs w:val="24"/>
              </w:rPr>
              <w:t>.866596368713536</w:t>
            </w:r>
          </w:p>
        </w:tc>
      </w:tr>
      <w:tr w:rsidR="0089417D" w14:paraId="762DFF89" w14:textId="77777777">
        <w:tc>
          <w:tcPr>
            <w:tcW w:w="2151" w:type="dxa"/>
            <w:tcBorders>
              <w:top w:val="nil"/>
              <w:left w:val="single" w:sz="16" w:space="0" w:color="000000"/>
              <w:bottom w:val="nil"/>
              <w:right w:val="single" w:sz="16" w:space="0" w:color="000000"/>
              <w:tl2br w:val="nil"/>
              <w:tr2bl w:val="nil"/>
            </w:tcBorders>
            <w:shd w:val="clear" w:color="auto" w:fill="FFFFFF"/>
          </w:tcPr>
          <w:p w14:paraId="6AC9D11D" w14:textId="77777777" w:rsidR="0089417D" w:rsidRDefault="00C0458A">
            <w:pPr>
              <w:spacing w:line="320" w:lineRule="atLeast"/>
              <w:ind w:left="60" w:right="60"/>
              <w:rPr>
                <w:sz w:val="18"/>
                <w:szCs w:val="24"/>
              </w:rPr>
            </w:pPr>
            <w:r>
              <w:rPr>
                <w:sz w:val="18"/>
                <w:szCs w:val="24"/>
              </w:rPr>
              <w:t>schedule</w:t>
            </w:r>
          </w:p>
        </w:tc>
        <w:tc>
          <w:tcPr>
            <w:tcW w:w="1010" w:type="dxa"/>
            <w:tcBorders>
              <w:top w:val="nil"/>
              <w:left w:val="single" w:sz="16" w:space="0" w:color="000000"/>
              <w:bottom w:val="nil"/>
              <w:right w:val="single" w:sz="8" w:space="0" w:color="000000"/>
              <w:tl2br w:val="nil"/>
              <w:tr2bl w:val="nil"/>
            </w:tcBorders>
            <w:shd w:val="clear" w:color="auto" w:fill="FFFFFF"/>
          </w:tcPr>
          <w:p w14:paraId="5B6847FC" w14:textId="77777777" w:rsidR="0089417D" w:rsidRDefault="00C0458A">
            <w:pPr>
              <w:spacing w:line="320" w:lineRule="atLeast"/>
              <w:ind w:left="60" w:right="60"/>
              <w:jc w:val="right"/>
              <w:rPr>
                <w:sz w:val="18"/>
                <w:szCs w:val="24"/>
              </w:rPr>
            </w:pPr>
            <w:r>
              <w:rPr>
                <w:sz w:val="18"/>
                <w:szCs w:val="24"/>
              </w:rPr>
              <w:t>99</w:t>
            </w:r>
          </w:p>
        </w:tc>
        <w:tc>
          <w:tcPr>
            <w:tcW w:w="1403" w:type="dxa"/>
            <w:tcBorders>
              <w:top w:val="nil"/>
              <w:left w:val="single" w:sz="8" w:space="0" w:color="000000"/>
              <w:bottom w:val="nil"/>
              <w:right w:val="single" w:sz="8" w:space="0" w:color="000000"/>
              <w:tl2br w:val="nil"/>
              <w:tr2bl w:val="nil"/>
            </w:tcBorders>
            <w:shd w:val="clear" w:color="auto" w:fill="FFFFFF"/>
          </w:tcPr>
          <w:p w14:paraId="4A9E7187" w14:textId="77777777" w:rsidR="0089417D" w:rsidRDefault="00C0458A">
            <w:pPr>
              <w:spacing w:line="320" w:lineRule="atLeast"/>
              <w:ind w:left="60" w:right="60"/>
              <w:jc w:val="right"/>
              <w:rPr>
                <w:sz w:val="18"/>
                <w:szCs w:val="24"/>
              </w:rPr>
            </w:pPr>
            <w:r>
              <w:rPr>
                <w:sz w:val="18"/>
                <w:szCs w:val="24"/>
              </w:rPr>
              <w:t>.090092419000</w:t>
            </w:r>
          </w:p>
        </w:tc>
        <w:tc>
          <w:tcPr>
            <w:tcW w:w="1404" w:type="dxa"/>
            <w:tcBorders>
              <w:top w:val="nil"/>
              <w:left w:val="single" w:sz="8" w:space="0" w:color="000000"/>
              <w:bottom w:val="nil"/>
              <w:right w:val="single" w:sz="8" w:space="0" w:color="000000"/>
              <w:tl2br w:val="nil"/>
              <w:tr2bl w:val="nil"/>
            </w:tcBorders>
            <w:shd w:val="clear" w:color="auto" w:fill="FFFFFF"/>
          </w:tcPr>
          <w:p w14:paraId="3B761FDC" w14:textId="77777777" w:rsidR="0089417D" w:rsidRDefault="00C0458A">
            <w:pPr>
              <w:spacing w:line="320" w:lineRule="atLeast"/>
              <w:ind w:left="60" w:right="60"/>
              <w:jc w:val="right"/>
              <w:rPr>
                <w:sz w:val="18"/>
                <w:szCs w:val="24"/>
              </w:rPr>
            </w:pPr>
            <w:r>
              <w:rPr>
                <w:sz w:val="18"/>
                <w:szCs w:val="24"/>
              </w:rPr>
              <w:t>7.506909091000</w:t>
            </w:r>
          </w:p>
        </w:tc>
        <w:tc>
          <w:tcPr>
            <w:tcW w:w="1404" w:type="dxa"/>
            <w:tcBorders>
              <w:top w:val="nil"/>
              <w:left w:val="single" w:sz="8" w:space="0" w:color="000000"/>
              <w:bottom w:val="nil"/>
              <w:right w:val="single" w:sz="8" w:space="0" w:color="000000"/>
              <w:tl2br w:val="nil"/>
              <w:tr2bl w:val="nil"/>
            </w:tcBorders>
            <w:shd w:val="clear" w:color="auto" w:fill="FFFFFF"/>
          </w:tcPr>
          <w:p w14:paraId="3DB11044" w14:textId="77777777" w:rsidR="0089417D" w:rsidRDefault="00C0458A">
            <w:pPr>
              <w:spacing w:line="320" w:lineRule="atLeast"/>
              <w:ind w:left="60" w:right="60"/>
              <w:jc w:val="right"/>
              <w:rPr>
                <w:sz w:val="18"/>
                <w:szCs w:val="24"/>
              </w:rPr>
            </w:pPr>
            <w:r>
              <w:rPr>
                <w:sz w:val="18"/>
                <w:szCs w:val="24"/>
              </w:rPr>
              <w:t>6.46364382562626</w:t>
            </w:r>
          </w:p>
        </w:tc>
        <w:tc>
          <w:tcPr>
            <w:tcW w:w="1404" w:type="dxa"/>
            <w:tcBorders>
              <w:top w:val="nil"/>
              <w:left w:val="single" w:sz="8" w:space="0" w:color="000000"/>
              <w:bottom w:val="nil"/>
              <w:right w:val="single" w:sz="16" w:space="0" w:color="000000"/>
              <w:tl2br w:val="nil"/>
              <w:tr2bl w:val="nil"/>
            </w:tcBorders>
            <w:shd w:val="clear" w:color="auto" w:fill="FFFFFF"/>
          </w:tcPr>
          <w:p w14:paraId="4CC9D645" w14:textId="77777777" w:rsidR="0089417D" w:rsidRDefault="00C0458A">
            <w:pPr>
              <w:spacing w:line="320" w:lineRule="atLeast"/>
              <w:ind w:left="60" w:right="60"/>
              <w:jc w:val="right"/>
              <w:rPr>
                <w:sz w:val="18"/>
                <w:szCs w:val="24"/>
              </w:rPr>
            </w:pPr>
            <w:r>
              <w:rPr>
                <w:sz w:val="18"/>
                <w:szCs w:val="24"/>
              </w:rPr>
              <w:t>1.176834900695639</w:t>
            </w:r>
          </w:p>
        </w:tc>
      </w:tr>
      <w:tr w:rsidR="0089417D" w14:paraId="729EF3C5" w14:textId="77777777">
        <w:tc>
          <w:tcPr>
            <w:tcW w:w="2151" w:type="dxa"/>
            <w:tcBorders>
              <w:top w:val="nil"/>
              <w:left w:val="single" w:sz="16" w:space="0" w:color="000000"/>
              <w:bottom w:val="nil"/>
              <w:right w:val="single" w:sz="16" w:space="0" w:color="000000"/>
              <w:tl2br w:val="nil"/>
              <w:tr2bl w:val="nil"/>
            </w:tcBorders>
            <w:shd w:val="clear" w:color="auto" w:fill="FFFFFF"/>
          </w:tcPr>
          <w:p w14:paraId="5DB12F3E" w14:textId="77777777" w:rsidR="0089417D" w:rsidRDefault="00C0458A">
            <w:pPr>
              <w:spacing w:line="320" w:lineRule="atLeast"/>
              <w:ind w:left="60" w:right="60"/>
              <w:rPr>
                <w:sz w:val="18"/>
                <w:szCs w:val="24"/>
              </w:rPr>
            </w:pPr>
            <w:r>
              <w:rPr>
                <w:sz w:val="18"/>
                <w:szCs w:val="24"/>
              </w:rPr>
              <w:t>original</w:t>
            </w:r>
          </w:p>
        </w:tc>
        <w:tc>
          <w:tcPr>
            <w:tcW w:w="1010" w:type="dxa"/>
            <w:tcBorders>
              <w:top w:val="nil"/>
              <w:left w:val="single" w:sz="16" w:space="0" w:color="000000"/>
              <w:bottom w:val="nil"/>
              <w:right w:val="single" w:sz="8" w:space="0" w:color="000000"/>
              <w:tl2br w:val="nil"/>
              <w:tr2bl w:val="nil"/>
            </w:tcBorders>
            <w:shd w:val="clear" w:color="auto" w:fill="FFFFFF"/>
          </w:tcPr>
          <w:p w14:paraId="716E3CC1" w14:textId="77777777" w:rsidR="0089417D" w:rsidRDefault="00C0458A">
            <w:pPr>
              <w:spacing w:line="320" w:lineRule="atLeast"/>
              <w:ind w:left="60" w:right="60"/>
              <w:jc w:val="right"/>
              <w:rPr>
                <w:sz w:val="18"/>
                <w:szCs w:val="24"/>
              </w:rPr>
            </w:pPr>
            <w:r>
              <w:rPr>
                <w:sz w:val="18"/>
                <w:szCs w:val="24"/>
              </w:rPr>
              <w:t>99</w:t>
            </w:r>
          </w:p>
        </w:tc>
        <w:tc>
          <w:tcPr>
            <w:tcW w:w="1403" w:type="dxa"/>
            <w:tcBorders>
              <w:top w:val="nil"/>
              <w:left w:val="single" w:sz="8" w:space="0" w:color="000000"/>
              <w:bottom w:val="nil"/>
              <w:right w:val="single" w:sz="8" w:space="0" w:color="000000"/>
              <w:tl2br w:val="nil"/>
              <w:tr2bl w:val="nil"/>
            </w:tcBorders>
            <w:shd w:val="clear" w:color="auto" w:fill="FFFFFF"/>
          </w:tcPr>
          <w:p w14:paraId="2D1DB326" w14:textId="77777777" w:rsidR="0089417D" w:rsidRDefault="00C0458A">
            <w:pPr>
              <w:spacing w:line="320" w:lineRule="atLeast"/>
              <w:ind w:left="60" w:right="60"/>
              <w:jc w:val="right"/>
              <w:rPr>
                <w:sz w:val="18"/>
                <w:szCs w:val="24"/>
              </w:rPr>
            </w:pPr>
            <w:r>
              <w:rPr>
                <w:sz w:val="18"/>
                <w:szCs w:val="24"/>
              </w:rPr>
              <w:t>1.217939240000</w:t>
            </w:r>
          </w:p>
        </w:tc>
        <w:tc>
          <w:tcPr>
            <w:tcW w:w="1404" w:type="dxa"/>
            <w:tcBorders>
              <w:top w:val="nil"/>
              <w:left w:val="single" w:sz="8" w:space="0" w:color="000000"/>
              <w:bottom w:val="nil"/>
              <w:right w:val="single" w:sz="8" w:space="0" w:color="000000"/>
              <w:tl2br w:val="nil"/>
              <w:tr2bl w:val="nil"/>
            </w:tcBorders>
            <w:shd w:val="clear" w:color="auto" w:fill="FFFFFF"/>
          </w:tcPr>
          <w:p w14:paraId="676E762B" w14:textId="77777777" w:rsidR="0089417D" w:rsidRDefault="00C0458A">
            <w:pPr>
              <w:spacing w:line="320" w:lineRule="atLeast"/>
              <w:ind w:left="60" w:right="60"/>
              <w:jc w:val="right"/>
              <w:rPr>
                <w:sz w:val="18"/>
                <w:szCs w:val="24"/>
              </w:rPr>
            </w:pPr>
            <w:r>
              <w:rPr>
                <w:sz w:val="18"/>
                <w:szCs w:val="24"/>
              </w:rPr>
              <w:t>7.492233233000</w:t>
            </w:r>
          </w:p>
        </w:tc>
        <w:tc>
          <w:tcPr>
            <w:tcW w:w="1404" w:type="dxa"/>
            <w:tcBorders>
              <w:top w:val="nil"/>
              <w:left w:val="single" w:sz="8" w:space="0" w:color="000000"/>
              <w:bottom w:val="nil"/>
              <w:right w:val="single" w:sz="8" w:space="0" w:color="000000"/>
              <w:tl2br w:val="nil"/>
              <w:tr2bl w:val="nil"/>
            </w:tcBorders>
            <w:shd w:val="clear" w:color="auto" w:fill="FFFFFF"/>
          </w:tcPr>
          <w:p w14:paraId="13B846C3" w14:textId="77777777" w:rsidR="0089417D" w:rsidRDefault="00C0458A">
            <w:pPr>
              <w:spacing w:line="320" w:lineRule="atLeast"/>
              <w:ind w:left="60" w:right="60"/>
              <w:jc w:val="right"/>
              <w:rPr>
                <w:sz w:val="18"/>
                <w:szCs w:val="24"/>
              </w:rPr>
            </w:pPr>
            <w:r>
              <w:rPr>
                <w:sz w:val="18"/>
                <w:szCs w:val="24"/>
              </w:rPr>
              <w:t>6.54583405421212</w:t>
            </w:r>
          </w:p>
        </w:tc>
        <w:tc>
          <w:tcPr>
            <w:tcW w:w="1404" w:type="dxa"/>
            <w:tcBorders>
              <w:top w:val="nil"/>
              <w:left w:val="single" w:sz="8" w:space="0" w:color="000000"/>
              <w:bottom w:val="nil"/>
              <w:right w:val="single" w:sz="16" w:space="0" w:color="000000"/>
              <w:tl2br w:val="nil"/>
              <w:tr2bl w:val="nil"/>
            </w:tcBorders>
            <w:shd w:val="clear" w:color="auto" w:fill="FFFFFF"/>
          </w:tcPr>
          <w:p w14:paraId="1F7F52FA" w14:textId="77777777" w:rsidR="0089417D" w:rsidRDefault="00C0458A">
            <w:pPr>
              <w:spacing w:line="320" w:lineRule="atLeast"/>
              <w:ind w:left="60" w:right="60"/>
              <w:jc w:val="right"/>
              <w:rPr>
                <w:sz w:val="18"/>
                <w:szCs w:val="24"/>
              </w:rPr>
            </w:pPr>
            <w:r>
              <w:rPr>
                <w:sz w:val="18"/>
                <w:szCs w:val="24"/>
              </w:rPr>
              <w:t>1.025681119559511</w:t>
            </w:r>
          </w:p>
        </w:tc>
      </w:tr>
      <w:tr w:rsidR="0089417D" w14:paraId="61EED47D" w14:textId="77777777">
        <w:tc>
          <w:tcPr>
            <w:tcW w:w="2151" w:type="dxa"/>
            <w:tcBorders>
              <w:top w:val="nil"/>
              <w:left w:val="single" w:sz="16" w:space="0" w:color="000000"/>
              <w:bottom w:val="nil"/>
              <w:right w:val="single" w:sz="16" w:space="0" w:color="000000"/>
              <w:tl2br w:val="nil"/>
              <w:tr2bl w:val="nil"/>
            </w:tcBorders>
            <w:shd w:val="clear" w:color="auto" w:fill="FFFFFF"/>
          </w:tcPr>
          <w:p w14:paraId="56FABA2F" w14:textId="77777777" w:rsidR="0089417D" w:rsidRDefault="00C0458A">
            <w:pPr>
              <w:spacing w:line="320" w:lineRule="atLeast"/>
              <w:ind w:left="60" w:right="60"/>
              <w:rPr>
                <w:sz w:val="18"/>
                <w:szCs w:val="24"/>
              </w:rPr>
            </w:pPr>
            <w:r>
              <w:rPr>
                <w:sz w:val="18"/>
                <w:szCs w:val="24"/>
              </w:rPr>
              <w:t>marketing</w:t>
            </w:r>
          </w:p>
        </w:tc>
        <w:tc>
          <w:tcPr>
            <w:tcW w:w="1010" w:type="dxa"/>
            <w:tcBorders>
              <w:top w:val="nil"/>
              <w:left w:val="single" w:sz="16" w:space="0" w:color="000000"/>
              <w:bottom w:val="nil"/>
              <w:right w:val="single" w:sz="8" w:space="0" w:color="000000"/>
              <w:tl2br w:val="nil"/>
              <w:tr2bl w:val="nil"/>
            </w:tcBorders>
            <w:shd w:val="clear" w:color="auto" w:fill="FFFFFF"/>
          </w:tcPr>
          <w:p w14:paraId="6BC59362" w14:textId="77777777" w:rsidR="0089417D" w:rsidRDefault="00C0458A">
            <w:pPr>
              <w:spacing w:line="320" w:lineRule="atLeast"/>
              <w:ind w:left="60" w:right="60"/>
              <w:jc w:val="right"/>
              <w:rPr>
                <w:sz w:val="18"/>
                <w:szCs w:val="24"/>
              </w:rPr>
            </w:pPr>
            <w:r>
              <w:rPr>
                <w:sz w:val="18"/>
                <w:szCs w:val="24"/>
              </w:rPr>
              <w:t>99</w:t>
            </w:r>
          </w:p>
        </w:tc>
        <w:tc>
          <w:tcPr>
            <w:tcW w:w="1403" w:type="dxa"/>
            <w:tcBorders>
              <w:top w:val="nil"/>
              <w:left w:val="single" w:sz="8" w:space="0" w:color="000000"/>
              <w:bottom w:val="nil"/>
              <w:right w:val="single" w:sz="8" w:space="0" w:color="000000"/>
              <w:tl2br w:val="nil"/>
              <w:tr2bl w:val="nil"/>
            </w:tcBorders>
            <w:shd w:val="clear" w:color="auto" w:fill="FFFFFF"/>
          </w:tcPr>
          <w:p w14:paraId="15B40F8A" w14:textId="77777777" w:rsidR="0089417D" w:rsidRDefault="00C0458A">
            <w:pPr>
              <w:spacing w:line="320" w:lineRule="atLeast"/>
              <w:ind w:left="60" w:right="60"/>
              <w:jc w:val="right"/>
              <w:rPr>
                <w:sz w:val="18"/>
                <w:szCs w:val="24"/>
              </w:rPr>
            </w:pPr>
            <w:r>
              <w:rPr>
                <w:sz w:val="18"/>
                <w:szCs w:val="24"/>
              </w:rPr>
              <w:t>1.76712739900</w:t>
            </w:r>
            <w:r>
              <w:rPr>
                <w:sz w:val="18"/>
                <w:szCs w:val="24"/>
              </w:rPr>
              <w:lastRenderedPageBreak/>
              <w:t>0</w:t>
            </w:r>
          </w:p>
        </w:tc>
        <w:tc>
          <w:tcPr>
            <w:tcW w:w="1404" w:type="dxa"/>
            <w:tcBorders>
              <w:top w:val="nil"/>
              <w:left w:val="single" w:sz="8" w:space="0" w:color="000000"/>
              <w:bottom w:val="nil"/>
              <w:right w:val="single" w:sz="8" w:space="0" w:color="000000"/>
              <w:tl2br w:val="nil"/>
              <w:tr2bl w:val="nil"/>
            </w:tcBorders>
            <w:shd w:val="clear" w:color="auto" w:fill="FFFFFF"/>
          </w:tcPr>
          <w:p w14:paraId="37C4DB34" w14:textId="77777777" w:rsidR="0089417D" w:rsidRDefault="00C0458A">
            <w:pPr>
              <w:spacing w:line="320" w:lineRule="atLeast"/>
              <w:ind w:left="60" w:right="60"/>
              <w:jc w:val="right"/>
              <w:rPr>
                <w:sz w:val="18"/>
                <w:szCs w:val="24"/>
              </w:rPr>
            </w:pPr>
            <w:r>
              <w:rPr>
                <w:sz w:val="18"/>
                <w:szCs w:val="24"/>
              </w:rPr>
              <w:lastRenderedPageBreak/>
              <w:t>7.49504475700</w:t>
            </w:r>
            <w:r>
              <w:rPr>
                <w:sz w:val="18"/>
                <w:szCs w:val="24"/>
              </w:rPr>
              <w:lastRenderedPageBreak/>
              <w:t>0</w:t>
            </w:r>
          </w:p>
        </w:tc>
        <w:tc>
          <w:tcPr>
            <w:tcW w:w="1404" w:type="dxa"/>
            <w:tcBorders>
              <w:top w:val="nil"/>
              <w:left w:val="single" w:sz="8" w:space="0" w:color="000000"/>
              <w:bottom w:val="nil"/>
              <w:right w:val="single" w:sz="8" w:space="0" w:color="000000"/>
              <w:tl2br w:val="nil"/>
              <w:tr2bl w:val="nil"/>
            </w:tcBorders>
            <w:shd w:val="clear" w:color="auto" w:fill="FFFFFF"/>
          </w:tcPr>
          <w:p w14:paraId="161A2AF7" w14:textId="77777777" w:rsidR="0089417D" w:rsidRDefault="00C0458A">
            <w:pPr>
              <w:spacing w:line="320" w:lineRule="atLeast"/>
              <w:ind w:left="60" w:right="60"/>
              <w:jc w:val="right"/>
              <w:rPr>
                <w:sz w:val="18"/>
                <w:szCs w:val="24"/>
              </w:rPr>
            </w:pPr>
            <w:r>
              <w:rPr>
                <w:sz w:val="18"/>
                <w:szCs w:val="24"/>
              </w:rPr>
              <w:lastRenderedPageBreak/>
              <w:t>6.46063282340</w:t>
            </w:r>
            <w:r>
              <w:rPr>
                <w:sz w:val="18"/>
                <w:szCs w:val="24"/>
              </w:rPr>
              <w:lastRenderedPageBreak/>
              <w:t>404</w:t>
            </w:r>
          </w:p>
        </w:tc>
        <w:tc>
          <w:tcPr>
            <w:tcW w:w="1404" w:type="dxa"/>
            <w:tcBorders>
              <w:top w:val="nil"/>
              <w:left w:val="single" w:sz="8" w:space="0" w:color="000000"/>
              <w:bottom w:val="nil"/>
              <w:right w:val="single" w:sz="16" w:space="0" w:color="000000"/>
              <w:tl2br w:val="nil"/>
              <w:tr2bl w:val="nil"/>
            </w:tcBorders>
            <w:shd w:val="clear" w:color="auto" w:fill="FFFFFF"/>
          </w:tcPr>
          <w:p w14:paraId="04EF0DBE" w14:textId="77777777" w:rsidR="0089417D" w:rsidRDefault="00C0458A">
            <w:pPr>
              <w:spacing w:line="320" w:lineRule="atLeast"/>
              <w:ind w:left="60" w:right="60"/>
              <w:jc w:val="right"/>
              <w:rPr>
                <w:sz w:val="18"/>
                <w:szCs w:val="24"/>
              </w:rPr>
            </w:pPr>
            <w:r>
              <w:rPr>
                <w:sz w:val="18"/>
                <w:szCs w:val="24"/>
              </w:rPr>
              <w:lastRenderedPageBreak/>
              <w:t>1.11104606552</w:t>
            </w:r>
            <w:r>
              <w:rPr>
                <w:sz w:val="18"/>
                <w:szCs w:val="24"/>
              </w:rPr>
              <w:lastRenderedPageBreak/>
              <w:t>2762</w:t>
            </w:r>
          </w:p>
        </w:tc>
      </w:tr>
      <w:tr w:rsidR="0089417D" w14:paraId="4C752B5C" w14:textId="77777777">
        <w:tc>
          <w:tcPr>
            <w:tcW w:w="2151" w:type="dxa"/>
            <w:tcBorders>
              <w:top w:val="nil"/>
              <w:left w:val="single" w:sz="16" w:space="0" w:color="000000"/>
              <w:bottom w:val="nil"/>
              <w:right w:val="single" w:sz="16" w:space="0" w:color="000000"/>
              <w:tl2br w:val="nil"/>
              <w:tr2bl w:val="nil"/>
            </w:tcBorders>
            <w:shd w:val="clear" w:color="auto" w:fill="FFFFFF"/>
          </w:tcPr>
          <w:p w14:paraId="225AAE88" w14:textId="77777777" w:rsidR="0089417D" w:rsidRDefault="00C0458A">
            <w:pPr>
              <w:spacing w:line="320" w:lineRule="atLeast"/>
              <w:ind w:left="60" w:right="60"/>
              <w:rPr>
                <w:sz w:val="18"/>
                <w:szCs w:val="24"/>
              </w:rPr>
            </w:pPr>
            <w:r>
              <w:rPr>
                <w:sz w:val="18"/>
                <w:szCs w:val="24"/>
              </w:rPr>
              <w:lastRenderedPageBreak/>
              <w:t>d2d</w:t>
            </w:r>
          </w:p>
        </w:tc>
        <w:tc>
          <w:tcPr>
            <w:tcW w:w="1010" w:type="dxa"/>
            <w:tcBorders>
              <w:top w:val="nil"/>
              <w:left w:val="single" w:sz="16" w:space="0" w:color="000000"/>
              <w:bottom w:val="nil"/>
              <w:right w:val="single" w:sz="8" w:space="0" w:color="000000"/>
              <w:tl2br w:val="nil"/>
              <w:tr2bl w:val="nil"/>
            </w:tcBorders>
            <w:shd w:val="clear" w:color="auto" w:fill="FFFFFF"/>
          </w:tcPr>
          <w:p w14:paraId="0BE65932" w14:textId="77777777" w:rsidR="0089417D" w:rsidRDefault="00C0458A">
            <w:pPr>
              <w:spacing w:line="320" w:lineRule="atLeast"/>
              <w:ind w:left="60" w:right="60"/>
              <w:jc w:val="right"/>
              <w:rPr>
                <w:sz w:val="18"/>
                <w:szCs w:val="24"/>
              </w:rPr>
            </w:pPr>
            <w:r>
              <w:rPr>
                <w:sz w:val="18"/>
                <w:szCs w:val="24"/>
              </w:rPr>
              <w:t>99</w:t>
            </w:r>
          </w:p>
        </w:tc>
        <w:tc>
          <w:tcPr>
            <w:tcW w:w="1403" w:type="dxa"/>
            <w:tcBorders>
              <w:top w:val="nil"/>
              <w:left w:val="single" w:sz="8" w:space="0" w:color="000000"/>
              <w:bottom w:val="nil"/>
              <w:right w:val="single" w:sz="8" w:space="0" w:color="000000"/>
              <w:tl2br w:val="nil"/>
              <w:tr2bl w:val="nil"/>
            </w:tcBorders>
            <w:shd w:val="clear" w:color="auto" w:fill="FFFFFF"/>
          </w:tcPr>
          <w:p w14:paraId="1EF89913" w14:textId="77777777" w:rsidR="0089417D" w:rsidRDefault="00C0458A">
            <w:pPr>
              <w:spacing w:line="320" w:lineRule="atLeast"/>
              <w:ind w:left="60" w:right="60"/>
              <w:jc w:val="right"/>
              <w:rPr>
                <w:sz w:val="18"/>
                <w:szCs w:val="24"/>
              </w:rPr>
            </w:pPr>
            <w:r>
              <w:rPr>
                <w:sz w:val="18"/>
                <w:szCs w:val="24"/>
              </w:rPr>
              <w:t>3.347800600000</w:t>
            </w:r>
          </w:p>
        </w:tc>
        <w:tc>
          <w:tcPr>
            <w:tcW w:w="1404" w:type="dxa"/>
            <w:tcBorders>
              <w:top w:val="nil"/>
              <w:left w:val="single" w:sz="8" w:space="0" w:color="000000"/>
              <w:bottom w:val="nil"/>
              <w:right w:val="single" w:sz="8" w:space="0" w:color="000000"/>
              <w:tl2br w:val="nil"/>
              <w:tr2bl w:val="nil"/>
            </w:tcBorders>
            <w:shd w:val="clear" w:color="auto" w:fill="FFFFFF"/>
          </w:tcPr>
          <w:p w14:paraId="42153370" w14:textId="77777777" w:rsidR="0089417D" w:rsidRDefault="00C0458A">
            <w:pPr>
              <w:spacing w:line="320" w:lineRule="atLeast"/>
              <w:ind w:left="60" w:right="60"/>
              <w:jc w:val="right"/>
              <w:rPr>
                <w:sz w:val="18"/>
                <w:szCs w:val="24"/>
              </w:rPr>
            </w:pPr>
            <w:r>
              <w:rPr>
                <w:sz w:val="18"/>
                <w:szCs w:val="24"/>
              </w:rPr>
              <w:t>7.505214143000</w:t>
            </w:r>
          </w:p>
        </w:tc>
        <w:tc>
          <w:tcPr>
            <w:tcW w:w="1404" w:type="dxa"/>
            <w:tcBorders>
              <w:top w:val="nil"/>
              <w:left w:val="single" w:sz="8" w:space="0" w:color="000000"/>
              <w:bottom w:val="nil"/>
              <w:right w:val="single" w:sz="8" w:space="0" w:color="000000"/>
              <w:tl2br w:val="nil"/>
              <w:tr2bl w:val="nil"/>
            </w:tcBorders>
            <w:shd w:val="clear" w:color="auto" w:fill="FFFFFF"/>
          </w:tcPr>
          <w:p w14:paraId="426318BE" w14:textId="77777777" w:rsidR="0089417D" w:rsidRDefault="00C0458A">
            <w:pPr>
              <w:spacing w:line="320" w:lineRule="atLeast"/>
              <w:ind w:left="60" w:right="60"/>
              <w:jc w:val="right"/>
              <w:rPr>
                <w:sz w:val="18"/>
                <w:szCs w:val="24"/>
              </w:rPr>
            </w:pPr>
            <w:r>
              <w:rPr>
                <w:sz w:val="18"/>
                <w:szCs w:val="24"/>
              </w:rPr>
              <w:t>6.50232609313131</w:t>
            </w:r>
          </w:p>
        </w:tc>
        <w:tc>
          <w:tcPr>
            <w:tcW w:w="1404" w:type="dxa"/>
            <w:tcBorders>
              <w:top w:val="nil"/>
              <w:left w:val="single" w:sz="8" w:space="0" w:color="000000"/>
              <w:bottom w:val="nil"/>
              <w:right w:val="single" w:sz="16" w:space="0" w:color="000000"/>
              <w:tl2br w:val="nil"/>
              <w:tr2bl w:val="nil"/>
            </w:tcBorders>
            <w:shd w:val="clear" w:color="auto" w:fill="FFFFFF"/>
          </w:tcPr>
          <w:p w14:paraId="6EB90EAE" w14:textId="77777777" w:rsidR="0089417D" w:rsidRDefault="00C0458A">
            <w:pPr>
              <w:spacing w:line="320" w:lineRule="atLeast"/>
              <w:ind w:left="60" w:right="60"/>
              <w:jc w:val="right"/>
              <w:rPr>
                <w:sz w:val="18"/>
                <w:szCs w:val="24"/>
              </w:rPr>
            </w:pPr>
            <w:r>
              <w:rPr>
                <w:sz w:val="18"/>
                <w:szCs w:val="24"/>
              </w:rPr>
              <w:t>.896708702952120</w:t>
            </w:r>
          </w:p>
        </w:tc>
      </w:tr>
      <w:tr w:rsidR="0089417D" w14:paraId="11009942" w14:textId="77777777">
        <w:tc>
          <w:tcPr>
            <w:tcW w:w="2151" w:type="dxa"/>
            <w:tcBorders>
              <w:top w:val="nil"/>
              <w:left w:val="single" w:sz="16" w:space="0" w:color="000000"/>
              <w:bottom w:val="nil"/>
              <w:right w:val="single" w:sz="16" w:space="0" w:color="000000"/>
              <w:tl2br w:val="nil"/>
              <w:tr2bl w:val="nil"/>
            </w:tcBorders>
            <w:shd w:val="clear" w:color="auto" w:fill="FFFFFF"/>
          </w:tcPr>
          <w:p w14:paraId="460D55E4" w14:textId="77777777" w:rsidR="0089417D" w:rsidRDefault="00C0458A">
            <w:pPr>
              <w:spacing w:line="320" w:lineRule="atLeast"/>
              <w:ind w:left="60" w:right="60"/>
              <w:rPr>
                <w:sz w:val="18"/>
                <w:szCs w:val="24"/>
              </w:rPr>
            </w:pPr>
            <w:proofErr w:type="spellStart"/>
            <w:r>
              <w:rPr>
                <w:sz w:val="18"/>
                <w:szCs w:val="24"/>
              </w:rPr>
              <w:t>average_price</w:t>
            </w:r>
            <w:proofErr w:type="spellEnd"/>
          </w:p>
        </w:tc>
        <w:tc>
          <w:tcPr>
            <w:tcW w:w="1010" w:type="dxa"/>
            <w:tcBorders>
              <w:top w:val="nil"/>
              <w:left w:val="single" w:sz="16" w:space="0" w:color="000000"/>
              <w:bottom w:val="nil"/>
              <w:right w:val="single" w:sz="8" w:space="0" w:color="000000"/>
              <w:tl2br w:val="nil"/>
              <w:tr2bl w:val="nil"/>
            </w:tcBorders>
            <w:shd w:val="clear" w:color="auto" w:fill="FFFFFF"/>
          </w:tcPr>
          <w:p w14:paraId="08A4F422" w14:textId="77777777" w:rsidR="0089417D" w:rsidRDefault="00C0458A">
            <w:pPr>
              <w:spacing w:line="320" w:lineRule="atLeast"/>
              <w:ind w:left="60" w:right="60"/>
              <w:jc w:val="right"/>
              <w:rPr>
                <w:sz w:val="18"/>
                <w:szCs w:val="24"/>
              </w:rPr>
            </w:pPr>
            <w:r>
              <w:rPr>
                <w:sz w:val="18"/>
                <w:szCs w:val="24"/>
              </w:rPr>
              <w:t>99</w:t>
            </w:r>
          </w:p>
        </w:tc>
        <w:tc>
          <w:tcPr>
            <w:tcW w:w="1403" w:type="dxa"/>
            <w:tcBorders>
              <w:top w:val="nil"/>
              <w:left w:val="single" w:sz="8" w:space="0" w:color="000000"/>
              <w:bottom w:val="nil"/>
              <w:right w:val="single" w:sz="8" w:space="0" w:color="000000"/>
              <w:tl2br w:val="nil"/>
              <w:tr2bl w:val="nil"/>
            </w:tcBorders>
            <w:shd w:val="clear" w:color="auto" w:fill="FFFFFF"/>
          </w:tcPr>
          <w:p w14:paraId="3B3669D5" w14:textId="77777777" w:rsidR="0089417D" w:rsidRDefault="00C0458A">
            <w:pPr>
              <w:spacing w:line="320" w:lineRule="atLeast"/>
              <w:ind w:left="60" w:right="60"/>
              <w:jc w:val="right"/>
              <w:rPr>
                <w:sz w:val="18"/>
                <w:szCs w:val="24"/>
              </w:rPr>
            </w:pPr>
            <w:r>
              <w:rPr>
                <w:sz w:val="18"/>
                <w:szCs w:val="24"/>
              </w:rPr>
              <w:t>4.917897881000</w:t>
            </w:r>
          </w:p>
        </w:tc>
        <w:tc>
          <w:tcPr>
            <w:tcW w:w="1404" w:type="dxa"/>
            <w:tcBorders>
              <w:top w:val="nil"/>
              <w:left w:val="single" w:sz="8" w:space="0" w:color="000000"/>
              <w:bottom w:val="nil"/>
              <w:right w:val="single" w:sz="8" w:space="0" w:color="000000"/>
              <w:tl2br w:val="nil"/>
              <w:tr2bl w:val="nil"/>
            </w:tcBorders>
            <w:shd w:val="clear" w:color="auto" w:fill="FFFFFF"/>
          </w:tcPr>
          <w:p w14:paraId="3186F409" w14:textId="77777777" w:rsidR="0089417D" w:rsidRDefault="00C0458A">
            <w:pPr>
              <w:spacing w:line="320" w:lineRule="atLeast"/>
              <w:ind w:left="60" w:right="60"/>
              <w:jc w:val="right"/>
              <w:rPr>
                <w:sz w:val="18"/>
                <w:szCs w:val="24"/>
              </w:rPr>
            </w:pPr>
            <w:r>
              <w:rPr>
                <w:sz w:val="18"/>
                <w:szCs w:val="24"/>
              </w:rPr>
              <w:t>7.508516468000</w:t>
            </w:r>
          </w:p>
        </w:tc>
        <w:tc>
          <w:tcPr>
            <w:tcW w:w="1404" w:type="dxa"/>
            <w:tcBorders>
              <w:top w:val="nil"/>
              <w:left w:val="single" w:sz="8" w:space="0" w:color="000000"/>
              <w:bottom w:val="nil"/>
              <w:right w:val="single" w:sz="8" w:space="0" w:color="000000"/>
              <w:tl2br w:val="nil"/>
              <w:tr2bl w:val="nil"/>
            </w:tcBorders>
            <w:shd w:val="clear" w:color="auto" w:fill="FFFFFF"/>
          </w:tcPr>
          <w:p w14:paraId="214CC713" w14:textId="77777777" w:rsidR="0089417D" w:rsidRDefault="00C0458A">
            <w:pPr>
              <w:spacing w:line="320" w:lineRule="atLeast"/>
              <w:ind w:left="60" w:right="60"/>
              <w:jc w:val="right"/>
              <w:rPr>
                <w:sz w:val="18"/>
                <w:szCs w:val="24"/>
              </w:rPr>
            </w:pPr>
            <w:r>
              <w:rPr>
                <w:sz w:val="18"/>
                <w:szCs w:val="24"/>
              </w:rPr>
              <w:t>6.62536615621212</w:t>
            </w:r>
          </w:p>
        </w:tc>
        <w:tc>
          <w:tcPr>
            <w:tcW w:w="1404" w:type="dxa"/>
            <w:tcBorders>
              <w:top w:val="nil"/>
              <w:left w:val="single" w:sz="8" w:space="0" w:color="000000"/>
              <w:bottom w:val="nil"/>
              <w:right w:val="single" w:sz="16" w:space="0" w:color="000000"/>
              <w:tl2br w:val="nil"/>
              <w:tr2bl w:val="nil"/>
            </w:tcBorders>
            <w:shd w:val="clear" w:color="auto" w:fill="FFFFFF"/>
          </w:tcPr>
          <w:p w14:paraId="197DFA86" w14:textId="77777777" w:rsidR="0089417D" w:rsidRDefault="00C0458A">
            <w:pPr>
              <w:spacing w:line="320" w:lineRule="atLeast"/>
              <w:ind w:left="60" w:right="60"/>
              <w:jc w:val="right"/>
              <w:rPr>
                <w:sz w:val="18"/>
                <w:szCs w:val="24"/>
              </w:rPr>
            </w:pPr>
            <w:r>
              <w:rPr>
                <w:sz w:val="18"/>
                <w:szCs w:val="24"/>
              </w:rPr>
              <w:t>.655990716540430</w:t>
            </w:r>
          </w:p>
        </w:tc>
      </w:tr>
      <w:tr w:rsidR="0089417D" w14:paraId="54197980" w14:textId="77777777">
        <w:tc>
          <w:tcPr>
            <w:tcW w:w="2151" w:type="dxa"/>
            <w:tcBorders>
              <w:top w:val="nil"/>
              <w:left w:val="single" w:sz="16" w:space="0" w:color="000000"/>
              <w:bottom w:val="nil"/>
              <w:right w:val="single" w:sz="16" w:space="0" w:color="000000"/>
              <w:tl2br w:val="nil"/>
              <w:tr2bl w:val="nil"/>
            </w:tcBorders>
            <w:shd w:val="clear" w:color="auto" w:fill="FFFFFF"/>
          </w:tcPr>
          <w:p w14:paraId="5F0443C1" w14:textId="77777777" w:rsidR="0089417D" w:rsidRDefault="00C0458A">
            <w:pPr>
              <w:spacing w:line="320" w:lineRule="atLeast"/>
              <w:ind w:left="60" w:right="60"/>
              <w:rPr>
                <w:sz w:val="18"/>
                <w:szCs w:val="24"/>
              </w:rPr>
            </w:pPr>
            <w:proofErr w:type="spellStart"/>
            <w:r>
              <w:rPr>
                <w:sz w:val="18"/>
                <w:szCs w:val="24"/>
              </w:rPr>
              <w:t>peopletime</w:t>
            </w:r>
            <w:proofErr w:type="spellEnd"/>
          </w:p>
        </w:tc>
        <w:tc>
          <w:tcPr>
            <w:tcW w:w="1010" w:type="dxa"/>
            <w:tcBorders>
              <w:top w:val="nil"/>
              <w:left w:val="single" w:sz="16" w:space="0" w:color="000000"/>
              <w:bottom w:val="nil"/>
              <w:right w:val="single" w:sz="8" w:space="0" w:color="000000"/>
              <w:tl2br w:val="nil"/>
              <w:tr2bl w:val="nil"/>
            </w:tcBorders>
            <w:shd w:val="clear" w:color="auto" w:fill="FFFFFF"/>
          </w:tcPr>
          <w:p w14:paraId="41A82798" w14:textId="77777777" w:rsidR="0089417D" w:rsidRDefault="00C0458A">
            <w:pPr>
              <w:spacing w:line="320" w:lineRule="atLeast"/>
              <w:ind w:left="60" w:right="60"/>
              <w:jc w:val="right"/>
              <w:rPr>
                <w:sz w:val="18"/>
                <w:szCs w:val="24"/>
              </w:rPr>
            </w:pPr>
            <w:r>
              <w:rPr>
                <w:sz w:val="18"/>
                <w:szCs w:val="24"/>
              </w:rPr>
              <w:t>99</w:t>
            </w:r>
          </w:p>
        </w:tc>
        <w:tc>
          <w:tcPr>
            <w:tcW w:w="1403" w:type="dxa"/>
            <w:tcBorders>
              <w:top w:val="nil"/>
              <w:left w:val="single" w:sz="8" w:space="0" w:color="000000"/>
              <w:bottom w:val="nil"/>
              <w:right w:val="single" w:sz="8" w:space="0" w:color="000000"/>
              <w:tl2br w:val="nil"/>
              <w:tr2bl w:val="nil"/>
            </w:tcBorders>
            <w:shd w:val="clear" w:color="auto" w:fill="FFFFFF"/>
          </w:tcPr>
          <w:p w14:paraId="6B03BBF2" w14:textId="77777777" w:rsidR="0089417D" w:rsidRDefault="00C0458A">
            <w:pPr>
              <w:spacing w:line="320" w:lineRule="atLeast"/>
              <w:ind w:left="60" w:right="60"/>
              <w:jc w:val="right"/>
              <w:rPr>
                <w:sz w:val="18"/>
                <w:szCs w:val="24"/>
              </w:rPr>
            </w:pPr>
            <w:r>
              <w:rPr>
                <w:sz w:val="18"/>
                <w:szCs w:val="24"/>
              </w:rPr>
              <w:t>.379370722000</w:t>
            </w:r>
          </w:p>
        </w:tc>
        <w:tc>
          <w:tcPr>
            <w:tcW w:w="1404" w:type="dxa"/>
            <w:tcBorders>
              <w:top w:val="nil"/>
              <w:left w:val="single" w:sz="8" w:space="0" w:color="000000"/>
              <w:bottom w:val="nil"/>
              <w:right w:val="single" w:sz="8" w:space="0" w:color="000000"/>
              <w:tl2br w:val="nil"/>
              <w:tr2bl w:val="nil"/>
            </w:tcBorders>
            <w:shd w:val="clear" w:color="auto" w:fill="FFFFFF"/>
          </w:tcPr>
          <w:p w14:paraId="094E28EE" w14:textId="77777777" w:rsidR="0089417D" w:rsidRDefault="00C0458A">
            <w:pPr>
              <w:spacing w:line="320" w:lineRule="atLeast"/>
              <w:ind w:left="60" w:right="60"/>
              <w:jc w:val="right"/>
              <w:rPr>
                <w:sz w:val="18"/>
                <w:szCs w:val="24"/>
              </w:rPr>
            </w:pPr>
            <w:r>
              <w:rPr>
                <w:sz w:val="18"/>
                <w:szCs w:val="24"/>
              </w:rPr>
              <w:t>4.604332329000</w:t>
            </w:r>
          </w:p>
        </w:tc>
        <w:tc>
          <w:tcPr>
            <w:tcW w:w="1404" w:type="dxa"/>
            <w:tcBorders>
              <w:top w:val="nil"/>
              <w:left w:val="single" w:sz="8" w:space="0" w:color="000000"/>
              <w:bottom w:val="nil"/>
              <w:right w:val="single" w:sz="8" w:space="0" w:color="000000"/>
              <w:tl2br w:val="nil"/>
              <w:tr2bl w:val="nil"/>
            </w:tcBorders>
            <w:shd w:val="clear" w:color="auto" w:fill="FFFFFF"/>
          </w:tcPr>
          <w:p w14:paraId="1684E93D" w14:textId="77777777" w:rsidR="0089417D" w:rsidRDefault="00C0458A">
            <w:pPr>
              <w:spacing w:line="320" w:lineRule="atLeast"/>
              <w:ind w:left="60" w:right="60"/>
              <w:jc w:val="right"/>
              <w:rPr>
                <w:sz w:val="18"/>
                <w:szCs w:val="24"/>
              </w:rPr>
            </w:pPr>
            <w:r>
              <w:rPr>
                <w:sz w:val="18"/>
                <w:szCs w:val="24"/>
              </w:rPr>
              <w:t>3.61818104006060</w:t>
            </w:r>
          </w:p>
        </w:tc>
        <w:tc>
          <w:tcPr>
            <w:tcW w:w="1404" w:type="dxa"/>
            <w:tcBorders>
              <w:top w:val="nil"/>
              <w:left w:val="single" w:sz="8" w:space="0" w:color="000000"/>
              <w:bottom w:val="nil"/>
              <w:right w:val="single" w:sz="16" w:space="0" w:color="000000"/>
              <w:tl2br w:val="nil"/>
              <w:tr2bl w:val="nil"/>
            </w:tcBorders>
            <w:shd w:val="clear" w:color="auto" w:fill="FFFFFF"/>
          </w:tcPr>
          <w:p w14:paraId="03F4742C" w14:textId="77777777" w:rsidR="0089417D" w:rsidRDefault="00C0458A">
            <w:pPr>
              <w:spacing w:line="320" w:lineRule="atLeast"/>
              <w:ind w:left="60" w:right="60"/>
              <w:jc w:val="right"/>
              <w:rPr>
                <w:sz w:val="18"/>
                <w:szCs w:val="24"/>
              </w:rPr>
            </w:pPr>
            <w:r>
              <w:rPr>
                <w:sz w:val="18"/>
                <w:szCs w:val="24"/>
              </w:rPr>
              <w:t>.892771754568256</w:t>
            </w:r>
          </w:p>
        </w:tc>
      </w:tr>
      <w:tr w:rsidR="0089417D" w14:paraId="67CDEB14" w14:textId="77777777">
        <w:tc>
          <w:tcPr>
            <w:tcW w:w="2151" w:type="dxa"/>
            <w:tcBorders>
              <w:top w:val="nil"/>
              <w:left w:val="single" w:sz="16" w:space="0" w:color="000000"/>
              <w:bottom w:val="nil"/>
              <w:right w:val="single" w:sz="16" w:space="0" w:color="000000"/>
              <w:tl2br w:val="nil"/>
              <w:tr2bl w:val="nil"/>
            </w:tcBorders>
            <w:shd w:val="clear" w:color="auto" w:fill="FFFFFF"/>
          </w:tcPr>
          <w:p w14:paraId="70570235" w14:textId="77777777" w:rsidR="0089417D" w:rsidRDefault="00C0458A">
            <w:pPr>
              <w:spacing w:line="320" w:lineRule="atLeast"/>
              <w:ind w:left="60" w:right="60"/>
              <w:rPr>
                <w:sz w:val="18"/>
                <w:szCs w:val="24"/>
              </w:rPr>
            </w:pPr>
            <w:proofErr w:type="spellStart"/>
            <w:r>
              <w:rPr>
                <w:sz w:val="18"/>
                <w:szCs w:val="24"/>
              </w:rPr>
              <w:t>total_time</w:t>
            </w:r>
            <w:proofErr w:type="spellEnd"/>
          </w:p>
        </w:tc>
        <w:tc>
          <w:tcPr>
            <w:tcW w:w="1010" w:type="dxa"/>
            <w:tcBorders>
              <w:top w:val="nil"/>
              <w:left w:val="single" w:sz="16" w:space="0" w:color="000000"/>
              <w:bottom w:val="nil"/>
              <w:right w:val="single" w:sz="8" w:space="0" w:color="000000"/>
              <w:tl2br w:val="nil"/>
              <w:tr2bl w:val="nil"/>
            </w:tcBorders>
            <w:shd w:val="clear" w:color="auto" w:fill="FFFFFF"/>
          </w:tcPr>
          <w:p w14:paraId="54FC9BDF" w14:textId="77777777" w:rsidR="0089417D" w:rsidRDefault="00C0458A">
            <w:pPr>
              <w:spacing w:line="320" w:lineRule="atLeast"/>
              <w:ind w:left="60" w:right="60"/>
              <w:jc w:val="right"/>
              <w:rPr>
                <w:sz w:val="18"/>
                <w:szCs w:val="24"/>
              </w:rPr>
            </w:pPr>
            <w:r>
              <w:rPr>
                <w:sz w:val="18"/>
                <w:szCs w:val="24"/>
              </w:rPr>
              <w:t>99</w:t>
            </w:r>
          </w:p>
        </w:tc>
        <w:tc>
          <w:tcPr>
            <w:tcW w:w="1403" w:type="dxa"/>
            <w:tcBorders>
              <w:top w:val="nil"/>
              <w:left w:val="single" w:sz="8" w:space="0" w:color="000000"/>
              <w:bottom w:val="nil"/>
              <w:right w:val="single" w:sz="8" w:space="0" w:color="000000"/>
              <w:tl2br w:val="nil"/>
              <w:tr2bl w:val="nil"/>
            </w:tcBorders>
            <w:shd w:val="clear" w:color="auto" w:fill="FFFFFF"/>
          </w:tcPr>
          <w:p w14:paraId="79F49426" w14:textId="77777777" w:rsidR="0089417D" w:rsidRDefault="00C0458A">
            <w:pPr>
              <w:spacing w:line="320" w:lineRule="atLeast"/>
              <w:ind w:left="60" w:right="60"/>
              <w:jc w:val="right"/>
              <w:rPr>
                <w:sz w:val="18"/>
                <w:szCs w:val="24"/>
              </w:rPr>
            </w:pPr>
            <w:r>
              <w:rPr>
                <w:sz w:val="18"/>
                <w:szCs w:val="24"/>
              </w:rPr>
              <w:t>1.40239017600</w:t>
            </w:r>
          </w:p>
        </w:tc>
        <w:tc>
          <w:tcPr>
            <w:tcW w:w="1404" w:type="dxa"/>
            <w:tcBorders>
              <w:top w:val="nil"/>
              <w:left w:val="single" w:sz="8" w:space="0" w:color="000000"/>
              <w:bottom w:val="nil"/>
              <w:right w:val="single" w:sz="8" w:space="0" w:color="000000"/>
              <w:tl2br w:val="nil"/>
              <w:tr2bl w:val="nil"/>
            </w:tcBorders>
            <w:shd w:val="clear" w:color="auto" w:fill="FFFFFF"/>
          </w:tcPr>
          <w:p w14:paraId="36E4635A" w14:textId="77777777" w:rsidR="0089417D" w:rsidRDefault="00C0458A">
            <w:pPr>
              <w:spacing w:line="320" w:lineRule="atLeast"/>
              <w:ind w:left="60" w:right="60"/>
              <w:jc w:val="right"/>
              <w:rPr>
                <w:sz w:val="18"/>
                <w:szCs w:val="24"/>
              </w:rPr>
            </w:pPr>
            <w:r>
              <w:rPr>
                <w:sz w:val="18"/>
                <w:szCs w:val="24"/>
              </w:rPr>
              <w:t>7.50701853100</w:t>
            </w:r>
          </w:p>
        </w:tc>
        <w:tc>
          <w:tcPr>
            <w:tcW w:w="1404" w:type="dxa"/>
            <w:tcBorders>
              <w:top w:val="nil"/>
              <w:left w:val="single" w:sz="8" w:space="0" w:color="000000"/>
              <w:bottom w:val="nil"/>
              <w:right w:val="single" w:sz="8" w:space="0" w:color="000000"/>
              <w:tl2br w:val="nil"/>
              <w:tr2bl w:val="nil"/>
            </w:tcBorders>
            <w:shd w:val="clear" w:color="auto" w:fill="FFFFFF"/>
          </w:tcPr>
          <w:p w14:paraId="72C43CBF" w14:textId="77777777" w:rsidR="0089417D" w:rsidRDefault="00C0458A">
            <w:pPr>
              <w:spacing w:line="320" w:lineRule="atLeast"/>
              <w:ind w:left="60" w:right="60"/>
              <w:jc w:val="right"/>
              <w:rPr>
                <w:sz w:val="18"/>
                <w:szCs w:val="24"/>
              </w:rPr>
            </w:pPr>
            <w:r>
              <w:rPr>
                <w:sz w:val="18"/>
                <w:szCs w:val="24"/>
              </w:rPr>
              <w:t>6.3674167193333</w:t>
            </w:r>
          </w:p>
        </w:tc>
        <w:tc>
          <w:tcPr>
            <w:tcW w:w="1404" w:type="dxa"/>
            <w:tcBorders>
              <w:top w:val="nil"/>
              <w:left w:val="single" w:sz="8" w:space="0" w:color="000000"/>
              <w:bottom w:val="nil"/>
              <w:right w:val="single" w:sz="16" w:space="0" w:color="000000"/>
              <w:tl2br w:val="nil"/>
              <w:tr2bl w:val="nil"/>
            </w:tcBorders>
            <w:shd w:val="clear" w:color="auto" w:fill="FFFFFF"/>
          </w:tcPr>
          <w:p w14:paraId="6D5B6F68" w14:textId="77777777" w:rsidR="0089417D" w:rsidRDefault="00C0458A">
            <w:pPr>
              <w:spacing w:line="320" w:lineRule="atLeast"/>
              <w:ind w:left="60" w:right="60"/>
              <w:jc w:val="right"/>
              <w:rPr>
                <w:sz w:val="18"/>
                <w:szCs w:val="24"/>
              </w:rPr>
            </w:pPr>
            <w:r>
              <w:rPr>
                <w:sz w:val="18"/>
                <w:szCs w:val="24"/>
              </w:rPr>
              <w:t>1.12814497264150</w:t>
            </w:r>
          </w:p>
        </w:tc>
      </w:tr>
      <w:tr w:rsidR="0089417D" w14:paraId="7385B83A" w14:textId="77777777">
        <w:tc>
          <w:tcPr>
            <w:tcW w:w="2151" w:type="dxa"/>
            <w:tcBorders>
              <w:top w:val="nil"/>
              <w:left w:val="single" w:sz="16" w:space="0" w:color="000000"/>
              <w:bottom w:val="nil"/>
              <w:right w:val="single" w:sz="16" w:space="0" w:color="000000"/>
              <w:tl2br w:val="nil"/>
              <w:tr2bl w:val="nil"/>
            </w:tcBorders>
            <w:shd w:val="clear" w:color="auto" w:fill="FFFFFF"/>
          </w:tcPr>
          <w:p w14:paraId="61C059AC" w14:textId="77777777" w:rsidR="0089417D" w:rsidRDefault="00C0458A">
            <w:pPr>
              <w:spacing w:line="320" w:lineRule="atLeast"/>
              <w:ind w:left="60" w:right="60"/>
              <w:rPr>
                <w:sz w:val="18"/>
                <w:szCs w:val="24"/>
              </w:rPr>
            </w:pPr>
            <w:proofErr w:type="spellStart"/>
            <w:r>
              <w:rPr>
                <w:sz w:val="18"/>
                <w:szCs w:val="24"/>
              </w:rPr>
              <w:t>ln_row_piece_rate</w:t>
            </w:r>
            <w:proofErr w:type="spellEnd"/>
          </w:p>
        </w:tc>
        <w:tc>
          <w:tcPr>
            <w:tcW w:w="1010" w:type="dxa"/>
            <w:tcBorders>
              <w:top w:val="nil"/>
              <w:left w:val="single" w:sz="16" w:space="0" w:color="000000"/>
              <w:bottom w:val="nil"/>
              <w:right w:val="single" w:sz="8" w:space="0" w:color="000000"/>
              <w:tl2br w:val="nil"/>
              <w:tr2bl w:val="nil"/>
            </w:tcBorders>
            <w:shd w:val="clear" w:color="auto" w:fill="FFFFFF"/>
          </w:tcPr>
          <w:p w14:paraId="2B3CFB8B" w14:textId="77777777" w:rsidR="0089417D" w:rsidRDefault="00C0458A">
            <w:pPr>
              <w:spacing w:line="320" w:lineRule="atLeast"/>
              <w:ind w:left="60" w:right="60"/>
              <w:jc w:val="right"/>
              <w:rPr>
                <w:sz w:val="18"/>
                <w:szCs w:val="24"/>
              </w:rPr>
            </w:pPr>
            <w:r>
              <w:rPr>
                <w:sz w:val="18"/>
                <w:szCs w:val="24"/>
              </w:rPr>
              <w:t>99</w:t>
            </w:r>
          </w:p>
        </w:tc>
        <w:tc>
          <w:tcPr>
            <w:tcW w:w="1403" w:type="dxa"/>
            <w:tcBorders>
              <w:top w:val="nil"/>
              <w:left w:val="single" w:sz="8" w:space="0" w:color="000000"/>
              <w:bottom w:val="nil"/>
              <w:right w:val="single" w:sz="8" w:space="0" w:color="000000"/>
              <w:tl2br w:val="nil"/>
              <w:tr2bl w:val="nil"/>
            </w:tcBorders>
            <w:shd w:val="clear" w:color="auto" w:fill="FFFFFF"/>
          </w:tcPr>
          <w:p w14:paraId="5D8AD817" w14:textId="77777777" w:rsidR="0089417D" w:rsidRDefault="00C0458A">
            <w:pPr>
              <w:spacing w:line="320" w:lineRule="atLeast"/>
              <w:ind w:left="60" w:right="60"/>
              <w:jc w:val="right"/>
              <w:rPr>
                <w:sz w:val="18"/>
                <w:szCs w:val="24"/>
              </w:rPr>
            </w:pPr>
            <w:r>
              <w:rPr>
                <w:sz w:val="18"/>
                <w:szCs w:val="24"/>
              </w:rPr>
              <w:t>3.521669247000</w:t>
            </w:r>
          </w:p>
        </w:tc>
        <w:tc>
          <w:tcPr>
            <w:tcW w:w="1404" w:type="dxa"/>
            <w:tcBorders>
              <w:top w:val="nil"/>
              <w:left w:val="single" w:sz="8" w:space="0" w:color="000000"/>
              <w:bottom w:val="nil"/>
              <w:right w:val="single" w:sz="8" w:space="0" w:color="000000"/>
              <w:tl2br w:val="nil"/>
              <w:tr2bl w:val="nil"/>
            </w:tcBorders>
            <w:shd w:val="clear" w:color="auto" w:fill="FFFFFF"/>
          </w:tcPr>
          <w:p w14:paraId="3290C6F8" w14:textId="77777777" w:rsidR="0089417D" w:rsidRDefault="00C0458A">
            <w:pPr>
              <w:spacing w:line="320" w:lineRule="atLeast"/>
              <w:ind w:left="60" w:right="60"/>
              <w:jc w:val="right"/>
              <w:rPr>
                <w:sz w:val="18"/>
                <w:szCs w:val="24"/>
              </w:rPr>
            </w:pPr>
            <w:r>
              <w:rPr>
                <w:sz w:val="18"/>
                <w:szCs w:val="24"/>
              </w:rPr>
              <w:t>7.503692344000</w:t>
            </w:r>
          </w:p>
        </w:tc>
        <w:tc>
          <w:tcPr>
            <w:tcW w:w="1404" w:type="dxa"/>
            <w:tcBorders>
              <w:top w:val="nil"/>
              <w:left w:val="single" w:sz="8" w:space="0" w:color="000000"/>
              <w:bottom w:val="nil"/>
              <w:right w:val="single" w:sz="8" w:space="0" w:color="000000"/>
              <w:tl2br w:val="nil"/>
              <w:tr2bl w:val="nil"/>
            </w:tcBorders>
            <w:shd w:val="clear" w:color="auto" w:fill="FFFFFF"/>
          </w:tcPr>
          <w:p w14:paraId="772DDF0C" w14:textId="77777777" w:rsidR="0089417D" w:rsidRDefault="00C0458A">
            <w:pPr>
              <w:spacing w:line="320" w:lineRule="atLeast"/>
              <w:ind w:left="60" w:right="60"/>
              <w:jc w:val="right"/>
              <w:rPr>
                <w:sz w:val="18"/>
                <w:szCs w:val="24"/>
              </w:rPr>
            </w:pPr>
            <w:r>
              <w:rPr>
                <w:sz w:val="18"/>
                <w:szCs w:val="24"/>
              </w:rPr>
              <w:t>6.51691553495960</w:t>
            </w:r>
          </w:p>
        </w:tc>
        <w:tc>
          <w:tcPr>
            <w:tcW w:w="1404" w:type="dxa"/>
            <w:tcBorders>
              <w:top w:val="nil"/>
              <w:left w:val="single" w:sz="8" w:space="0" w:color="000000"/>
              <w:bottom w:val="nil"/>
              <w:right w:val="single" w:sz="16" w:space="0" w:color="000000"/>
              <w:tl2br w:val="nil"/>
              <w:tr2bl w:val="nil"/>
            </w:tcBorders>
            <w:shd w:val="clear" w:color="auto" w:fill="FFFFFF"/>
          </w:tcPr>
          <w:p w14:paraId="35D2D016" w14:textId="77777777" w:rsidR="0089417D" w:rsidRDefault="00C0458A">
            <w:pPr>
              <w:spacing w:line="320" w:lineRule="atLeast"/>
              <w:ind w:left="60" w:right="60"/>
              <w:jc w:val="right"/>
              <w:rPr>
                <w:sz w:val="18"/>
                <w:szCs w:val="24"/>
              </w:rPr>
            </w:pPr>
            <w:r>
              <w:rPr>
                <w:sz w:val="18"/>
                <w:szCs w:val="24"/>
              </w:rPr>
              <w:t>.986757527655786</w:t>
            </w:r>
          </w:p>
        </w:tc>
      </w:tr>
      <w:tr w:rsidR="0089417D" w14:paraId="17E7CD9A" w14:textId="77777777">
        <w:tc>
          <w:tcPr>
            <w:tcW w:w="2151" w:type="dxa"/>
            <w:tcBorders>
              <w:top w:val="nil"/>
              <w:left w:val="single" w:sz="16" w:space="0" w:color="000000"/>
              <w:bottom w:val="nil"/>
              <w:right w:val="single" w:sz="16" w:space="0" w:color="000000"/>
              <w:tl2br w:val="nil"/>
              <w:tr2bl w:val="nil"/>
            </w:tcBorders>
            <w:shd w:val="clear" w:color="auto" w:fill="FFFFFF"/>
          </w:tcPr>
          <w:p w14:paraId="6BF979E9" w14:textId="77777777" w:rsidR="0089417D" w:rsidRDefault="00C0458A">
            <w:pPr>
              <w:spacing w:line="320" w:lineRule="atLeast"/>
              <w:ind w:left="60" w:right="60"/>
              <w:rPr>
                <w:sz w:val="18"/>
                <w:szCs w:val="24"/>
              </w:rPr>
            </w:pPr>
            <w:proofErr w:type="spellStart"/>
            <w:r>
              <w:rPr>
                <w:sz w:val="18"/>
                <w:szCs w:val="24"/>
              </w:rPr>
              <w:t>internet_score</w:t>
            </w:r>
            <w:proofErr w:type="spellEnd"/>
          </w:p>
        </w:tc>
        <w:tc>
          <w:tcPr>
            <w:tcW w:w="1010" w:type="dxa"/>
            <w:tcBorders>
              <w:top w:val="nil"/>
              <w:left w:val="single" w:sz="16" w:space="0" w:color="000000"/>
              <w:bottom w:val="nil"/>
              <w:right w:val="single" w:sz="8" w:space="0" w:color="000000"/>
              <w:tl2br w:val="nil"/>
              <w:tr2bl w:val="nil"/>
            </w:tcBorders>
            <w:shd w:val="clear" w:color="auto" w:fill="FFFFFF"/>
          </w:tcPr>
          <w:p w14:paraId="5CC6CEC3" w14:textId="77777777" w:rsidR="0089417D" w:rsidRDefault="00C0458A">
            <w:pPr>
              <w:spacing w:line="320" w:lineRule="atLeast"/>
              <w:ind w:left="60" w:right="60"/>
              <w:jc w:val="right"/>
              <w:rPr>
                <w:sz w:val="18"/>
                <w:szCs w:val="24"/>
              </w:rPr>
            </w:pPr>
            <w:r>
              <w:rPr>
                <w:sz w:val="18"/>
                <w:szCs w:val="24"/>
              </w:rPr>
              <w:t>99</w:t>
            </w:r>
          </w:p>
        </w:tc>
        <w:tc>
          <w:tcPr>
            <w:tcW w:w="1403" w:type="dxa"/>
            <w:tcBorders>
              <w:top w:val="nil"/>
              <w:left w:val="single" w:sz="8" w:space="0" w:color="000000"/>
              <w:bottom w:val="nil"/>
              <w:right w:val="single" w:sz="8" w:space="0" w:color="000000"/>
              <w:tl2br w:val="nil"/>
              <w:tr2bl w:val="nil"/>
            </w:tcBorders>
            <w:shd w:val="clear" w:color="auto" w:fill="FFFFFF"/>
          </w:tcPr>
          <w:p w14:paraId="51F6F710" w14:textId="77777777" w:rsidR="0089417D" w:rsidRDefault="00C0458A">
            <w:pPr>
              <w:spacing w:line="320" w:lineRule="atLeast"/>
              <w:ind w:left="60" w:right="60"/>
              <w:jc w:val="right"/>
              <w:rPr>
                <w:sz w:val="18"/>
                <w:szCs w:val="24"/>
              </w:rPr>
            </w:pPr>
            <w:r>
              <w:rPr>
                <w:sz w:val="18"/>
                <w:szCs w:val="24"/>
              </w:rPr>
              <w:t>.045046985000</w:t>
            </w:r>
          </w:p>
        </w:tc>
        <w:tc>
          <w:tcPr>
            <w:tcW w:w="1404" w:type="dxa"/>
            <w:tcBorders>
              <w:top w:val="nil"/>
              <w:left w:val="single" w:sz="8" w:space="0" w:color="000000"/>
              <w:bottom w:val="nil"/>
              <w:right w:val="single" w:sz="8" w:space="0" w:color="000000"/>
              <w:tl2br w:val="nil"/>
              <w:tr2bl w:val="nil"/>
            </w:tcBorders>
            <w:shd w:val="clear" w:color="auto" w:fill="FFFFFF"/>
          </w:tcPr>
          <w:p w14:paraId="0A71140E" w14:textId="77777777" w:rsidR="0089417D" w:rsidRDefault="00C0458A">
            <w:pPr>
              <w:spacing w:line="320" w:lineRule="atLeast"/>
              <w:ind w:left="60" w:right="60"/>
              <w:jc w:val="right"/>
              <w:rPr>
                <w:sz w:val="18"/>
                <w:szCs w:val="24"/>
              </w:rPr>
            </w:pPr>
            <w:r>
              <w:rPr>
                <w:sz w:val="18"/>
                <w:szCs w:val="24"/>
              </w:rPr>
              <w:t>2.298326854000</w:t>
            </w:r>
          </w:p>
        </w:tc>
        <w:tc>
          <w:tcPr>
            <w:tcW w:w="1404" w:type="dxa"/>
            <w:tcBorders>
              <w:top w:val="nil"/>
              <w:left w:val="single" w:sz="8" w:space="0" w:color="000000"/>
              <w:bottom w:val="nil"/>
              <w:right w:val="single" w:sz="8" w:space="0" w:color="000000"/>
              <w:tl2br w:val="nil"/>
              <w:tr2bl w:val="nil"/>
            </w:tcBorders>
            <w:shd w:val="clear" w:color="auto" w:fill="FFFFFF"/>
          </w:tcPr>
          <w:p w14:paraId="2F1B1E80" w14:textId="77777777" w:rsidR="0089417D" w:rsidRDefault="00C0458A">
            <w:pPr>
              <w:spacing w:line="320" w:lineRule="atLeast"/>
              <w:ind w:left="60" w:right="60"/>
              <w:jc w:val="right"/>
              <w:rPr>
                <w:sz w:val="18"/>
                <w:szCs w:val="24"/>
              </w:rPr>
            </w:pPr>
            <w:r>
              <w:rPr>
                <w:sz w:val="18"/>
                <w:szCs w:val="24"/>
              </w:rPr>
              <w:t>1.43194034834343</w:t>
            </w:r>
          </w:p>
        </w:tc>
        <w:tc>
          <w:tcPr>
            <w:tcW w:w="1404" w:type="dxa"/>
            <w:tcBorders>
              <w:top w:val="nil"/>
              <w:left w:val="single" w:sz="8" w:space="0" w:color="000000"/>
              <w:bottom w:val="nil"/>
              <w:right w:val="single" w:sz="16" w:space="0" w:color="000000"/>
              <w:tl2br w:val="nil"/>
              <w:tr2bl w:val="nil"/>
            </w:tcBorders>
            <w:shd w:val="clear" w:color="auto" w:fill="FFFFFF"/>
          </w:tcPr>
          <w:p w14:paraId="3E6DDDEE" w14:textId="77777777" w:rsidR="0089417D" w:rsidRDefault="00C0458A">
            <w:pPr>
              <w:spacing w:line="320" w:lineRule="atLeast"/>
              <w:ind w:left="60" w:right="60"/>
              <w:jc w:val="right"/>
              <w:rPr>
                <w:sz w:val="18"/>
                <w:szCs w:val="24"/>
              </w:rPr>
            </w:pPr>
            <w:r>
              <w:rPr>
                <w:sz w:val="18"/>
                <w:szCs w:val="24"/>
              </w:rPr>
              <w:t>.671863692759230</w:t>
            </w:r>
          </w:p>
        </w:tc>
      </w:tr>
      <w:tr w:rsidR="0089417D" w14:paraId="000D7B7E" w14:textId="77777777">
        <w:tc>
          <w:tcPr>
            <w:tcW w:w="2151" w:type="dxa"/>
            <w:tcBorders>
              <w:top w:val="nil"/>
              <w:left w:val="single" w:sz="16" w:space="0" w:color="000000"/>
              <w:bottom w:val="single" w:sz="16" w:space="0" w:color="000000"/>
              <w:right w:val="single" w:sz="16" w:space="0" w:color="000000"/>
              <w:tl2br w:val="nil"/>
              <w:tr2bl w:val="nil"/>
            </w:tcBorders>
            <w:shd w:val="clear" w:color="auto" w:fill="FFFFFF"/>
          </w:tcPr>
          <w:p w14:paraId="32C75421" w14:textId="77777777" w:rsidR="0089417D" w:rsidRDefault="00C0458A">
            <w:pPr>
              <w:spacing w:line="320" w:lineRule="atLeast"/>
              <w:ind w:left="60" w:right="60"/>
              <w:rPr>
                <w:sz w:val="18"/>
                <w:szCs w:val="24"/>
              </w:rPr>
            </w:pPr>
            <w:r>
              <w:rPr>
                <w:sz w:val="18"/>
                <w:szCs w:val="24"/>
              </w:rPr>
              <w:t>有效的 N （列表状态）</w:t>
            </w:r>
          </w:p>
        </w:tc>
        <w:tc>
          <w:tcPr>
            <w:tcW w:w="1010" w:type="dxa"/>
            <w:tcBorders>
              <w:top w:val="nil"/>
              <w:left w:val="single" w:sz="16" w:space="0" w:color="000000"/>
              <w:bottom w:val="single" w:sz="16" w:space="0" w:color="000000"/>
              <w:right w:val="single" w:sz="8" w:space="0" w:color="000000"/>
              <w:tl2br w:val="nil"/>
              <w:tr2bl w:val="nil"/>
            </w:tcBorders>
            <w:shd w:val="clear" w:color="auto" w:fill="FFFFFF"/>
          </w:tcPr>
          <w:p w14:paraId="23F33EE5" w14:textId="77777777" w:rsidR="0089417D" w:rsidRDefault="00C0458A">
            <w:pPr>
              <w:spacing w:line="320" w:lineRule="atLeast"/>
              <w:ind w:left="60" w:right="60"/>
              <w:jc w:val="right"/>
              <w:rPr>
                <w:sz w:val="18"/>
                <w:szCs w:val="24"/>
              </w:rPr>
            </w:pPr>
            <w:r>
              <w:rPr>
                <w:sz w:val="18"/>
                <w:szCs w:val="24"/>
              </w:rPr>
              <w:t>99</w:t>
            </w:r>
          </w:p>
        </w:tc>
        <w:tc>
          <w:tcPr>
            <w:tcW w:w="1403" w:type="dxa"/>
            <w:tcBorders>
              <w:top w:val="nil"/>
              <w:left w:val="single" w:sz="8" w:space="0" w:color="000000"/>
              <w:bottom w:val="single" w:sz="16" w:space="0" w:color="000000"/>
              <w:right w:val="single" w:sz="8" w:space="0" w:color="000000"/>
              <w:tl2br w:val="nil"/>
              <w:tr2bl w:val="nil"/>
            </w:tcBorders>
            <w:shd w:val="clear" w:color="auto" w:fill="FFFFFF"/>
            <w:vAlign w:val="center"/>
          </w:tcPr>
          <w:p w14:paraId="45C0A6EA" w14:textId="77777777" w:rsidR="0089417D" w:rsidRDefault="0089417D">
            <w:pPr>
              <w:jc w:val="center"/>
              <w:rPr>
                <w:sz w:val="24"/>
                <w:szCs w:val="24"/>
              </w:rPr>
            </w:pPr>
          </w:p>
        </w:tc>
        <w:tc>
          <w:tcPr>
            <w:tcW w:w="1404" w:type="dxa"/>
            <w:tcBorders>
              <w:top w:val="nil"/>
              <w:left w:val="single" w:sz="8" w:space="0" w:color="000000"/>
              <w:bottom w:val="single" w:sz="16" w:space="0" w:color="000000"/>
              <w:right w:val="single" w:sz="8" w:space="0" w:color="000000"/>
              <w:tl2br w:val="nil"/>
              <w:tr2bl w:val="nil"/>
            </w:tcBorders>
            <w:shd w:val="clear" w:color="auto" w:fill="FFFFFF"/>
            <w:vAlign w:val="center"/>
          </w:tcPr>
          <w:p w14:paraId="0AD0430A" w14:textId="77777777" w:rsidR="0089417D" w:rsidRDefault="0089417D">
            <w:pPr>
              <w:jc w:val="center"/>
              <w:rPr>
                <w:sz w:val="24"/>
                <w:szCs w:val="24"/>
              </w:rPr>
            </w:pPr>
          </w:p>
        </w:tc>
        <w:tc>
          <w:tcPr>
            <w:tcW w:w="1404" w:type="dxa"/>
            <w:tcBorders>
              <w:top w:val="nil"/>
              <w:left w:val="single" w:sz="8" w:space="0" w:color="000000"/>
              <w:bottom w:val="single" w:sz="16" w:space="0" w:color="000000"/>
              <w:right w:val="single" w:sz="8" w:space="0" w:color="000000"/>
              <w:tl2br w:val="nil"/>
              <w:tr2bl w:val="nil"/>
            </w:tcBorders>
            <w:shd w:val="clear" w:color="auto" w:fill="FFFFFF"/>
            <w:vAlign w:val="center"/>
          </w:tcPr>
          <w:p w14:paraId="72A89CEA" w14:textId="77777777" w:rsidR="0089417D" w:rsidRDefault="0089417D">
            <w:pPr>
              <w:jc w:val="center"/>
              <w:rPr>
                <w:sz w:val="24"/>
                <w:szCs w:val="24"/>
              </w:rPr>
            </w:pPr>
          </w:p>
        </w:tc>
        <w:tc>
          <w:tcPr>
            <w:tcW w:w="1404" w:type="dxa"/>
            <w:tcBorders>
              <w:top w:val="nil"/>
              <w:left w:val="single" w:sz="8" w:space="0" w:color="000000"/>
              <w:bottom w:val="single" w:sz="16" w:space="0" w:color="000000"/>
              <w:right w:val="single" w:sz="16" w:space="0" w:color="000000"/>
              <w:tl2br w:val="nil"/>
              <w:tr2bl w:val="nil"/>
            </w:tcBorders>
            <w:shd w:val="clear" w:color="auto" w:fill="FFFFFF"/>
            <w:vAlign w:val="center"/>
          </w:tcPr>
          <w:p w14:paraId="4998A562" w14:textId="77777777" w:rsidR="0089417D" w:rsidRDefault="0089417D">
            <w:pPr>
              <w:jc w:val="center"/>
              <w:rPr>
                <w:sz w:val="24"/>
                <w:szCs w:val="24"/>
              </w:rPr>
            </w:pPr>
          </w:p>
        </w:tc>
      </w:tr>
    </w:tbl>
    <w:p w14:paraId="204750EA" w14:textId="77777777" w:rsidR="0089417D" w:rsidRDefault="00C0458A">
      <w:pPr>
        <w:jc w:val="left"/>
        <w:rPr>
          <w:bCs/>
          <w:sz w:val="28"/>
          <w:szCs w:val="28"/>
        </w:rPr>
      </w:pPr>
      <w:r>
        <w:rPr>
          <w:rFonts w:ascii="Times New Roman" w:eastAsia="宋体" w:hAnsi="Times New Roman" w:hint="eastAsia"/>
          <w:sz w:val="28"/>
          <w:szCs w:val="28"/>
        </w:rPr>
        <w:t>图</w:t>
      </w:r>
      <w:r>
        <w:rPr>
          <w:rFonts w:ascii="Times New Roman" w:eastAsia="宋体" w:hAnsi="Times New Roman" w:hint="eastAsia"/>
          <w:sz w:val="28"/>
          <w:szCs w:val="28"/>
        </w:rPr>
        <w:t>4-2-3</w:t>
      </w:r>
      <w:r>
        <w:rPr>
          <w:rFonts w:ascii="Times New Roman" w:eastAsia="宋体" w:hAnsi="Times New Roman" w:hint="eastAsia"/>
          <w:sz w:val="28"/>
          <w:szCs w:val="28"/>
        </w:rPr>
        <w:t>：</w:t>
      </w:r>
      <w:r>
        <w:rPr>
          <w:rFonts w:hint="eastAsia"/>
          <w:bCs/>
          <w:sz w:val="28"/>
          <w:szCs w:val="28"/>
        </w:rPr>
        <w:t>数据来源：SPSS统计分析软件</w:t>
      </w:r>
    </w:p>
    <w:p w14:paraId="6AF7E711" w14:textId="77777777" w:rsidR="0089417D" w:rsidRDefault="00C0458A">
      <w:pPr>
        <w:ind w:firstLineChars="200" w:firstLine="560"/>
        <w:jc w:val="left"/>
        <w:rPr>
          <w:bCs/>
          <w:sz w:val="28"/>
          <w:szCs w:val="28"/>
        </w:rPr>
      </w:pPr>
      <w:r>
        <w:rPr>
          <w:rFonts w:hint="eastAsia"/>
          <w:bCs/>
          <w:sz w:val="28"/>
          <w:szCs w:val="28"/>
          <w:shd w:val="clear" w:color="auto" w:fill="FFFFFF"/>
        </w:rPr>
        <w:t>从表格4-2-3可以看出，样本总数99个，</w:t>
      </w:r>
      <w:r>
        <w:rPr>
          <w:rFonts w:hint="eastAsia"/>
          <w:bCs/>
          <w:sz w:val="28"/>
          <w:szCs w:val="28"/>
        </w:rPr>
        <w:t>其中，被解释变量票房（</w:t>
      </w:r>
      <w:proofErr w:type="spellStart"/>
      <w:r>
        <w:rPr>
          <w:rFonts w:hint="eastAsia"/>
          <w:bCs/>
          <w:sz w:val="28"/>
          <w:szCs w:val="28"/>
        </w:rPr>
        <w:t>ln_boxoffice</w:t>
      </w:r>
      <w:proofErr w:type="spellEnd"/>
      <w:r>
        <w:rPr>
          <w:rFonts w:hint="eastAsia"/>
          <w:bCs/>
          <w:sz w:val="28"/>
          <w:szCs w:val="28"/>
        </w:rPr>
        <w:t>）的极大值和极小值之间的差值约等于3.258，均值6.564，</w:t>
      </w:r>
      <w:r>
        <w:rPr>
          <w:rFonts w:hint="eastAsia"/>
          <w:bCs/>
          <w:sz w:val="28"/>
          <w:szCs w:val="28"/>
          <w:shd w:val="clear" w:color="auto" w:fill="FFFFFF"/>
        </w:rPr>
        <w:t>国产</w:t>
      </w:r>
      <w:proofErr w:type="gramStart"/>
      <w:r>
        <w:rPr>
          <w:rFonts w:hint="eastAsia"/>
          <w:bCs/>
          <w:sz w:val="28"/>
          <w:szCs w:val="28"/>
          <w:shd w:val="clear" w:color="auto" w:fill="FFFFFF"/>
        </w:rPr>
        <w:t>动漫电影</w:t>
      </w:r>
      <w:proofErr w:type="gramEnd"/>
      <w:r>
        <w:rPr>
          <w:rFonts w:hint="eastAsia"/>
          <w:bCs/>
          <w:sz w:val="28"/>
          <w:szCs w:val="28"/>
          <w:shd w:val="clear" w:color="auto" w:fill="FFFFFF"/>
        </w:rPr>
        <w:t>票房处于一个很高的水平，</w:t>
      </w:r>
      <w:r>
        <w:rPr>
          <w:rFonts w:hint="eastAsia"/>
          <w:bCs/>
          <w:sz w:val="28"/>
          <w:szCs w:val="28"/>
        </w:rPr>
        <w:t>标准差等于0.867，说明国产</w:t>
      </w:r>
      <w:proofErr w:type="gramStart"/>
      <w:r>
        <w:rPr>
          <w:rFonts w:hint="eastAsia"/>
          <w:bCs/>
          <w:sz w:val="28"/>
          <w:szCs w:val="28"/>
        </w:rPr>
        <w:t>动漫电影</w:t>
      </w:r>
      <w:proofErr w:type="gramEnd"/>
      <w:r>
        <w:rPr>
          <w:rFonts w:hint="eastAsia"/>
          <w:bCs/>
          <w:sz w:val="28"/>
          <w:szCs w:val="28"/>
        </w:rPr>
        <w:t>票房的差异较小。</w:t>
      </w:r>
    </w:p>
    <w:p w14:paraId="43685848" w14:textId="77777777" w:rsidR="0089417D" w:rsidRDefault="00C0458A">
      <w:pPr>
        <w:ind w:firstLineChars="200" w:firstLine="560"/>
        <w:rPr>
          <w:bCs/>
          <w:sz w:val="28"/>
          <w:szCs w:val="28"/>
        </w:rPr>
      </w:pPr>
      <w:r>
        <w:rPr>
          <w:rFonts w:hint="eastAsia"/>
          <w:bCs/>
          <w:sz w:val="28"/>
          <w:szCs w:val="28"/>
        </w:rPr>
        <w:t>从解释变量档期（schedule）、原创（original）市场营销（marketing）、制作技术（</w:t>
      </w:r>
      <w:r>
        <w:rPr>
          <w:bCs/>
          <w:sz w:val="28"/>
          <w:szCs w:val="28"/>
        </w:rPr>
        <w:t>d2d</w:t>
      </w:r>
      <w:r>
        <w:rPr>
          <w:rFonts w:hint="eastAsia"/>
          <w:bCs/>
          <w:sz w:val="28"/>
          <w:szCs w:val="28"/>
        </w:rPr>
        <w:t>）、放映场次（</w:t>
      </w:r>
      <w:proofErr w:type="spellStart"/>
      <w:r>
        <w:rPr>
          <w:rFonts w:hint="eastAsia"/>
          <w:bCs/>
          <w:sz w:val="28"/>
          <w:szCs w:val="28"/>
        </w:rPr>
        <w:t>total_time</w:t>
      </w:r>
      <w:proofErr w:type="spellEnd"/>
      <w:r>
        <w:rPr>
          <w:rFonts w:hint="eastAsia"/>
          <w:bCs/>
          <w:sz w:val="28"/>
          <w:szCs w:val="28"/>
        </w:rPr>
        <w:t>）的数据进行分析：首先，档期（schedule）的极大值和极小值相差最大，表明档期的选择直接影响电影票房的收益大小，人流量大的档期的票房收益远高于一般档期，均值等于6.464，说明国产</w:t>
      </w:r>
      <w:proofErr w:type="gramStart"/>
      <w:r>
        <w:rPr>
          <w:rFonts w:hint="eastAsia"/>
          <w:bCs/>
          <w:sz w:val="28"/>
          <w:szCs w:val="28"/>
        </w:rPr>
        <w:t>动漫电影</w:t>
      </w:r>
      <w:proofErr w:type="gramEnd"/>
      <w:r>
        <w:rPr>
          <w:rFonts w:hint="eastAsia"/>
          <w:bCs/>
          <w:sz w:val="28"/>
          <w:szCs w:val="28"/>
        </w:rPr>
        <w:t>善于在各个档期进行宣传和营销；其次，从原创（original）、市场营销（marketing）、制作技术（d2d）和放映场次（</w:t>
      </w:r>
      <w:proofErr w:type="spellStart"/>
      <w:r>
        <w:rPr>
          <w:rFonts w:hint="eastAsia"/>
          <w:bCs/>
          <w:sz w:val="28"/>
          <w:szCs w:val="28"/>
        </w:rPr>
        <w:t>total_time</w:t>
      </w:r>
      <w:proofErr w:type="spellEnd"/>
      <w:r>
        <w:rPr>
          <w:rFonts w:hint="eastAsia"/>
          <w:bCs/>
          <w:sz w:val="28"/>
          <w:szCs w:val="28"/>
        </w:rPr>
        <w:t>）的角度出发，极大值和极小值的差值均较大，说明国产</w:t>
      </w:r>
      <w:proofErr w:type="gramStart"/>
      <w:r>
        <w:rPr>
          <w:rFonts w:hint="eastAsia"/>
          <w:bCs/>
          <w:sz w:val="28"/>
          <w:szCs w:val="28"/>
        </w:rPr>
        <w:t>动漫电影</w:t>
      </w:r>
      <w:proofErr w:type="gramEnd"/>
      <w:r>
        <w:rPr>
          <w:rFonts w:hint="eastAsia"/>
          <w:bCs/>
          <w:sz w:val="28"/>
          <w:szCs w:val="28"/>
        </w:rPr>
        <w:t>的影响因素具有协同效应，</w:t>
      </w:r>
      <w:r>
        <w:rPr>
          <w:rFonts w:hint="eastAsia"/>
          <w:bCs/>
          <w:sz w:val="28"/>
          <w:szCs w:val="28"/>
          <w:shd w:val="clear" w:color="auto" w:fill="FFFFFF"/>
        </w:rPr>
        <w:t>与票房（</w:t>
      </w:r>
      <w:proofErr w:type="spellStart"/>
      <w:r>
        <w:rPr>
          <w:rFonts w:hint="eastAsia"/>
          <w:bCs/>
          <w:sz w:val="28"/>
          <w:szCs w:val="28"/>
          <w:shd w:val="clear" w:color="auto" w:fill="FFFFFF"/>
        </w:rPr>
        <w:t>ln_boxoffice</w:t>
      </w:r>
      <w:proofErr w:type="spellEnd"/>
      <w:r>
        <w:rPr>
          <w:rFonts w:hint="eastAsia"/>
          <w:bCs/>
          <w:sz w:val="28"/>
          <w:szCs w:val="28"/>
          <w:shd w:val="clear" w:color="auto" w:fill="FFFFFF"/>
        </w:rPr>
        <w:t>）是正相关的。</w:t>
      </w:r>
    </w:p>
    <w:p w14:paraId="150FAB95" w14:textId="77777777" w:rsidR="0089417D" w:rsidRDefault="00C0458A">
      <w:pPr>
        <w:ind w:firstLineChars="200" w:firstLine="560"/>
        <w:rPr>
          <w:bCs/>
          <w:sz w:val="28"/>
          <w:szCs w:val="28"/>
        </w:rPr>
      </w:pPr>
      <w:r>
        <w:rPr>
          <w:rFonts w:hint="eastAsia"/>
          <w:bCs/>
          <w:sz w:val="28"/>
          <w:szCs w:val="28"/>
        </w:rPr>
        <w:lastRenderedPageBreak/>
        <w:t>从解释变量网络评分（</w:t>
      </w:r>
      <w:proofErr w:type="spellStart"/>
      <w:r>
        <w:rPr>
          <w:rFonts w:hint="eastAsia"/>
          <w:bCs/>
          <w:sz w:val="28"/>
          <w:szCs w:val="28"/>
        </w:rPr>
        <w:t>internet_score</w:t>
      </w:r>
      <w:proofErr w:type="spellEnd"/>
      <w:r>
        <w:rPr>
          <w:rFonts w:hint="eastAsia"/>
          <w:bCs/>
          <w:sz w:val="28"/>
          <w:szCs w:val="28"/>
        </w:rPr>
        <w:t>）的数据来看，均值和标准差均在合理的范围内，样本的选择较为平均和合理。而解释变量</w:t>
      </w:r>
      <w:r>
        <w:rPr>
          <w:bCs/>
          <w:sz w:val="28"/>
          <w:szCs w:val="28"/>
        </w:rPr>
        <w:t xml:space="preserve">平均票价（ </w:t>
      </w:r>
      <w:proofErr w:type="spellStart"/>
      <w:r>
        <w:rPr>
          <w:bCs/>
          <w:sz w:val="28"/>
          <w:szCs w:val="28"/>
        </w:rPr>
        <w:t>average_price</w:t>
      </w:r>
      <w:proofErr w:type="spellEnd"/>
      <w:r>
        <w:rPr>
          <w:bCs/>
          <w:sz w:val="28"/>
          <w:szCs w:val="28"/>
        </w:rPr>
        <w:t>）</w:t>
      </w:r>
      <w:r>
        <w:rPr>
          <w:rFonts w:hint="eastAsia"/>
          <w:bCs/>
          <w:sz w:val="28"/>
          <w:szCs w:val="28"/>
        </w:rPr>
        <w:t>得均值和标准差得差异较大，这也说明了票房和平均票价在一定程度上是负相关的，随着票价的提高，观影人数会减少，而且通过样本数据分析，观影人数的下降幅度远高于票价的增长率。</w:t>
      </w:r>
    </w:p>
    <w:p w14:paraId="15363C69" w14:textId="77777777" w:rsidR="0089417D" w:rsidRDefault="00C0458A">
      <w:pPr>
        <w:ind w:firstLine="560"/>
        <w:rPr>
          <w:bCs/>
          <w:sz w:val="28"/>
          <w:szCs w:val="28"/>
        </w:rPr>
      </w:pPr>
      <w:r>
        <w:rPr>
          <w:rFonts w:hint="eastAsia"/>
          <w:bCs/>
          <w:sz w:val="28"/>
          <w:szCs w:val="28"/>
        </w:rPr>
        <w:t>总的来说，</w:t>
      </w:r>
      <w:r>
        <w:rPr>
          <w:rFonts w:hint="eastAsia"/>
          <w:bCs/>
          <w:sz w:val="28"/>
          <w:szCs w:val="28"/>
          <w:shd w:val="clear" w:color="auto" w:fill="FFFFFF"/>
        </w:rPr>
        <w:t>样本变量间的差异较小，样本选择较为平均和合理。</w:t>
      </w:r>
    </w:p>
    <w:p w14:paraId="5CB85458" w14:textId="77777777" w:rsidR="0089417D" w:rsidRDefault="00C0458A">
      <w:pPr>
        <w:rPr>
          <w:bCs/>
          <w:sz w:val="28"/>
          <w:szCs w:val="28"/>
        </w:rPr>
      </w:pPr>
      <w:r>
        <w:rPr>
          <w:rFonts w:hint="eastAsia"/>
          <w:bCs/>
          <w:sz w:val="28"/>
          <w:szCs w:val="28"/>
        </w:rPr>
        <w:t>4.2.4小结</w:t>
      </w:r>
    </w:p>
    <w:p w14:paraId="2688A9C2" w14:textId="77777777" w:rsidR="0089417D" w:rsidRDefault="00C0458A">
      <w:pPr>
        <w:rPr>
          <w:bCs/>
          <w:sz w:val="28"/>
          <w:szCs w:val="28"/>
        </w:rPr>
      </w:pPr>
      <w:r>
        <w:rPr>
          <w:rFonts w:hint="eastAsia"/>
          <w:bCs/>
          <w:sz w:val="28"/>
          <w:szCs w:val="28"/>
        </w:rPr>
        <w:t xml:space="preserve">   国产</w:t>
      </w:r>
      <w:proofErr w:type="gramStart"/>
      <w:r>
        <w:rPr>
          <w:rFonts w:hint="eastAsia"/>
          <w:bCs/>
          <w:sz w:val="28"/>
          <w:szCs w:val="28"/>
        </w:rPr>
        <w:t>动漫电影</w:t>
      </w:r>
      <w:proofErr w:type="gramEnd"/>
      <w:r>
        <w:rPr>
          <w:rFonts w:hint="eastAsia"/>
          <w:bCs/>
          <w:sz w:val="28"/>
          <w:szCs w:val="28"/>
        </w:rPr>
        <w:t>的发展在一定程度上会加快</w:t>
      </w:r>
      <w:proofErr w:type="gramStart"/>
      <w:r>
        <w:rPr>
          <w:rFonts w:hint="eastAsia"/>
          <w:bCs/>
          <w:sz w:val="28"/>
          <w:szCs w:val="28"/>
        </w:rPr>
        <w:t>动漫产业</w:t>
      </w:r>
      <w:proofErr w:type="gramEnd"/>
      <w:r>
        <w:rPr>
          <w:rFonts w:hint="eastAsia"/>
          <w:bCs/>
          <w:sz w:val="28"/>
          <w:szCs w:val="28"/>
        </w:rPr>
        <w:t>的发展进程，根据实证模型</w:t>
      </w:r>
      <w:r>
        <w:rPr>
          <w:rFonts w:ascii="Times New Roman" w:eastAsia="宋体" w:hint="eastAsia"/>
          <w:sz w:val="28"/>
          <w:szCs w:val="28"/>
        </w:rPr>
        <w:t>ln_boxoffice=2.479+0.063*schedule+0.112*original+marketing*0.131+d2d*0.335-0.318*average_price+0.18*peopletime+0.03*total_time+0.068*ln_row_piece_rate+e</w:t>
      </w:r>
      <w:r>
        <w:rPr>
          <w:rFonts w:ascii="Times New Roman" w:eastAsia="宋体" w:hint="eastAsia"/>
          <w:sz w:val="28"/>
          <w:szCs w:val="28"/>
        </w:rPr>
        <w:t>，</w:t>
      </w:r>
      <w:r>
        <w:rPr>
          <w:rFonts w:ascii="Times New Roman" w:eastAsia="宋体" w:hint="eastAsia"/>
          <w:sz w:val="28"/>
          <w:szCs w:val="28"/>
          <w:shd w:val="clear" w:color="auto" w:fill="FFFFFF"/>
        </w:rPr>
        <w:t>作品的</w:t>
      </w:r>
      <w:r>
        <w:rPr>
          <w:rFonts w:hint="eastAsia"/>
          <w:bCs/>
          <w:sz w:val="28"/>
          <w:szCs w:val="28"/>
          <w:shd w:val="clear" w:color="auto" w:fill="FFFFFF"/>
        </w:rPr>
        <w:t>原创与电影票房是正相关的关系，</w:t>
      </w:r>
      <w:r>
        <w:rPr>
          <w:rFonts w:hint="eastAsia"/>
          <w:bCs/>
          <w:sz w:val="28"/>
          <w:szCs w:val="28"/>
        </w:rPr>
        <w:t>加快</w:t>
      </w:r>
      <w:proofErr w:type="gramStart"/>
      <w:r>
        <w:rPr>
          <w:rFonts w:hint="eastAsia"/>
          <w:bCs/>
          <w:sz w:val="28"/>
          <w:szCs w:val="28"/>
        </w:rPr>
        <w:t>动漫电影</w:t>
      </w:r>
      <w:proofErr w:type="gramEnd"/>
      <w:r>
        <w:rPr>
          <w:rFonts w:hint="eastAsia"/>
          <w:bCs/>
          <w:sz w:val="28"/>
          <w:szCs w:val="28"/>
        </w:rPr>
        <w:t>的原创历程一定程度上会促进</w:t>
      </w:r>
      <w:proofErr w:type="gramStart"/>
      <w:r>
        <w:rPr>
          <w:rFonts w:hint="eastAsia"/>
          <w:bCs/>
          <w:sz w:val="28"/>
          <w:szCs w:val="28"/>
        </w:rPr>
        <w:t>动漫电影</w:t>
      </w:r>
      <w:proofErr w:type="gramEnd"/>
      <w:r>
        <w:rPr>
          <w:rFonts w:hint="eastAsia"/>
          <w:bCs/>
          <w:sz w:val="28"/>
          <w:szCs w:val="28"/>
        </w:rPr>
        <w:t>票房的增长，平均票价虽然和票房呈现负相关，但是合理的增加平均票价也会促进电影票房的增加。无论是拍片比、上座率还是放映场次都直接影响票房的收入，针对档期进行合理的选择也会促进票房收入增加。步入新媒体时代，最大的改变是市场营销的途径，通过短视频平台对</w:t>
      </w:r>
      <w:proofErr w:type="gramStart"/>
      <w:r>
        <w:rPr>
          <w:rFonts w:hint="eastAsia"/>
          <w:bCs/>
          <w:sz w:val="28"/>
          <w:szCs w:val="28"/>
        </w:rPr>
        <w:t>动漫电影</w:t>
      </w:r>
      <w:proofErr w:type="gramEnd"/>
      <w:r>
        <w:rPr>
          <w:rFonts w:hint="eastAsia"/>
          <w:bCs/>
          <w:sz w:val="28"/>
          <w:szCs w:val="28"/>
        </w:rPr>
        <w:t>的宣传会加大作品的影响力和活跃度，等到电影上映的时候，上座率会有明显的提升，这也是当下增进电影票房收入的主要手段之一。而随着制作技术的不断提升，</w:t>
      </w:r>
      <w:proofErr w:type="gramStart"/>
      <w:r>
        <w:rPr>
          <w:rFonts w:hint="eastAsia"/>
          <w:bCs/>
          <w:sz w:val="28"/>
          <w:szCs w:val="28"/>
        </w:rPr>
        <w:t>动漫企业</w:t>
      </w:r>
      <w:proofErr w:type="gramEnd"/>
      <w:r>
        <w:rPr>
          <w:rFonts w:hint="eastAsia"/>
          <w:bCs/>
          <w:sz w:val="28"/>
          <w:szCs w:val="28"/>
        </w:rPr>
        <w:t>的成本会显著降低，这也加快了</w:t>
      </w:r>
      <w:proofErr w:type="gramStart"/>
      <w:r>
        <w:rPr>
          <w:rFonts w:hint="eastAsia"/>
          <w:bCs/>
          <w:sz w:val="28"/>
          <w:szCs w:val="28"/>
        </w:rPr>
        <w:t>动漫电影</w:t>
      </w:r>
      <w:proofErr w:type="gramEnd"/>
      <w:r>
        <w:rPr>
          <w:rFonts w:hint="eastAsia"/>
          <w:bCs/>
          <w:sz w:val="28"/>
          <w:szCs w:val="28"/>
        </w:rPr>
        <w:t>的发展。</w:t>
      </w:r>
    </w:p>
    <w:p w14:paraId="63E53FA1" w14:textId="77777777" w:rsidR="0089417D" w:rsidRDefault="00C0458A">
      <w:pPr>
        <w:rPr>
          <w:bCs/>
          <w:sz w:val="28"/>
          <w:szCs w:val="28"/>
        </w:rPr>
      </w:pPr>
      <w:r>
        <w:rPr>
          <w:rFonts w:hint="eastAsia"/>
          <w:bCs/>
          <w:sz w:val="28"/>
          <w:szCs w:val="28"/>
        </w:rPr>
        <w:lastRenderedPageBreak/>
        <w:t xml:space="preserve">第五章 </w:t>
      </w:r>
      <w:commentRangeStart w:id="315"/>
      <w:r>
        <w:rPr>
          <w:rFonts w:hint="eastAsia"/>
          <w:bCs/>
          <w:sz w:val="28"/>
          <w:szCs w:val="28"/>
        </w:rPr>
        <w:t>新媒体时代</w:t>
      </w:r>
      <w:proofErr w:type="gramStart"/>
      <w:r>
        <w:rPr>
          <w:rFonts w:hint="eastAsia"/>
          <w:bCs/>
          <w:sz w:val="28"/>
          <w:szCs w:val="28"/>
        </w:rPr>
        <w:t>动漫产业</w:t>
      </w:r>
      <w:proofErr w:type="gramEnd"/>
      <w:r>
        <w:rPr>
          <w:rFonts w:hint="eastAsia"/>
          <w:bCs/>
          <w:sz w:val="28"/>
          <w:szCs w:val="28"/>
        </w:rPr>
        <w:t>的发展建议</w:t>
      </w:r>
      <w:commentRangeEnd w:id="315"/>
      <w:r w:rsidR="00242306">
        <w:rPr>
          <w:rStyle w:val="a6"/>
        </w:rPr>
        <w:commentReference w:id="315"/>
      </w:r>
    </w:p>
    <w:p w14:paraId="6CC7009E" w14:textId="77777777" w:rsidR="0089417D" w:rsidRDefault="00C0458A">
      <w:pPr>
        <w:rPr>
          <w:bCs/>
          <w:sz w:val="28"/>
          <w:szCs w:val="28"/>
        </w:rPr>
      </w:pPr>
      <w:r>
        <w:rPr>
          <w:rFonts w:hint="eastAsia"/>
          <w:bCs/>
          <w:sz w:val="28"/>
          <w:szCs w:val="28"/>
        </w:rPr>
        <w:t>5.1 推进内容创新</w:t>
      </w:r>
    </w:p>
    <w:p w14:paraId="296F9447" w14:textId="77777777" w:rsidR="0089417D" w:rsidRDefault="00C0458A">
      <w:pPr>
        <w:rPr>
          <w:bCs/>
          <w:sz w:val="28"/>
          <w:szCs w:val="28"/>
        </w:rPr>
      </w:pPr>
      <w:r>
        <w:rPr>
          <w:rFonts w:hint="eastAsia"/>
          <w:bCs/>
          <w:sz w:val="28"/>
          <w:szCs w:val="28"/>
        </w:rPr>
        <w:t>5.1.1</w:t>
      </w:r>
      <w:proofErr w:type="gramStart"/>
      <w:r>
        <w:rPr>
          <w:rFonts w:hint="eastAsia"/>
          <w:bCs/>
          <w:sz w:val="28"/>
          <w:szCs w:val="28"/>
        </w:rPr>
        <w:t>动漫原创</w:t>
      </w:r>
      <w:proofErr w:type="gramEnd"/>
      <w:r>
        <w:rPr>
          <w:rFonts w:hint="eastAsia"/>
          <w:bCs/>
          <w:sz w:val="28"/>
          <w:szCs w:val="28"/>
        </w:rPr>
        <w:t>作品创新</w:t>
      </w:r>
    </w:p>
    <w:p w14:paraId="38982A68" w14:textId="77777777" w:rsidR="0089417D" w:rsidRDefault="00C0458A">
      <w:pPr>
        <w:rPr>
          <w:bCs/>
          <w:sz w:val="28"/>
          <w:szCs w:val="28"/>
        </w:rPr>
      </w:pPr>
      <w:r>
        <w:rPr>
          <w:rFonts w:hint="eastAsia"/>
          <w:bCs/>
          <w:sz w:val="28"/>
          <w:szCs w:val="28"/>
        </w:rPr>
        <w:t xml:space="preserve">   </w:t>
      </w:r>
      <w:proofErr w:type="gramStart"/>
      <w:r>
        <w:rPr>
          <w:rFonts w:hint="eastAsia"/>
          <w:bCs/>
          <w:sz w:val="28"/>
          <w:szCs w:val="28"/>
          <w:shd w:val="clear" w:color="auto" w:fill="FFFFFF"/>
        </w:rPr>
        <w:t>动漫作品</w:t>
      </w:r>
      <w:proofErr w:type="gramEnd"/>
      <w:r>
        <w:rPr>
          <w:rFonts w:hint="eastAsia"/>
          <w:bCs/>
          <w:sz w:val="28"/>
          <w:szCs w:val="28"/>
          <w:shd w:val="clear" w:color="auto" w:fill="FFFFFF"/>
        </w:rPr>
        <w:t>贯穿于</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链始末，</w:t>
      </w:r>
      <w:r>
        <w:rPr>
          <w:rFonts w:hint="eastAsia"/>
          <w:bCs/>
          <w:sz w:val="28"/>
          <w:szCs w:val="28"/>
        </w:rPr>
        <w:t>无论是从作品的生产端、传播途径还是衍生产业，都离不开</w:t>
      </w:r>
      <w:proofErr w:type="gramStart"/>
      <w:r>
        <w:rPr>
          <w:rFonts w:hint="eastAsia"/>
          <w:bCs/>
          <w:sz w:val="28"/>
          <w:szCs w:val="28"/>
        </w:rPr>
        <w:t>动漫作品</w:t>
      </w:r>
      <w:proofErr w:type="gramEnd"/>
      <w:r>
        <w:rPr>
          <w:rFonts w:hint="eastAsia"/>
          <w:bCs/>
          <w:sz w:val="28"/>
          <w:szCs w:val="28"/>
        </w:rPr>
        <w:t>的流通和价值增值，当然也</w:t>
      </w:r>
      <w:proofErr w:type="gramStart"/>
      <w:r>
        <w:rPr>
          <w:rFonts w:hint="eastAsia"/>
          <w:bCs/>
          <w:sz w:val="28"/>
          <w:szCs w:val="28"/>
        </w:rPr>
        <w:t>包括动漫</w:t>
      </w:r>
      <w:proofErr w:type="gramEnd"/>
      <w:r>
        <w:rPr>
          <w:rFonts w:hint="eastAsia"/>
          <w:bCs/>
          <w:sz w:val="28"/>
          <w:szCs w:val="28"/>
        </w:rPr>
        <w:t>IP的授权。目前国内的</w:t>
      </w:r>
      <w:proofErr w:type="gramStart"/>
      <w:r>
        <w:rPr>
          <w:rFonts w:hint="eastAsia"/>
          <w:bCs/>
          <w:sz w:val="28"/>
          <w:szCs w:val="28"/>
        </w:rPr>
        <w:t>动漫市场</w:t>
      </w:r>
      <w:proofErr w:type="gramEnd"/>
      <w:r>
        <w:rPr>
          <w:rFonts w:hint="eastAsia"/>
          <w:bCs/>
          <w:sz w:val="28"/>
          <w:szCs w:val="28"/>
        </w:rPr>
        <w:t>普遍缺少具有代表性的作品，大部分</w:t>
      </w:r>
      <w:proofErr w:type="gramStart"/>
      <w:r>
        <w:rPr>
          <w:rFonts w:hint="eastAsia"/>
          <w:bCs/>
          <w:sz w:val="28"/>
          <w:szCs w:val="28"/>
        </w:rPr>
        <w:t>动漫作品</w:t>
      </w:r>
      <w:proofErr w:type="gramEnd"/>
      <w:r>
        <w:rPr>
          <w:rFonts w:hint="eastAsia"/>
          <w:bCs/>
          <w:sz w:val="28"/>
          <w:szCs w:val="28"/>
        </w:rPr>
        <w:t>是和日本合作完成的，</w:t>
      </w:r>
      <w:proofErr w:type="gramStart"/>
      <w:r>
        <w:rPr>
          <w:rFonts w:hint="eastAsia"/>
          <w:bCs/>
          <w:sz w:val="28"/>
          <w:szCs w:val="28"/>
        </w:rPr>
        <w:t>包括动漫的</w:t>
      </w:r>
      <w:proofErr w:type="gramEnd"/>
      <w:r>
        <w:rPr>
          <w:rFonts w:hint="eastAsia"/>
          <w:bCs/>
          <w:sz w:val="28"/>
          <w:szCs w:val="28"/>
        </w:rPr>
        <w:t>基本元素和后期的制作，这也就导致了国内的</w:t>
      </w:r>
      <w:proofErr w:type="gramStart"/>
      <w:r>
        <w:rPr>
          <w:rFonts w:hint="eastAsia"/>
          <w:bCs/>
          <w:sz w:val="28"/>
          <w:szCs w:val="28"/>
        </w:rPr>
        <w:t>动漫作品</w:t>
      </w:r>
      <w:proofErr w:type="gramEnd"/>
      <w:r>
        <w:rPr>
          <w:rFonts w:hint="eastAsia"/>
          <w:bCs/>
          <w:sz w:val="28"/>
          <w:szCs w:val="28"/>
        </w:rPr>
        <w:t>分成了两个派系，其中之一是从创作、人物形象、到故事情节完全由国内制作的，体现带有国有元素的动漫，例如：《画江湖之不良人》、《西行纪》、《斗罗大陆》等等；另外一种就是具有中国传统色彩的故事情节，但是人物形象等元素</w:t>
      </w:r>
      <w:proofErr w:type="gramStart"/>
      <w:r>
        <w:rPr>
          <w:rFonts w:hint="eastAsia"/>
          <w:bCs/>
          <w:sz w:val="28"/>
          <w:szCs w:val="28"/>
        </w:rPr>
        <w:t>偏日系</w:t>
      </w:r>
      <w:proofErr w:type="gramEnd"/>
      <w:r>
        <w:rPr>
          <w:rFonts w:hint="eastAsia"/>
          <w:bCs/>
          <w:sz w:val="28"/>
          <w:szCs w:val="28"/>
        </w:rPr>
        <w:t>的动漫，像：《一人之下》、《狐妖小红娘》、《全职高手》、《全职法师》等等；当然还有一些儿童动漫，不具有代表性，过去</w:t>
      </w:r>
      <w:proofErr w:type="gramStart"/>
      <w:r>
        <w:rPr>
          <w:rFonts w:hint="eastAsia"/>
          <w:bCs/>
          <w:sz w:val="28"/>
          <w:szCs w:val="28"/>
        </w:rPr>
        <w:t>这种动漫盛行</w:t>
      </w:r>
      <w:proofErr w:type="gramEnd"/>
      <w:r>
        <w:rPr>
          <w:rFonts w:hint="eastAsia"/>
          <w:bCs/>
          <w:sz w:val="28"/>
          <w:szCs w:val="28"/>
        </w:rPr>
        <w:t>，</w:t>
      </w:r>
      <w:r>
        <w:rPr>
          <w:rFonts w:hint="eastAsia"/>
          <w:bCs/>
          <w:sz w:val="28"/>
          <w:szCs w:val="28"/>
          <w:shd w:val="clear" w:color="auto" w:fill="FFFFFF"/>
        </w:rPr>
        <w:t>但是随着</w:t>
      </w:r>
      <w:proofErr w:type="gramStart"/>
      <w:r>
        <w:rPr>
          <w:rFonts w:hint="eastAsia"/>
          <w:bCs/>
          <w:sz w:val="28"/>
          <w:szCs w:val="28"/>
          <w:shd w:val="clear" w:color="auto" w:fill="FFFFFF"/>
        </w:rPr>
        <w:t>动漫市场</w:t>
      </w:r>
      <w:proofErr w:type="gramEnd"/>
      <w:r>
        <w:rPr>
          <w:rFonts w:hint="eastAsia"/>
          <w:bCs/>
          <w:sz w:val="28"/>
          <w:szCs w:val="28"/>
          <w:shd w:val="clear" w:color="auto" w:fill="FFFFFF"/>
        </w:rPr>
        <w:t>步入“互联网+”时代，</w:t>
      </w:r>
      <w:r>
        <w:rPr>
          <w:rFonts w:hint="eastAsia"/>
          <w:bCs/>
          <w:sz w:val="28"/>
          <w:szCs w:val="28"/>
        </w:rPr>
        <w:t>尤其到了新媒体时代，低幼性</w:t>
      </w:r>
      <w:proofErr w:type="gramStart"/>
      <w:r>
        <w:rPr>
          <w:rFonts w:hint="eastAsia"/>
          <w:bCs/>
          <w:sz w:val="28"/>
          <w:szCs w:val="28"/>
        </w:rPr>
        <w:t>动漫市场</w:t>
      </w:r>
      <w:proofErr w:type="gramEnd"/>
      <w:r>
        <w:rPr>
          <w:rFonts w:hint="eastAsia"/>
          <w:bCs/>
          <w:sz w:val="28"/>
          <w:szCs w:val="28"/>
        </w:rPr>
        <w:t>相对低迷，国内</w:t>
      </w:r>
      <w:proofErr w:type="gramStart"/>
      <w:r>
        <w:rPr>
          <w:rFonts w:hint="eastAsia"/>
          <w:bCs/>
          <w:sz w:val="28"/>
          <w:szCs w:val="28"/>
        </w:rPr>
        <w:t>动漫市场</w:t>
      </w:r>
      <w:proofErr w:type="gramEnd"/>
      <w:r>
        <w:rPr>
          <w:rFonts w:hint="eastAsia"/>
          <w:bCs/>
          <w:sz w:val="28"/>
          <w:szCs w:val="28"/>
        </w:rPr>
        <w:t>逐渐向青少年群体转变。</w:t>
      </w:r>
    </w:p>
    <w:p w14:paraId="409F9D9D" w14:textId="77777777" w:rsidR="0089417D" w:rsidRDefault="00C0458A">
      <w:pPr>
        <w:rPr>
          <w:bCs/>
          <w:sz w:val="28"/>
          <w:szCs w:val="28"/>
        </w:rPr>
      </w:pPr>
      <w:proofErr w:type="gramStart"/>
      <w:r>
        <w:rPr>
          <w:rFonts w:hint="eastAsia"/>
          <w:bCs/>
          <w:sz w:val="28"/>
          <w:szCs w:val="28"/>
        </w:rPr>
        <w:t>动漫原创</w:t>
      </w:r>
      <w:proofErr w:type="gramEnd"/>
      <w:r>
        <w:rPr>
          <w:rFonts w:hint="eastAsia"/>
          <w:bCs/>
          <w:sz w:val="28"/>
          <w:szCs w:val="28"/>
        </w:rPr>
        <w:t>作品是指不</w:t>
      </w:r>
      <w:proofErr w:type="gramStart"/>
      <w:r>
        <w:rPr>
          <w:rFonts w:hint="eastAsia"/>
          <w:bCs/>
          <w:sz w:val="28"/>
          <w:szCs w:val="28"/>
        </w:rPr>
        <w:t>包括网文</w:t>
      </w:r>
      <w:proofErr w:type="gramEnd"/>
      <w:r>
        <w:rPr>
          <w:rFonts w:hint="eastAsia"/>
          <w:bCs/>
          <w:sz w:val="28"/>
          <w:szCs w:val="28"/>
        </w:rPr>
        <w:t>、游戏改编的动画和漫画，完完全全打造全新的故事情节和人物创作，这就需要创作家们极深的艺术功底和天马行空的思维模式。在动漫原创作品的基础上进行二次创新对于</w:t>
      </w:r>
      <w:proofErr w:type="gramStart"/>
      <w:r>
        <w:rPr>
          <w:rFonts w:hint="eastAsia"/>
          <w:bCs/>
          <w:sz w:val="28"/>
          <w:szCs w:val="28"/>
        </w:rPr>
        <w:t>动漫产业</w:t>
      </w:r>
      <w:proofErr w:type="gramEnd"/>
      <w:r>
        <w:rPr>
          <w:rFonts w:hint="eastAsia"/>
          <w:bCs/>
          <w:sz w:val="28"/>
          <w:szCs w:val="28"/>
        </w:rPr>
        <w:t>具有颠覆性的贡献，优质</w:t>
      </w:r>
      <w:proofErr w:type="gramStart"/>
      <w:r>
        <w:rPr>
          <w:rFonts w:hint="eastAsia"/>
          <w:bCs/>
          <w:sz w:val="28"/>
          <w:szCs w:val="28"/>
        </w:rPr>
        <w:t>的动漫原创</w:t>
      </w:r>
      <w:proofErr w:type="gramEnd"/>
      <w:r>
        <w:rPr>
          <w:rFonts w:hint="eastAsia"/>
          <w:bCs/>
          <w:sz w:val="28"/>
          <w:szCs w:val="28"/>
        </w:rPr>
        <w:t>作品所代表的价值是不可估量的，当下国内缺少的就是能够享誉全世界的动漫，像《海贼王》《七龙珠》《名侦探柯南》《妖精的尾巴》等等这种原创动漫，像《海</w:t>
      </w:r>
      <w:r>
        <w:rPr>
          <w:rFonts w:hint="eastAsia"/>
          <w:bCs/>
          <w:sz w:val="28"/>
          <w:szCs w:val="28"/>
        </w:rPr>
        <w:lastRenderedPageBreak/>
        <w:t>贼王》这种漫画，不仅</w:t>
      </w:r>
      <w:proofErr w:type="gramStart"/>
      <w:r>
        <w:rPr>
          <w:rFonts w:hint="eastAsia"/>
          <w:bCs/>
          <w:sz w:val="28"/>
          <w:szCs w:val="28"/>
        </w:rPr>
        <w:t>带给尾田荣一郎巨大</w:t>
      </w:r>
      <w:proofErr w:type="gramEnd"/>
      <w:r>
        <w:rPr>
          <w:rFonts w:hint="eastAsia"/>
          <w:bCs/>
          <w:sz w:val="28"/>
          <w:szCs w:val="28"/>
        </w:rPr>
        <w:t>的</w:t>
      </w:r>
      <w:proofErr w:type="gramStart"/>
      <w:r>
        <w:rPr>
          <w:rFonts w:hint="eastAsia"/>
          <w:bCs/>
          <w:sz w:val="28"/>
          <w:szCs w:val="28"/>
        </w:rPr>
        <w:t>的</w:t>
      </w:r>
      <w:proofErr w:type="gramEnd"/>
      <w:r>
        <w:rPr>
          <w:rFonts w:hint="eastAsia"/>
          <w:bCs/>
          <w:sz w:val="28"/>
          <w:szCs w:val="28"/>
        </w:rPr>
        <w:t>经济效益，同时推动</w:t>
      </w:r>
      <w:proofErr w:type="gramStart"/>
      <w:r>
        <w:rPr>
          <w:rFonts w:hint="eastAsia"/>
          <w:bCs/>
          <w:sz w:val="28"/>
          <w:szCs w:val="28"/>
        </w:rPr>
        <w:t>了动漫衍生</w:t>
      </w:r>
      <w:proofErr w:type="gramEnd"/>
      <w:r>
        <w:rPr>
          <w:rFonts w:hint="eastAsia"/>
          <w:bCs/>
          <w:sz w:val="28"/>
          <w:szCs w:val="28"/>
        </w:rPr>
        <w:t>产业，包括一些周边产品和主题游戏的快速发展，像海贼无双三和</w:t>
      </w:r>
      <w:proofErr w:type="gramStart"/>
      <w:r>
        <w:rPr>
          <w:rFonts w:hint="eastAsia"/>
          <w:bCs/>
          <w:sz w:val="28"/>
          <w:szCs w:val="28"/>
        </w:rPr>
        <w:t>无双四这种</w:t>
      </w:r>
      <w:proofErr w:type="gramEnd"/>
      <w:r>
        <w:rPr>
          <w:rFonts w:hint="eastAsia"/>
          <w:bCs/>
          <w:sz w:val="28"/>
          <w:szCs w:val="28"/>
        </w:rPr>
        <w:t>大型单机游戏能够创造大额的营业收入，均是</w:t>
      </w:r>
      <w:proofErr w:type="gramStart"/>
      <w:r>
        <w:rPr>
          <w:rFonts w:hint="eastAsia"/>
          <w:bCs/>
          <w:sz w:val="28"/>
          <w:szCs w:val="28"/>
        </w:rPr>
        <w:t>得益于动漫</w:t>
      </w:r>
      <w:proofErr w:type="gramEnd"/>
      <w:r>
        <w:rPr>
          <w:rFonts w:hint="eastAsia"/>
          <w:bCs/>
          <w:sz w:val="28"/>
          <w:szCs w:val="28"/>
        </w:rPr>
        <w:t>IP的影响力，</w:t>
      </w:r>
      <w:r>
        <w:rPr>
          <w:rFonts w:hint="eastAsia"/>
          <w:bCs/>
          <w:sz w:val="28"/>
          <w:szCs w:val="28"/>
          <w:shd w:val="clear" w:color="auto" w:fill="FFFFFF"/>
        </w:rPr>
        <w:t>像《海贼王》这种超级IP可以带动整个</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的发展，</w:t>
      </w:r>
      <w:r>
        <w:rPr>
          <w:rFonts w:hint="eastAsia"/>
          <w:bCs/>
          <w:sz w:val="28"/>
          <w:szCs w:val="28"/>
        </w:rPr>
        <w:t>让更多的</w:t>
      </w:r>
      <w:proofErr w:type="gramStart"/>
      <w:r>
        <w:rPr>
          <w:rFonts w:hint="eastAsia"/>
          <w:bCs/>
          <w:sz w:val="28"/>
          <w:szCs w:val="28"/>
        </w:rPr>
        <w:t>动漫作品</w:t>
      </w:r>
      <w:proofErr w:type="gramEnd"/>
      <w:r>
        <w:rPr>
          <w:rFonts w:hint="eastAsia"/>
          <w:bCs/>
          <w:sz w:val="28"/>
          <w:szCs w:val="28"/>
        </w:rPr>
        <w:t>涌入市场，刺激创作家们和</w:t>
      </w:r>
      <w:proofErr w:type="gramStart"/>
      <w:r>
        <w:rPr>
          <w:rFonts w:hint="eastAsia"/>
          <w:bCs/>
          <w:sz w:val="28"/>
          <w:szCs w:val="28"/>
        </w:rPr>
        <w:t>动漫企业</w:t>
      </w:r>
      <w:proofErr w:type="gramEnd"/>
      <w:r>
        <w:rPr>
          <w:rFonts w:hint="eastAsia"/>
          <w:bCs/>
          <w:sz w:val="28"/>
          <w:szCs w:val="28"/>
        </w:rPr>
        <w:t>的竞争，优胜劣汰、适者生存的</w:t>
      </w:r>
      <w:proofErr w:type="gramStart"/>
      <w:r>
        <w:rPr>
          <w:rFonts w:hint="eastAsia"/>
          <w:bCs/>
          <w:sz w:val="28"/>
          <w:szCs w:val="28"/>
        </w:rPr>
        <w:t>动漫市场</w:t>
      </w:r>
      <w:proofErr w:type="gramEnd"/>
      <w:r>
        <w:rPr>
          <w:rFonts w:hint="eastAsia"/>
          <w:bCs/>
          <w:sz w:val="28"/>
          <w:szCs w:val="28"/>
        </w:rPr>
        <w:t>带给消费者的是一批优质的原创动漫，最终形成消费者和生产者的均衡发展，</w:t>
      </w:r>
      <w:proofErr w:type="gramStart"/>
      <w:r>
        <w:rPr>
          <w:rFonts w:hint="eastAsia"/>
          <w:bCs/>
          <w:sz w:val="28"/>
          <w:szCs w:val="28"/>
        </w:rPr>
        <w:t>动漫产业</w:t>
      </w:r>
      <w:proofErr w:type="gramEnd"/>
      <w:r>
        <w:rPr>
          <w:rFonts w:hint="eastAsia"/>
          <w:bCs/>
          <w:sz w:val="28"/>
          <w:szCs w:val="28"/>
        </w:rPr>
        <w:t>的蓬勃发展。</w:t>
      </w:r>
    </w:p>
    <w:p w14:paraId="466E74F7" w14:textId="77777777" w:rsidR="0089417D" w:rsidRDefault="00C0458A">
      <w:pPr>
        <w:rPr>
          <w:bCs/>
          <w:sz w:val="28"/>
          <w:szCs w:val="28"/>
        </w:rPr>
      </w:pPr>
      <w:r>
        <w:rPr>
          <w:rFonts w:hint="eastAsia"/>
          <w:bCs/>
          <w:sz w:val="28"/>
          <w:szCs w:val="28"/>
        </w:rPr>
        <w:t>5.1.2</w:t>
      </w:r>
      <w:proofErr w:type="gramStart"/>
      <w:r>
        <w:rPr>
          <w:rFonts w:hint="eastAsia"/>
          <w:bCs/>
          <w:sz w:val="28"/>
          <w:szCs w:val="28"/>
        </w:rPr>
        <w:t>孵化动漫市场创新型</w:t>
      </w:r>
      <w:proofErr w:type="gramEnd"/>
      <w:r>
        <w:rPr>
          <w:rFonts w:hint="eastAsia"/>
          <w:bCs/>
          <w:sz w:val="28"/>
          <w:szCs w:val="28"/>
        </w:rPr>
        <w:t>人才</w:t>
      </w:r>
    </w:p>
    <w:p w14:paraId="1689F4E9" w14:textId="77777777" w:rsidR="0089417D" w:rsidRDefault="00C0458A">
      <w:pPr>
        <w:ind w:firstLineChars="200" w:firstLine="560"/>
        <w:rPr>
          <w:bCs/>
          <w:sz w:val="28"/>
          <w:szCs w:val="28"/>
        </w:rPr>
      </w:pPr>
      <w:r>
        <w:rPr>
          <w:rFonts w:hint="eastAsia"/>
          <w:bCs/>
          <w:sz w:val="28"/>
          <w:szCs w:val="28"/>
        </w:rPr>
        <w:t>习近平总书记强调：</w:t>
      </w:r>
      <w:r>
        <w:rPr>
          <w:rFonts w:hint="eastAsia"/>
          <w:bCs/>
          <w:sz w:val="28"/>
          <w:szCs w:val="28"/>
          <w:shd w:val="clear" w:color="auto" w:fill="FFFFFF"/>
        </w:rPr>
        <w:t>创新是引领发展的第一动力，是建设现代化经济体系的战略支撑。</w:t>
      </w:r>
      <w:r>
        <w:rPr>
          <w:rFonts w:hint="eastAsia"/>
          <w:bCs/>
          <w:sz w:val="28"/>
          <w:szCs w:val="28"/>
        </w:rPr>
        <w:t>培养创新型人才是促进产业发展的关键一步，</w:t>
      </w:r>
      <w:r>
        <w:rPr>
          <w:rFonts w:hint="eastAsia"/>
          <w:bCs/>
          <w:sz w:val="28"/>
          <w:szCs w:val="28"/>
          <w:shd w:val="clear" w:color="auto" w:fill="FFFFFF"/>
        </w:rPr>
        <w:t>对于</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来说，亟需输入新鲜血液，</w:t>
      </w:r>
      <w:r>
        <w:rPr>
          <w:rFonts w:hint="eastAsia"/>
          <w:bCs/>
          <w:sz w:val="28"/>
          <w:szCs w:val="28"/>
        </w:rPr>
        <w:t>以产业创新为目的培养专注于</w:t>
      </w:r>
      <w:proofErr w:type="gramStart"/>
      <w:r>
        <w:rPr>
          <w:rFonts w:hint="eastAsia"/>
          <w:bCs/>
          <w:sz w:val="28"/>
          <w:szCs w:val="28"/>
        </w:rPr>
        <w:t>动漫行业</w:t>
      </w:r>
      <w:proofErr w:type="gramEnd"/>
      <w:r>
        <w:rPr>
          <w:rFonts w:hint="eastAsia"/>
          <w:bCs/>
          <w:sz w:val="28"/>
          <w:szCs w:val="28"/>
        </w:rPr>
        <w:t>的创新型人才。如何</w:t>
      </w:r>
      <w:proofErr w:type="gramStart"/>
      <w:r>
        <w:rPr>
          <w:rFonts w:hint="eastAsia"/>
          <w:bCs/>
          <w:sz w:val="28"/>
          <w:szCs w:val="28"/>
        </w:rPr>
        <w:t>孵化动漫创新型</w:t>
      </w:r>
      <w:proofErr w:type="gramEnd"/>
      <w:r>
        <w:rPr>
          <w:rFonts w:hint="eastAsia"/>
          <w:bCs/>
          <w:sz w:val="28"/>
          <w:szCs w:val="28"/>
        </w:rPr>
        <w:t>人才是产业发展研究的主要内容：</w:t>
      </w:r>
    </w:p>
    <w:p w14:paraId="45854591" w14:textId="77777777" w:rsidR="0089417D" w:rsidRDefault="00C0458A">
      <w:pPr>
        <w:numPr>
          <w:ilvl w:val="0"/>
          <w:numId w:val="3"/>
        </w:numPr>
        <w:rPr>
          <w:bCs/>
          <w:sz w:val="28"/>
          <w:szCs w:val="28"/>
        </w:rPr>
      </w:pPr>
      <w:r>
        <w:rPr>
          <w:rFonts w:hint="eastAsia"/>
          <w:bCs/>
          <w:sz w:val="28"/>
          <w:szCs w:val="28"/>
        </w:rPr>
        <w:t>教育是进行人才培养的关键，</w:t>
      </w:r>
      <w:proofErr w:type="gramStart"/>
      <w:r>
        <w:rPr>
          <w:rFonts w:hint="eastAsia"/>
          <w:bCs/>
          <w:sz w:val="28"/>
          <w:szCs w:val="28"/>
        </w:rPr>
        <w:t>动漫产业创新型</w:t>
      </w:r>
      <w:proofErr w:type="gramEnd"/>
      <w:r>
        <w:rPr>
          <w:rFonts w:hint="eastAsia"/>
          <w:bCs/>
          <w:sz w:val="28"/>
          <w:szCs w:val="28"/>
        </w:rPr>
        <w:t>人才的孵化离不开国家对于相关</w:t>
      </w:r>
      <w:proofErr w:type="gramStart"/>
      <w:r>
        <w:rPr>
          <w:rFonts w:hint="eastAsia"/>
          <w:bCs/>
          <w:sz w:val="28"/>
          <w:szCs w:val="28"/>
        </w:rPr>
        <w:t>动漫专业</w:t>
      </w:r>
      <w:proofErr w:type="gramEnd"/>
      <w:r>
        <w:rPr>
          <w:rFonts w:hint="eastAsia"/>
          <w:bCs/>
          <w:sz w:val="28"/>
          <w:szCs w:val="28"/>
        </w:rPr>
        <w:t>的投入，</w:t>
      </w:r>
      <w:proofErr w:type="gramStart"/>
      <w:r>
        <w:rPr>
          <w:rFonts w:hint="eastAsia"/>
          <w:bCs/>
          <w:sz w:val="28"/>
          <w:szCs w:val="28"/>
        </w:rPr>
        <w:t>类似于动漫的</w:t>
      </w:r>
      <w:proofErr w:type="gramEnd"/>
      <w:r>
        <w:rPr>
          <w:rFonts w:hint="eastAsia"/>
          <w:bCs/>
          <w:sz w:val="28"/>
          <w:szCs w:val="28"/>
        </w:rPr>
        <w:t>制作专业、设计专业、影视动画专业、数字媒体艺术专业和游戏设计专业等等，以上专业的相关课程需要与时代接轨，立足于新媒体时代进行相关创新，</w:t>
      </w:r>
      <w:r>
        <w:rPr>
          <w:rFonts w:hint="eastAsia"/>
          <w:bCs/>
          <w:sz w:val="28"/>
          <w:szCs w:val="28"/>
          <w:shd w:val="clear" w:color="auto" w:fill="FFFFFF"/>
        </w:rPr>
        <w:t>学生在学习的过程中需要注重思考，</w:t>
      </w:r>
      <w:r>
        <w:rPr>
          <w:rFonts w:hint="eastAsia"/>
          <w:bCs/>
          <w:sz w:val="28"/>
          <w:szCs w:val="28"/>
        </w:rPr>
        <w:t>敢于提出质疑，分成不同的学习小组进行专业性的讨论，利用头脑风暴法和德尔菲法进行思想的碰撞，迸发出新的灵感和创意。导师在指导的过程中，</w:t>
      </w:r>
      <w:r>
        <w:rPr>
          <w:rFonts w:hint="eastAsia"/>
          <w:bCs/>
          <w:sz w:val="28"/>
          <w:szCs w:val="28"/>
          <w:shd w:val="clear" w:color="auto" w:fill="FFFFFF"/>
        </w:rPr>
        <w:t>不能完全遵循于相关的理论知识，</w:t>
      </w:r>
      <w:r>
        <w:rPr>
          <w:rFonts w:hint="eastAsia"/>
          <w:bCs/>
          <w:sz w:val="28"/>
          <w:szCs w:val="28"/>
        </w:rPr>
        <w:t>应该注重实践，积极和学生们投入到</w:t>
      </w:r>
      <w:proofErr w:type="gramStart"/>
      <w:r>
        <w:rPr>
          <w:rFonts w:hint="eastAsia"/>
          <w:bCs/>
          <w:sz w:val="28"/>
          <w:szCs w:val="28"/>
        </w:rPr>
        <w:t>动漫专业</w:t>
      </w:r>
      <w:proofErr w:type="gramEnd"/>
      <w:r>
        <w:rPr>
          <w:rFonts w:hint="eastAsia"/>
          <w:bCs/>
          <w:sz w:val="28"/>
          <w:szCs w:val="28"/>
        </w:rPr>
        <w:t>的相关实践中</w:t>
      </w:r>
      <w:r>
        <w:rPr>
          <w:rFonts w:hint="eastAsia"/>
          <w:bCs/>
          <w:sz w:val="28"/>
          <w:szCs w:val="28"/>
        </w:rPr>
        <w:lastRenderedPageBreak/>
        <w:t>去，</w:t>
      </w:r>
      <w:r>
        <w:rPr>
          <w:rFonts w:hint="eastAsia"/>
          <w:bCs/>
          <w:sz w:val="28"/>
          <w:szCs w:val="28"/>
          <w:shd w:val="clear" w:color="auto" w:fill="FFFFFF"/>
        </w:rPr>
        <w:t>把握新媒体时代对于</w:t>
      </w:r>
      <w:proofErr w:type="gramStart"/>
      <w:r>
        <w:rPr>
          <w:rFonts w:hint="eastAsia"/>
          <w:bCs/>
          <w:sz w:val="28"/>
          <w:szCs w:val="28"/>
          <w:shd w:val="clear" w:color="auto" w:fill="FFFFFF"/>
        </w:rPr>
        <w:t>动漫作品</w:t>
      </w:r>
      <w:proofErr w:type="gramEnd"/>
      <w:r>
        <w:rPr>
          <w:rFonts w:hint="eastAsia"/>
          <w:bCs/>
          <w:sz w:val="28"/>
          <w:szCs w:val="28"/>
          <w:shd w:val="clear" w:color="auto" w:fill="FFFFFF"/>
        </w:rPr>
        <w:t>的切实需求，</w:t>
      </w:r>
      <w:r>
        <w:rPr>
          <w:rFonts w:hint="eastAsia"/>
          <w:bCs/>
          <w:sz w:val="28"/>
          <w:szCs w:val="28"/>
        </w:rPr>
        <w:t>对症下药，培养一批具有宏大世界观和价值观</w:t>
      </w:r>
      <w:proofErr w:type="gramStart"/>
      <w:r>
        <w:rPr>
          <w:rFonts w:hint="eastAsia"/>
          <w:bCs/>
          <w:sz w:val="28"/>
          <w:szCs w:val="28"/>
        </w:rPr>
        <w:t>的动漫人才</w:t>
      </w:r>
      <w:proofErr w:type="gramEnd"/>
      <w:r>
        <w:rPr>
          <w:rFonts w:hint="eastAsia"/>
          <w:bCs/>
          <w:sz w:val="28"/>
          <w:szCs w:val="28"/>
        </w:rPr>
        <w:t>。</w:t>
      </w:r>
    </w:p>
    <w:p w14:paraId="24CAAAFD" w14:textId="77777777" w:rsidR="0089417D" w:rsidRDefault="00C0458A">
      <w:pPr>
        <w:numPr>
          <w:ilvl w:val="0"/>
          <w:numId w:val="3"/>
        </w:numPr>
        <w:rPr>
          <w:bCs/>
          <w:sz w:val="28"/>
          <w:szCs w:val="28"/>
        </w:rPr>
      </w:pPr>
      <w:r>
        <w:rPr>
          <w:rFonts w:hint="eastAsia"/>
          <w:bCs/>
          <w:sz w:val="28"/>
          <w:szCs w:val="28"/>
        </w:rPr>
        <w:t>良好的市场前景是吸引人才的重要一环。</w:t>
      </w:r>
      <w:r>
        <w:rPr>
          <w:rFonts w:hint="eastAsia"/>
          <w:bCs/>
          <w:sz w:val="28"/>
          <w:szCs w:val="28"/>
          <w:shd w:val="clear" w:color="auto" w:fill="FFFFFF"/>
        </w:rPr>
        <w:t>理性</w:t>
      </w:r>
      <w:proofErr w:type="gramStart"/>
      <w:r>
        <w:rPr>
          <w:rFonts w:hint="eastAsia"/>
          <w:bCs/>
          <w:sz w:val="28"/>
          <w:szCs w:val="28"/>
          <w:shd w:val="clear" w:color="auto" w:fill="FFFFFF"/>
        </w:rPr>
        <w:t>经济人</w:t>
      </w:r>
      <w:proofErr w:type="gramEnd"/>
      <w:r>
        <w:rPr>
          <w:rFonts w:hint="eastAsia"/>
          <w:bCs/>
          <w:sz w:val="28"/>
          <w:szCs w:val="28"/>
          <w:shd w:val="clear" w:color="auto" w:fill="FFFFFF"/>
        </w:rPr>
        <w:t>一直是经济学家在做经济分析时关于人类经济行为的一个基本假设，</w:t>
      </w:r>
      <w:proofErr w:type="gramStart"/>
      <w:r>
        <w:rPr>
          <w:rFonts w:hint="eastAsia"/>
          <w:bCs/>
          <w:sz w:val="28"/>
          <w:szCs w:val="28"/>
        </w:rPr>
        <w:t>当产业</w:t>
      </w:r>
      <w:proofErr w:type="gramEnd"/>
      <w:r>
        <w:rPr>
          <w:rFonts w:hint="eastAsia"/>
          <w:bCs/>
          <w:sz w:val="28"/>
          <w:szCs w:val="28"/>
        </w:rPr>
        <w:t>发展前景良好时，人才的流失率就会大幅下降，而人才的涌入会明显增加，这就是理性</w:t>
      </w:r>
      <w:proofErr w:type="gramStart"/>
      <w:r>
        <w:rPr>
          <w:rFonts w:hint="eastAsia"/>
          <w:bCs/>
          <w:sz w:val="28"/>
          <w:szCs w:val="28"/>
        </w:rPr>
        <w:t>经济人</w:t>
      </w:r>
      <w:proofErr w:type="gramEnd"/>
      <w:r>
        <w:rPr>
          <w:rFonts w:hint="eastAsia"/>
          <w:bCs/>
          <w:sz w:val="28"/>
          <w:szCs w:val="28"/>
        </w:rPr>
        <w:t>的行为模式。</w:t>
      </w:r>
      <w:r>
        <w:rPr>
          <w:rFonts w:hint="eastAsia"/>
          <w:bCs/>
          <w:sz w:val="28"/>
          <w:szCs w:val="28"/>
          <w:shd w:val="clear" w:color="auto" w:fill="FFFFFF"/>
        </w:rPr>
        <w:t>因此，</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的人才孵化离不开发展前景的趋势，</w:t>
      </w:r>
      <w:r>
        <w:rPr>
          <w:rFonts w:hint="eastAsia"/>
          <w:bCs/>
          <w:sz w:val="28"/>
          <w:szCs w:val="28"/>
        </w:rPr>
        <w:t>从辩证法的角度出发，世间万物都是不断运动的，相互依存的，</w:t>
      </w:r>
      <w:proofErr w:type="gramStart"/>
      <w:r>
        <w:rPr>
          <w:rFonts w:hint="eastAsia"/>
          <w:bCs/>
          <w:sz w:val="28"/>
          <w:szCs w:val="28"/>
        </w:rPr>
        <w:t>动漫产业</w:t>
      </w:r>
      <w:proofErr w:type="gramEnd"/>
      <w:r>
        <w:rPr>
          <w:rFonts w:hint="eastAsia"/>
          <w:bCs/>
          <w:sz w:val="28"/>
          <w:szCs w:val="28"/>
        </w:rPr>
        <w:t>的良好发展会吸引大量人才进入市场，市场上人才数量的质变引起</w:t>
      </w:r>
      <w:proofErr w:type="gramStart"/>
      <w:r>
        <w:rPr>
          <w:rFonts w:hint="eastAsia"/>
          <w:bCs/>
          <w:sz w:val="28"/>
          <w:szCs w:val="28"/>
        </w:rPr>
        <w:t>动漫产业</w:t>
      </w:r>
      <w:proofErr w:type="gramEnd"/>
      <w:r>
        <w:rPr>
          <w:rFonts w:hint="eastAsia"/>
          <w:bCs/>
          <w:sz w:val="28"/>
          <w:szCs w:val="28"/>
        </w:rPr>
        <w:t>发生质变，形成市场人才数量的供需均衡，产业的向前发展。</w:t>
      </w:r>
    </w:p>
    <w:p w14:paraId="0E0E6130" w14:textId="77777777" w:rsidR="0089417D" w:rsidRDefault="00C0458A">
      <w:pPr>
        <w:numPr>
          <w:ilvl w:val="0"/>
          <w:numId w:val="3"/>
        </w:numPr>
        <w:rPr>
          <w:bCs/>
          <w:sz w:val="28"/>
          <w:szCs w:val="28"/>
        </w:rPr>
      </w:pPr>
      <w:r>
        <w:rPr>
          <w:rFonts w:hint="eastAsia"/>
          <w:bCs/>
          <w:sz w:val="28"/>
          <w:szCs w:val="28"/>
        </w:rPr>
        <w:t>国家对于</w:t>
      </w:r>
      <w:proofErr w:type="gramStart"/>
      <w:r>
        <w:rPr>
          <w:rFonts w:hint="eastAsia"/>
          <w:bCs/>
          <w:sz w:val="28"/>
          <w:szCs w:val="28"/>
        </w:rPr>
        <w:t>动漫产业</w:t>
      </w:r>
      <w:proofErr w:type="gramEnd"/>
      <w:r>
        <w:rPr>
          <w:rFonts w:hint="eastAsia"/>
          <w:bCs/>
          <w:sz w:val="28"/>
          <w:szCs w:val="28"/>
        </w:rPr>
        <w:t>的资金投入力度和政策措施直接影响</w:t>
      </w:r>
      <w:proofErr w:type="gramStart"/>
      <w:r>
        <w:rPr>
          <w:rFonts w:hint="eastAsia"/>
          <w:bCs/>
          <w:sz w:val="28"/>
          <w:szCs w:val="28"/>
        </w:rPr>
        <w:t>动漫人才</w:t>
      </w:r>
      <w:proofErr w:type="gramEnd"/>
      <w:r>
        <w:rPr>
          <w:rFonts w:hint="eastAsia"/>
          <w:bCs/>
          <w:sz w:val="28"/>
          <w:szCs w:val="28"/>
        </w:rPr>
        <w:t>的孵化，2021年9月24日，</w:t>
      </w:r>
      <w:r>
        <w:rPr>
          <w:rFonts w:hint="eastAsia"/>
          <w:bCs/>
          <w:sz w:val="28"/>
          <w:szCs w:val="28"/>
          <w:shd w:val="clear" w:color="auto" w:fill="FFFFFF"/>
        </w:rPr>
        <w:t>国家广电总局网络视听节目管理负责同志表示：坚决抵制含暴力血腥、低俗色情等不良情节和画面的动画片上网播出，支持符合条件的互联网视听节目服务机构依法依规制作、引进、播出内容健康向上、弘扬真善美的优秀动画片。</w:t>
      </w:r>
      <w:r>
        <w:rPr>
          <w:rFonts w:hint="eastAsia"/>
          <w:bCs/>
          <w:sz w:val="28"/>
          <w:szCs w:val="28"/>
        </w:rPr>
        <w:t>政策上要求</w:t>
      </w:r>
      <w:proofErr w:type="gramStart"/>
      <w:r>
        <w:rPr>
          <w:rFonts w:hint="eastAsia"/>
          <w:bCs/>
          <w:sz w:val="28"/>
          <w:szCs w:val="28"/>
        </w:rPr>
        <w:t>动漫作品</w:t>
      </w:r>
      <w:proofErr w:type="gramEnd"/>
      <w:r>
        <w:rPr>
          <w:rFonts w:hint="eastAsia"/>
          <w:bCs/>
          <w:sz w:val="28"/>
          <w:szCs w:val="28"/>
        </w:rPr>
        <w:t>的制作方向是能够弘扬中国传统文化和社会价值观的，坚决杜绝那些低俗色情、暴力血腥的</w:t>
      </w:r>
      <w:proofErr w:type="gramStart"/>
      <w:r>
        <w:rPr>
          <w:rFonts w:hint="eastAsia"/>
          <w:bCs/>
          <w:sz w:val="28"/>
          <w:szCs w:val="28"/>
        </w:rPr>
        <w:t>动漫作品</w:t>
      </w:r>
      <w:proofErr w:type="gramEnd"/>
      <w:r>
        <w:rPr>
          <w:rFonts w:hint="eastAsia"/>
          <w:bCs/>
          <w:sz w:val="28"/>
          <w:szCs w:val="28"/>
        </w:rPr>
        <w:t>流向市场，因此，国内的</w:t>
      </w:r>
      <w:proofErr w:type="gramStart"/>
      <w:r>
        <w:rPr>
          <w:rFonts w:hint="eastAsia"/>
          <w:bCs/>
          <w:sz w:val="28"/>
          <w:szCs w:val="28"/>
        </w:rPr>
        <w:t>动漫人才</w:t>
      </w:r>
      <w:proofErr w:type="gramEnd"/>
      <w:r>
        <w:rPr>
          <w:rFonts w:hint="eastAsia"/>
          <w:bCs/>
          <w:sz w:val="28"/>
          <w:szCs w:val="28"/>
        </w:rPr>
        <w:t>的培养方向要符合政策上的要求，</w:t>
      </w:r>
      <w:r>
        <w:rPr>
          <w:rFonts w:hint="eastAsia"/>
          <w:bCs/>
          <w:sz w:val="28"/>
          <w:szCs w:val="28"/>
          <w:shd w:val="clear" w:color="auto" w:fill="FFFFFF"/>
        </w:rPr>
        <w:t>积极促进社会主义现代化建设的进程，</w:t>
      </w:r>
      <w:r>
        <w:rPr>
          <w:rFonts w:hint="eastAsia"/>
          <w:bCs/>
          <w:sz w:val="28"/>
          <w:szCs w:val="28"/>
        </w:rPr>
        <w:t>满足人们的精神层面的需求。在资金投入力度方向，</w:t>
      </w:r>
      <w:r>
        <w:rPr>
          <w:rFonts w:hint="eastAsia"/>
          <w:bCs/>
          <w:sz w:val="28"/>
          <w:szCs w:val="28"/>
          <w:shd w:val="clear" w:color="auto" w:fill="FFFFFF"/>
        </w:rPr>
        <w:t>国家应该加大对</w:t>
      </w:r>
      <w:proofErr w:type="gramStart"/>
      <w:r>
        <w:rPr>
          <w:rFonts w:hint="eastAsia"/>
          <w:bCs/>
          <w:sz w:val="28"/>
          <w:szCs w:val="28"/>
          <w:shd w:val="clear" w:color="auto" w:fill="FFFFFF"/>
        </w:rPr>
        <w:t>动漫市场</w:t>
      </w:r>
      <w:proofErr w:type="gramEnd"/>
      <w:r>
        <w:rPr>
          <w:rFonts w:hint="eastAsia"/>
          <w:bCs/>
          <w:sz w:val="28"/>
          <w:szCs w:val="28"/>
          <w:shd w:val="clear" w:color="auto" w:fill="FFFFFF"/>
        </w:rPr>
        <w:t>人才的补贴，放宽对于专业</w:t>
      </w:r>
      <w:proofErr w:type="gramStart"/>
      <w:r>
        <w:rPr>
          <w:rFonts w:hint="eastAsia"/>
          <w:bCs/>
          <w:sz w:val="28"/>
          <w:szCs w:val="28"/>
          <w:shd w:val="clear" w:color="auto" w:fill="FFFFFF"/>
        </w:rPr>
        <w:t>动漫人才</w:t>
      </w:r>
      <w:proofErr w:type="gramEnd"/>
      <w:r>
        <w:rPr>
          <w:rFonts w:hint="eastAsia"/>
          <w:bCs/>
          <w:sz w:val="28"/>
          <w:szCs w:val="28"/>
          <w:shd w:val="clear" w:color="auto" w:fill="FFFFFF"/>
        </w:rPr>
        <w:t>的引进机制，</w:t>
      </w:r>
      <w:r>
        <w:rPr>
          <w:rFonts w:hint="eastAsia"/>
          <w:bCs/>
          <w:sz w:val="28"/>
          <w:szCs w:val="28"/>
        </w:rPr>
        <w:t>鼓励各大城市对于</w:t>
      </w:r>
      <w:proofErr w:type="gramStart"/>
      <w:r>
        <w:rPr>
          <w:rFonts w:hint="eastAsia"/>
          <w:bCs/>
          <w:sz w:val="28"/>
          <w:szCs w:val="28"/>
        </w:rPr>
        <w:t>动漫专业</w:t>
      </w:r>
      <w:proofErr w:type="gramEnd"/>
      <w:r>
        <w:rPr>
          <w:rFonts w:hint="eastAsia"/>
          <w:bCs/>
          <w:sz w:val="28"/>
          <w:szCs w:val="28"/>
        </w:rPr>
        <w:t>性人才的认可，提供租房和购房等人才补贴，加快城市</w:t>
      </w:r>
      <w:proofErr w:type="gramStart"/>
      <w:r>
        <w:rPr>
          <w:rFonts w:hint="eastAsia"/>
          <w:bCs/>
          <w:sz w:val="28"/>
          <w:szCs w:val="28"/>
        </w:rPr>
        <w:t>动漫产业</w:t>
      </w:r>
      <w:proofErr w:type="gramEnd"/>
      <w:r>
        <w:rPr>
          <w:rFonts w:hint="eastAsia"/>
          <w:bCs/>
          <w:sz w:val="28"/>
          <w:szCs w:val="28"/>
        </w:rPr>
        <w:t>的发展，</w:t>
      </w:r>
      <w:r>
        <w:rPr>
          <w:rFonts w:hint="eastAsia"/>
          <w:bCs/>
          <w:sz w:val="28"/>
          <w:szCs w:val="28"/>
          <w:shd w:val="clear" w:color="auto" w:fill="FFFFFF"/>
        </w:rPr>
        <w:t>形成各城市</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的联动发展</w:t>
      </w:r>
      <w:r>
        <w:rPr>
          <w:rFonts w:hint="eastAsia"/>
          <w:bCs/>
          <w:sz w:val="28"/>
          <w:szCs w:val="28"/>
          <w:shd w:val="clear" w:color="auto" w:fill="FFFFFF"/>
        </w:rPr>
        <w:lastRenderedPageBreak/>
        <w:t>模式。在新媒体时代的快节奏模式下，</w:t>
      </w:r>
      <w:r>
        <w:rPr>
          <w:rFonts w:hint="eastAsia"/>
          <w:bCs/>
          <w:sz w:val="28"/>
          <w:szCs w:val="28"/>
        </w:rPr>
        <w:t>通过政策上加大对于</w:t>
      </w:r>
      <w:proofErr w:type="gramStart"/>
      <w:r>
        <w:rPr>
          <w:rFonts w:hint="eastAsia"/>
          <w:bCs/>
          <w:sz w:val="28"/>
          <w:szCs w:val="28"/>
        </w:rPr>
        <w:t>动漫人才</w:t>
      </w:r>
      <w:proofErr w:type="gramEnd"/>
      <w:r>
        <w:rPr>
          <w:rFonts w:hint="eastAsia"/>
          <w:bCs/>
          <w:sz w:val="28"/>
          <w:szCs w:val="28"/>
        </w:rPr>
        <w:t>补贴的力度来加快</w:t>
      </w:r>
      <w:proofErr w:type="gramStart"/>
      <w:r>
        <w:rPr>
          <w:rFonts w:hint="eastAsia"/>
          <w:bCs/>
          <w:sz w:val="28"/>
          <w:szCs w:val="28"/>
        </w:rPr>
        <w:t>动漫人才</w:t>
      </w:r>
      <w:proofErr w:type="gramEnd"/>
      <w:r>
        <w:rPr>
          <w:rFonts w:hint="eastAsia"/>
          <w:bCs/>
          <w:sz w:val="28"/>
          <w:szCs w:val="28"/>
        </w:rPr>
        <w:t>的孵化进程。</w:t>
      </w:r>
    </w:p>
    <w:p w14:paraId="58B32788" w14:textId="77777777" w:rsidR="0089417D" w:rsidRDefault="00C0458A">
      <w:pPr>
        <w:numPr>
          <w:ilvl w:val="0"/>
          <w:numId w:val="3"/>
        </w:numPr>
        <w:rPr>
          <w:bCs/>
          <w:sz w:val="28"/>
          <w:szCs w:val="28"/>
        </w:rPr>
      </w:pPr>
      <w:r>
        <w:rPr>
          <w:rFonts w:hint="eastAsia"/>
          <w:bCs/>
          <w:sz w:val="28"/>
          <w:szCs w:val="28"/>
        </w:rPr>
        <w:t>国内</w:t>
      </w:r>
      <w:proofErr w:type="gramStart"/>
      <w:r>
        <w:rPr>
          <w:rFonts w:hint="eastAsia"/>
          <w:bCs/>
          <w:sz w:val="28"/>
          <w:szCs w:val="28"/>
        </w:rPr>
        <w:t>动漫企业在动漫专业</w:t>
      </w:r>
      <w:proofErr w:type="gramEnd"/>
      <w:r>
        <w:rPr>
          <w:rFonts w:hint="eastAsia"/>
          <w:bCs/>
          <w:sz w:val="28"/>
          <w:szCs w:val="28"/>
        </w:rPr>
        <w:t>相关人才的培养方面应该加大力度，针对高质量</w:t>
      </w:r>
      <w:proofErr w:type="gramStart"/>
      <w:r>
        <w:rPr>
          <w:rFonts w:hint="eastAsia"/>
          <w:bCs/>
          <w:sz w:val="28"/>
          <w:szCs w:val="28"/>
        </w:rPr>
        <w:t>动漫人才</w:t>
      </w:r>
      <w:proofErr w:type="gramEnd"/>
      <w:r>
        <w:rPr>
          <w:rFonts w:hint="eastAsia"/>
          <w:bCs/>
          <w:sz w:val="28"/>
          <w:szCs w:val="28"/>
        </w:rPr>
        <w:t>的补贴力度和生活方面应该给予更多的关注，在其他</w:t>
      </w:r>
      <w:proofErr w:type="gramStart"/>
      <w:r>
        <w:rPr>
          <w:rFonts w:hint="eastAsia"/>
          <w:bCs/>
          <w:sz w:val="28"/>
          <w:szCs w:val="28"/>
        </w:rPr>
        <w:t>动漫人才</w:t>
      </w:r>
      <w:proofErr w:type="gramEnd"/>
      <w:r>
        <w:rPr>
          <w:rFonts w:hint="eastAsia"/>
          <w:bCs/>
          <w:sz w:val="28"/>
          <w:szCs w:val="28"/>
        </w:rPr>
        <w:t>的晋升途径方面做到公开、公正、公平和透明，鼓励</w:t>
      </w:r>
      <w:proofErr w:type="gramStart"/>
      <w:r>
        <w:rPr>
          <w:rFonts w:hint="eastAsia"/>
          <w:bCs/>
          <w:sz w:val="28"/>
          <w:szCs w:val="28"/>
        </w:rPr>
        <w:t>动漫人才</w:t>
      </w:r>
      <w:proofErr w:type="gramEnd"/>
      <w:r>
        <w:rPr>
          <w:rFonts w:hint="eastAsia"/>
          <w:bCs/>
          <w:sz w:val="28"/>
          <w:szCs w:val="28"/>
        </w:rPr>
        <w:t>继续深造，在相关领域深入研究的同时加快创新，企业应该更加关注</w:t>
      </w:r>
      <w:proofErr w:type="gramStart"/>
      <w:r>
        <w:rPr>
          <w:rFonts w:hint="eastAsia"/>
          <w:bCs/>
          <w:sz w:val="28"/>
          <w:szCs w:val="28"/>
        </w:rPr>
        <w:t>动漫人才</w:t>
      </w:r>
      <w:proofErr w:type="gramEnd"/>
      <w:r>
        <w:rPr>
          <w:rFonts w:hint="eastAsia"/>
          <w:bCs/>
          <w:sz w:val="28"/>
          <w:szCs w:val="28"/>
        </w:rPr>
        <w:t>的孵化进程，把</w:t>
      </w:r>
      <w:proofErr w:type="gramStart"/>
      <w:r>
        <w:rPr>
          <w:rFonts w:hint="eastAsia"/>
          <w:bCs/>
          <w:sz w:val="28"/>
          <w:szCs w:val="28"/>
        </w:rPr>
        <w:t>动漫人才</w:t>
      </w:r>
      <w:proofErr w:type="gramEnd"/>
      <w:r>
        <w:rPr>
          <w:rFonts w:hint="eastAsia"/>
          <w:bCs/>
          <w:sz w:val="28"/>
          <w:szCs w:val="28"/>
        </w:rPr>
        <w:t>的培养放在首要位置，企业应该时刻牢记人才是公司发展的第一生产力，针对人才的培养是企业走向现世界</w:t>
      </w:r>
      <w:proofErr w:type="gramStart"/>
      <w:r>
        <w:rPr>
          <w:rFonts w:hint="eastAsia"/>
          <w:bCs/>
          <w:sz w:val="28"/>
          <w:szCs w:val="28"/>
        </w:rPr>
        <w:t>前沿过程</w:t>
      </w:r>
      <w:proofErr w:type="gramEnd"/>
      <w:r>
        <w:rPr>
          <w:rFonts w:hint="eastAsia"/>
          <w:bCs/>
          <w:sz w:val="28"/>
          <w:szCs w:val="28"/>
        </w:rPr>
        <w:t>中的必经之路，努力促进人才和企业的共同进步，形成二者的“命运共同体”，形成为人民服务的企业价值观，与社会的价值观保持一致。</w:t>
      </w:r>
    </w:p>
    <w:p w14:paraId="6C0075FA" w14:textId="77777777" w:rsidR="0089417D" w:rsidRDefault="00C0458A">
      <w:pPr>
        <w:rPr>
          <w:bCs/>
          <w:sz w:val="28"/>
          <w:szCs w:val="28"/>
        </w:rPr>
      </w:pPr>
      <w:r>
        <w:rPr>
          <w:rFonts w:hint="eastAsia"/>
          <w:bCs/>
          <w:sz w:val="28"/>
          <w:szCs w:val="28"/>
        </w:rPr>
        <w:t xml:space="preserve">5.1.3 </w:t>
      </w:r>
      <w:proofErr w:type="gramStart"/>
      <w:r>
        <w:rPr>
          <w:rFonts w:hint="eastAsia"/>
          <w:bCs/>
          <w:sz w:val="28"/>
          <w:szCs w:val="28"/>
        </w:rPr>
        <w:t>完善动漫产业</w:t>
      </w:r>
      <w:proofErr w:type="gramEnd"/>
      <w:r>
        <w:rPr>
          <w:rFonts w:hint="eastAsia"/>
          <w:bCs/>
          <w:sz w:val="28"/>
          <w:szCs w:val="28"/>
        </w:rPr>
        <w:t>相关政策</w:t>
      </w:r>
    </w:p>
    <w:p w14:paraId="68BAF566" w14:textId="77777777" w:rsidR="0089417D" w:rsidRDefault="00C0458A">
      <w:pPr>
        <w:ind w:firstLineChars="200" w:firstLine="560"/>
        <w:rPr>
          <w:bCs/>
          <w:sz w:val="28"/>
          <w:szCs w:val="28"/>
        </w:rPr>
      </w:pPr>
      <w:r>
        <w:rPr>
          <w:rFonts w:hint="eastAsia"/>
          <w:bCs/>
          <w:sz w:val="28"/>
          <w:szCs w:val="28"/>
          <w:shd w:val="clear" w:color="auto" w:fill="FFFFFF"/>
        </w:rPr>
        <w:t>立足新媒体时代</w:t>
      </w:r>
      <w:proofErr w:type="gramStart"/>
      <w:r>
        <w:rPr>
          <w:rFonts w:hint="eastAsia"/>
          <w:bCs/>
          <w:sz w:val="28"/>
          <w:szCs w:val="28"/>
          <w:shd w:val="clear" w:color="auto" w:fill="FFFFFF"/>
        </w:rPr>
        <w:t>看待动漫产业</w:t>
      </w:r>
      <w:proofErr w:type="gramEnd"/>
      <w:r>
        <w:rPr>
          <w:rFonts w:hint="eastAsia"/>
          <w:bCs/>
          <w:sz w:val="28"/>
          <w:szCs w:val="28"/>
          <w:shd w:val="clear" w:color="auto" w:fill="FFFFFF"/>
        </w:rPr>
        <w:t>，产业的相关发展离不开政策的支持，</w:t>
      </w:r>
      <w:r>
        <w:rPr>
          <w:rFonts w:hint="eastAsia"/>
          <w:bCs/>
          <w:sz w:val="28"/>
          <w:szCs w:val="28"/>
        </w:rPr>
        <w:t>无论是从监管还是从资金下放的角度出发，</w:t>
      </w:r>
      <w:r>
        <w:rPr>
          <w:rFonts w:hint="eastAsia"/>
          <w:bCs/>
          <w:sz w:val="28"/>
          <w:szCs w:val="28"/>
          <w:shd w:val="clear" w:color="auto" w:fill="FFFFFF"/>
        </w:rPr>
        <w:t>国家的政策对于</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的发展都是不可或缺的。</w:t>
      </w:r>
      <w:r>
        <w:rPr>
          <w:rFonts w:hint="eastAsia"/>
          <w:bCs/>
          <w:sz w:val="28"/>
          <w:szCs w:val="28"/>
        </w:rPr>
        <w:t>第一，新媒体时代是以短视频等自媒体平台为主要特征的，短视频对于</w:t>
      </w:r>
      <w:proofErr w:type="gramStart"/>
      <w:r>
        <w:rPr>
          <w:rFonts w:hint="eastAsia"/>
          <w:bCs/>
          <w:sz w:val="28"/>
          <w:szCs w:val="28"/>
        </w:rPr>
        <w:t>动漫作品</w:t>
      </w:r>
      <w:proofErr w:type="gramEnd"/>
      <w:r>
        <w:rPr>
          <w:rFonts w:hint="eastAsia"/>
          <w:bCs/>
          <w:sz w:val="28"/>
          <w:szCs w:val="28"/>
        </w:rPr>
        <w:t>传播的影响意义深远。由于传播的速度相比其他时代有了本质的提升，</w:t>
      </w:r>
      <w:r>
        <w:rPr>
          <w:rFonts w:hint="eastAsia"/>
          <w:bCs/>
          <w:sz w:val="28"/>
          <w:szCs w:val="28"/>
          <w:shd w:val="clear" w:color="auto" w:fill="FFFFFF"/>
        </w:rPr>
        <w:t>因此既加快了</w:t>
      </w:r>
      <w:proofErr w:type="gramStart"/>
      <w:r>
        <w:rPr>
          <w:rFonts w:hint="eastAsia"/>
          <w:bCs/>
          <w:sz w:val="28"/>
          <w:szCs w:val="28"/>
          <w:shd w:val="clear" w:color="auto" w:fill="FFFFFF"/>
        </w:rPr>
        <w:t>优质动漫的</w:t>
      </w:r>
      <w:proofErr w:type="gramEnd"/>
      <w:r>
        <w:rPr>
          <w:rFonts w:hint="eastAsia"/>
          <w:bCs/>
          <w:sz w:val="28"/>
          <w:szCs w:val="28"/>
          <w:shd w:val="clear" w:color="auto" w:fill="FFFFFF"/>
        </w:rPr>
        <w:t>传播速度，</w:t>
      </w:r>
      <w:r>
        <w:rPr>
          <w:rFonts w:hint="eastAsia"/>
          <w:bCs/>
          <w:sz w:val="28"/>
          <w:szCs w:val="28"/>
        </w:rPr>
        <w:t>同时也把粗制滥造的作品带入大众的视野中，这种两极分化的事态对于产业的良好发展是严重不利的，</w:t>
      </w:r>
      <w:r>
        <w:rPr>
          <w:rFonts w:hint="eastAsia"/>
          <w:bCs/>
          <w:sz w:val="28"/>
          <w:szCs w:val="28"/>
          <w:shd w:val="clear" w:color="auto" w:fill="FFFFFF"/>
        </w:rPr>
        <w:t>所以加强国家政策的监管力度显得刻不容缓，不仅要</w:t>
      </w:r>
      <w:proofErr w:type="gramStart"/>
      <w:r>
        <w:rPr>
          <w:rFonts w:hint="eastAsia"/>
          <w:bCs/>
          <w:sz w:val="28"/>
          <w:szCs w:val="28"/>
          <w:shd w:val="clear" w:color="auto" w:fill="FFFFFF"/>
        </w:rPr>
        <w:t>对动漫的</w:t>
      </w:r>
      <w:proofErr w:type="gramEnd"/>
      <w:r>
        <w:rPr>
          <w:rFonts w:hint="eastAsia"/>
          <w:bCs/>
          <w:sz w:val="28"/>
          <w:szCs w:val="28"/>
          <w:shd w:val="clear" w:color="auto" w:fill="FFFFFF"/>
        </w:rPr>
        <w:t>制作环节实行严格的监管制度，</w:t>
      </w:r>
      <w:r>
        <w:rPr>
          <w:rFonts w:hint="eastAsia"/>
          <w:bCs/>
          <w:sz w:val="28"/>
          <w:szCs w:val="28"/>
        </w:rPr>
        <w:t>还要对流通环节及衍生环节实施严格把控，</w:t>
      </w:r>
      <w:r>
        <w:rPr>
          <w:rFonts w:hint="eastAsia"/>
          <w:bCs/>
          <w:sz w:val="28"/>
          <w:szCs w:val="28"/>
          <w:shd w:val="clear" w:color="auto" w:fill="FFFFFF"/>
        </w:rPr>
        <w:t>防止粗制滥造的作品</w:t>
      </w:r>
      <w:proofErr w:type="gramStart"/>
      <w:r>
        <w:rPr>
          <w:rFonts w:hint="eastAsia"/>
          <w:bCs/>
          <w:sz w:val="28"/>
          <w:szCs w:val="28"/>
          <w:shd w:val="clear" w:color="auto" w:fill="FFFFFF"/>
        </w:rPr>
        <w:t>流向动漫市场</w:t>
      </w:r>
      <w:proofErr w:type="gramEnd"/>
      <w:r>
        <w:rPr>
          <w:rFonts w:hint="eastAsia"/>
          <w:bCs/>
          <w:sz w:val="28"/>
          <w:szCs w:val="28"/>
          <w:shd w:val="clear" w:color="auto" w:fill="FFFFFF"/>
        </w:rPr>
        <w:t>，</w:t>
      </w:r>
      <w:r>
        <w:rPr>
          <w:rFonts w:hint="eastAsia"/>
          <w:bCs/>
          <w:sz w:val="28"/>
          <w:szCs w:val="28"/>
        </w:rPr>
        <w:t>造成产业污染。第二，</w:t>
      </w:r>
      <w:proofErr w:type="gramStart"/>
      <w:r>
        <w:rPr>
          <w:rFonts w:hint="eastAsia"/>
          <w:bCs/>
          <w:sz w:val="28"/>
          <w:szCs w:val="28"/>
        </w:rPr>
        <w:t>针对动漫创新型</w:t>
      </w:r>
      <w:proofErr w:type="gramEnd"/>
      <w:r>
        <w:rPr>
          <w:rFonts w:hint="eastAsia"/>
          <w:bCs/>
          <w:sz w:val="28"/>
          <w:szCs w:val="28"/>
        </w:rPr>
        <w:t>人才，政府和企业</w:t>
      </w:r>
      <w:r>
        <w:rPr>
          <w:rFonts w:hint="eastAsia"/>
          <w:bCs/>
          <w:sz w:val="28"/>
          <w:szCs w:val="28"/>
        </w:rPr>
        <w:lastRenderedPageBreak/>
        <w:t>应该提供良好的补贴政策和晋升通道，吸引更多的优秀大学生从事</w:t>
      </w:r>
      <w:proofErr w:type="gramStart"/>
      <w:r>
        <w:rPr>
          <w:rFonts w:hint="eastAsia"/>
          <w:bCs/>
          <w:sz w:val="28"/>
          <w:szCs w:val="28"/>
        </w:rPr>
        <w:t>动漫相关</w:t>
      </w:r>
      <w:proofErr w:type="gramEnd"/>
      <w:r>
        <w:rPr>
          <w:rFonts w:hint="eastAsia"/>
          <w:bCs/>
          <w:sz w:val="28"/>
          <w:szCs w:val="28"/>
        </w:rPr>
        <w:t>专业的深化研究中，努力打造</w:t>
      </w:r>
      <w:proofErr w:type="gramStart"/>
      <w:r>
        <w:rPr>
          <w:rFonts w:hint="eastAsia"/>
          <w:bCs/>
          <w:sz w:val="28"/>
          <w:szCs w:val="28"/>
        </w:rPr>
        <w:t>动漫人才</w:t>
      </w:r>
      <w:proofErr w:type="gramEnd"/>
      <w:r>
        <w:rPr>
          <w:rFonts w:hint="eastAsia"/>
          <w:bCs/>
          <w:sz w:val="28"/>
          <w:szCs w:val="28"/>
        </w:rPr>
        <w:t>培养基地，让更多的</w:t>
      </w:r>
      <w:proofErr w:type="gramStart"/>
      <w:r>
        <w:rPr>
          <w:rFonts w:hint="eastAsia"/>
          <w:bCs/>
          <w:sz w:val="28"/>
          <w:szCs w:val="28"/>
        </w:rPr>
        <w:t>动漫专业</w:t>
      </w:r>
      <w:proofErr w:type="gramEnd"/>
      <w:r>
        <w:rPr>
          <w:rFonts w:hint="eastAsia"/>
          <w:bCs/>
          <w:sz w:val="28"/>
          <w:szCs w:val="28"/>
        </w:rPr>
        <w:t>的大学毕业生为了行业的发展做出贡献。第三，放宽对于</w:t>
      </w:r>
      <w:proofErr w:type="gramStart"/>
      <w:r>
        <w:rPr>
          <w:rFonts w:hint="eastAsia"/>
          <w:bCs/>
          <w:sz w:val="28"/>
          <w:szCs w:val="28"/>
        </w:rPr>
        <w:t>动漫企业</w:t>
      </w:r>
      <w:proofErr w:type="gramEnd"/>
      <w:r>
        <w:rPr>
          <w:rFonts w:hint="eastAsia"/>
          <w:bCs/>
          <w:sz w:val="28"/>
          <w:szCs w:val="28"/>
        </w:rPr>
        <w:t>的资金审核政策，努力让更多具有创新性的</w:t>
      </w:r>
      <w:proofErr w:type="gramStart"/>
      <w:r>
        <w:rPr>
          <w:rFonts w:hint="eastAsia"/>
          <w:bCs/>
          <w:sz w:val="28"/>
          <w:szCs w:val="28"/>
        </w:rPr>
        <w:t>动漫企业</w:t>
      </w:r>
      <w:proofErr w:type="gramEnd"/>
      <w:r>
        <w:rPr>
          <w:rFonts w:hint="eastAsia"/>
          <w:bCs/>
          <w:sz w:val="28"/>
          <w:szCs w:val="28"/>
        </w:rPr>
        <w:t>可以解决资金问题，打造良好的竞争氛围，</w:t>
      </w:r>
      <w:r>
        <w:rPr>
          <w:rFonts w:hint="eastAsia"/>
          <w:bCs/>
          <w:sz w:val="28"/>
          <w:szCs w:val="28"/>
          <w:shd w:val="clear" w:color="auto" w:fill="FFFFFF"/>
        </w:rPr>
        <w:t>同时加大对于</w:t>
      </w:r>
      <w:proofErr w:type="gramStart"/>
      <w:r>
        <w:rPr>
          <w:rFonts w:hint="eastAsia"/>
          <w:bCs/>
          <w:sz w:val="28"/>
          <w:szCs w:val="28"/>
          <w:shd w:val="clear" w:color="auto" w:fill="FFFFFF"/>
        </w:rPr>
        <w:t>动漫企业</w:t>
      </w:r>
      <w:proofErr w:type="gramEnd"/>
      <w:r>
        <w:rPr>
          <w:rFonts w:hint="eastAsia"/>
          <w:bCs/>
          <w:sz w:val="28"/>
          <w:szCs w:val="28"/>
          <w:shd w:val="clear" w:color="auto" w:fill="FFFFFF"/>
        </w:rPr>
        <w:t>的监管力度，</w:t>
      </w:r>
      <w:r>
        <w:rPr>
          <w:rFonts w:hint="eastAsia"/>
          <w:bCs/>
          <w:sz w:val="28"/>
          <w:szCs w:val="28"/>
        </w:rPr>
        <w:t>防止出现行业垄断和价格歧视的现象，促进</w:t>
      </w:r>
      <w:proofErr w:type="gramStart"/>
      <w:r>
        <w:rPr>
          <w:rFonts w:hint="eastAsia"/>
          <w:bCs/>
          <w:sz w:val="28"/>
          <w:szCs w:val="28"/>
        </w:rPr>
        <w:t>动漫企业</w:t>
      </w:r>
      <w:proofErr w:type="gramEnd"/>
      <w:r>
        <w:rPr>
          <w:rFonts w:hint="eastAsia"/>
          <w:bCs/>
          <w:sz w:val="28"/>
          <w:szCs w:val="28"/>
        </w:rPr>
        <w:t>的相互竞争，减少政府的干预，允许</w:t>
      </w:r>
      <w:proofErr w:type="gramStart"/>
      <w:r>
        <w:rPr>
          <w:rFonts w:hint="eastAsia"/>
          <w:bCs/>
          <w:sz w:val="28"/>
          <w:szCs w:val="28"/>
        </w:rPr>
        <w:t>动漫企业</w:t>
      </w:r>
      <w:proofErr w:type="gramEnd"/>
      <w:r>
        <w:rPr>
          <w:rFonts w:hint="eastAsia"/>
          <w:bCs/>
          <w:sz w:val="28"/>
          <w:szCs w:val="28"/>
        </w:rPr>
        <w:t>在遵守相关法律法规的基础上引入外资、国外的相关技术和理念，努力打造创新型企业，增加优质</w:t>
      </w:r>
      <w:proofErr w:type="gramStart"/>
      <w:r>
        <w:rPr>
          <w:rFonts w:hint="eastAsia"/>
          <w:bCs/>
          <w:sz w:val="28"/>
          <w:szCs w:val="28"/>
        </w:rPr>
        <w:t>动漫作品</w:t>
      </w:r>
      <w:proofErr w:type="gramEnd"/>
      <w:r>
        <w:rPr>
          <w:rFonts w:hint="eastAsia"/>
          <w:bCs/>
          <w:sz w:val="28"/>
          <w:szCs w:val="28"/>
        </w:rPr>
        <w:t>的产出。第四，在相关政策上增加对于本土企业保护力度，</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最近几年才开始蓬勃发展，</w:t>
      </w:r>
      <w:r>
        <w:rPr>
          <w:rFonts w:hint="eastAsia"/>
          <w:bCs/>
          <w:sz w:val="28"/>
          <w:szCs w:val="28"/>
        </w:rPr>
        <w:t>不适合在当下的情况大量引入外资，但是可以充分构建以中方为主导的合资企业，中方持有的股份应该超过50%。适当放宽对于国外先进动</w:t>
      </w:r>
      <w:proofErr w:type="gramStart"/>
      <w:r>
        <w:rPr>
          <w:rFonts w:hint="eastAsia"/>
          <w:bCs/>
          <w:sz w:val="28"/>
          <w:szCs w:val="28"/>
        </w:rPr>
        <w:t>漫技术</w:t>
      </w:r>
      <w:proofErr w:type="gramEnd"/>
      <w:r>
        <w:rPr>
          <w:rFonts w:hint="eastAsia"/>
          <w:bCs/>
          <w:sz w:val="28"/>
          <w:szCs w:val="28"/>
        </w:rPr>
        <w:t>的审核力度，在国外先进技术的基础上进一步创新，促进</w:t>
      </w:r>
      <w:proofErr w:type="gramStart"/>
      <w:r>
        <w:rPr>
          <w:rFonts w:hint="eastAsia"/>
          <w:bCs/>
          <w:sz w:val="28"/>
          <w:szCs w:val="28"/>
        </w:rPr>
        <w:t>动漫产业</w:t>
      </w:r>
      <w:proofErr w:type="gramEnd"/>
      <w:r>
        <w:rPr>
          <w:rFonts w:hint="eastAsia"/>
          <w:bCs/>
          <w:sz w:val="28"/>
          <w:szCs w:val="28"/>
        </w:rPr>
        <w:t>达到世界前沿水平。</w:t>
      </w:r>
    </w:p>
    <w:p w14:paraId="67653460" w14:textId="77777777" w:rsidR="0089417D" w:rsidRDefault="00C0458A">
      <w:pPr>
        <w:rPr>
          <w:bCs/>
          <w:sz w:val="28"/>
          <w:szCs w:val="28"/>
        </w:rPr>
      </w:pPr>
      <w:r>
        <w:rPr>
          <w:rFonts w:hint="eastAsia"/>
          <w:bCs/>
          <w:sz w:val="28"/>
          <w:szCs w:val="28"/>
        </w:rPr>
        <w:t xml:space="preserve">5.2 </w:t>
      </w:r>
      <w:proofErr w:type="gramStart"/>
      <w:r>
        <w:rPr>
          <w:rFonts w:hint="eastAsia"/>
          <w:bCs/>
          <w:sz w:val="28"/>
          <w:szCs w:val="28"/>
        </w:rPr>
        <w:t>完善动漫产业</w:t>
      </w:r>
      <w:proofErr w:type="gramEnd"/>
      <w:r>
        <w:rPr>
          <w:rFonts w:hint="eastAsia"/>
          <w:bCs/>
          <w:sz w:val="28"/>
          <w:szCs w:val="28"/>
        </w:rPr>
        <w:t>链的相关建议</w:t>
      </w:r>
    </w:p>
    <w:p w14:paraId="30973D6A" w14:textId="77777777" w:rsidR="0089417D" w:rsidRDefault="00C0458A">
      <w:pPr>
        <w:rPr>
          <w:bCs/>
          <w:sz w:val="28"/>
          <w:szCs w:val="28"/>
        </w:rPr>
      </w:pPr>
      <w:r>
        <w:rPr>
          <w:rFonts w:hint="eastAsia"/>
          <w:bCs/>
          <w:sz w:val="28"/>
          <w:szCs w:val="28"/>
        </w:rPr>
        <w:t>5.2.1打造</w:t>
      </w:r>
      <w:proofErr w:type="gramStart"/>
      <w:r>
        <w:rPr>
          <w:rFonts w:hint="eastAsia"/>
          <w:bCs/>
          <w:sz w:val="28"/>
          <w:szCs w:val="28"/>
        </w:rPr>
        <w:t>动漫全</w:t>
      </w:r>
      <w:proofErr w:type="gramEnd"/>
      <w:r>
        <w:rPr>
          <w:rFonts w:hint="eastAsia"/>
          <w:bCs/>
          <w:sz w:val="28"/>
          <w:szCs w:val="28"/>
        </w:rPr>
        <w:t>产业链</w:t>
      </w:r>
    </w:p>
    <w:p w14:paraId="351BCC9F" w14:textId="77777777" w:rsidR="0089417D" w:rsidRDefault="00C0458A">
      <w:pPr>
        <w:ind w:firstLineChars="200" w:firstLine="560"/>
        <w:rPr>
          <w:bCs/>
          <w:sz w:val="28"/>
          <w:szCs w:val="28"/>
        </w:rPr>
      </w:pPr>
      <w:proofErr w:type="gramStart"/>
      <w:r>
        <w:rPr>
          <w:rFonts w:hint="eastAsia"/>
          <w:bCs/>
          <w:sz w:val="28"/>
          <w:szCs w:val="28"/>
        </w:rPr>
        <w:t>动漫全</w:t>
      </w:r>
      <w:proofErr w:type="gramEnd"/>
      <w:r>
        <w:rPr>
          <w:rFonts w:hint="eastAsia"/>
          <w:bCs/>
          <w:sz w:val="28"/>
          <w:szCs w:val="28"/>
        </w:rPr>
        <w:t>产业链是指在动</w:t>
      </w:r>
      <w:proofErr w:type="gramStart"/>
      <w:r>
        <w:rPr>
          <w:rFonts w:hint="eastAsia"/>
          <w:bCs/>
          <w:sz w:val="28"/>
          <w:szCs w:val="28"/>
        </w:rPr>
        <w:t>漫作品</w:t>
      </w:r>
      <w:proofErr w:type="gramEnd"/>
      <w:r>
        <w:rPr>
          <w:rFonts w:hint="eastAsia"/>
          <w:bCs/>
          <w:sz w:val="28"/>
          <w:szCs w:val="28"/>
        </w:rPr>
        <w:t>贯穿整个产业的过程中形成的，包括</w:t>
      </w:r>
      <w:proofErr w:type="gramStart"/>
      <w:r>
        <w:rPr>
          <w:rFonts w:hint="eastAsia"/>
          <w:bCs/>
          <w:sz w:val="28"/>
          <w:szCs w:val="28"/>
        </w:rPr>
        <w:t>动漫作品</w:t>
      </w:r>
      <w:proofErr w:type="gramEnd"/>
      <w:r>
        <w:rPr>
          <w:rFonts w:hint="eastAsia"/>
          <w:bCs/>
          <w:sz w:val="28"/>
          <w:szCs w:val="28"/>
        </w:rPr>
        <w:t>的制作、流通、变现和相关衍生产业。</w:t>
      </w:r>
      <w:r>
        <w:rPr>
          <w:rFonts w:hint="eastAsia"/>
          <w:bCs/>
          <w:sz w:val="28"/>
          <w:szCs w:val="28"/>
          <w:shd w:val="clear" w:color="auto" w:fill="FFFFFF"/>
        </w:rPr>
        <w:t>近几十年的</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的发展历程中，</w:t>
      </w:r>
      <w:r>
        <w:rPr>
          <w:rFonts w:hint="eastAsia"/>
          <w:bCs/>
          <w:sz w:val="28"/>
          <w:szCs w:val="28"/>
        </w:rPr>
        <w:t>研究学者们一直致力于如何</w:t>
      </w:r>
      <w:proofErr w:type="gramStart"/>
      <w:r>
        <w:rPr>
          <w:rFonts w:hint="eastAsia"/>
          <w:bCs/>
          <w:sz w:val="28"/>
          <w:szCs w:val="28"/>
        </w:rPr>
        <w:t>完善动漫产业</w:t>
      </w:r>
      <w:proofErr w:type="gramEnd"/>
      <w:r>
        <w:rPr>
          <w:rFonts w:hint="eastAsia"/>
          <w:bCs/>
          <w:sz w:val="28"/>
          <w:szCs w:val="28"/>
        </w:rPr>
        <w:t>链，</w:t>
      </w:r>
      <w:r>
        <w:rPr>
          <w:rFonts w:hint="eastAsia"/>
          <w:bCs/>
          <w:sz w:val="28"/>
          <w:szCs w:val="28"/>
          <w:shd w:val="clear" w:color="auto" w:fill="FFFFFF"/>
        </w:rPr>
        <w:t>随着新媒体时代的到来，打造一条完整的</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链</w:t>
      </w:r>
      <w:proofErr w:type="gramStart"/>
      <w:r>
        <w:rPr>
          <w:rFonts w:hint="eastAsia"/>
          <w:bCs/>
          <w:sz w:val="28"/>
          <w:szCs w:val="28"/>
          <w:shd w:val="clear" w:color="auto" w:fill="FFFFFF"/>
        </w:rPr>
        <w:t>关乎着动漫产业</w:t>
      </w:r>
      <w:proofErr w:type="gramEnd"/>
      <w:r>
        <w:rPr>
          <w:rFonts w:hint="eastAsia"/>
          <w:bCs/>
          <w:sz w:val="28"/>
          <w:szCs w:val="28"/>
          <w:shd w:val="clear" w:color="auto" w:fill="FFFFFF"/>
        </w:rPr>
        <w:t>未来的发展，</w:t>
      </w:r>
      <w:r>
        <w:rPr>
          <w:rFonts w:hint="eastAsia"/>
          <w:bCs/>
          <w:sz w:val="28"/>
          <w:szCs w:val="28"/>
        </w:rPr>
        <w:t>关于打造</w:t>
      </w:r>
      <w:proofErr w:type="gramStart"/>
      <w:r>
        <w:rPr>
          <w:rFonts w:hint="eastAsia"/>
          <w:bCs/>
          <w:sz w:val="28"/>
          <w:szCs w:val="28"/>
        </w:rPr>
        <w:t>动漫全</w:t>
      </w:r>
      <w:proofErr w:type="gramEnd"/>
      <w:r>
        <w:rPr>
          <w:rFonts w:hint="eastAsia"/>
          <w:bCs/>
          <w:sz w:val="28"/>
          <w:szCs w:val="28"/>
        </w:rPr>
        <w:t>产业链可以从动</w:t>
      </w:r>
      <w:proofErr w:type="gramStart"/>
      <w:r>
        <w:rPr>
          <w:rFonts w:hint="eastAsia"/>
          <w:bCs/>
          <w:sz w:val="28"/>
          <w:szCs w:val="28"/>
        </w:rPr>
        <w:t>漫作品</w:t>
      </w:r>
      <w:proofErr w:type="gramEnd"/>
      <w:r>
        <w:rPr>
          <w:rFonts w:hint="eastAsia"/>
          <w:bCs/>
          <w:sz w:val="28"/>
          <w:szCs w:val="28"/>
        </w:rPr>
        <w:t>贯穿整个产业的过程出发：</w:t>
      </w:r>
    </w:p>
    <w:p w14:paraId="0685C3AF" w14:textId="77777777" w:rsidR="0089417D" w:rsidRDefault="00C0458A">
      <w:pPr>
        <w:numPr>
          <w:ilvl w:val="0"/>
          <w:numId w:val="4"/>
        </w:numPr>
        <w:rPr>
          <w:bCs/>
          <w:sz w:val="28"/>
          <w:szCs w:val="28"/>
        </w:rPr>
      </w:pPr>
      <w:r>
        <w:rPr>
          <w:rFonts w:hint="eastAsia"/>
          <w:bCs/>
          <w:sz w:val="28"/>
          <w:szCs w:val="28"/>
        </w:rPr>
        <w:t>从动</w:t>
      </w:r>
      <w:proofErr w:type="gramStart"/>
      <w:r>
        <w:rPr>
          <w:rFonts w:hint="eastAsia"/>
          <w:bCs/>
          <w:sz w:val="28"/>
          <w:szCs w:val="28"/>
        </w:rPr>
        <w:t>漫产业</w:t>
      </w:r>
      <w:proofErr w:type="gramEnd"/>
      <w:r>
        <w:rPr>
          <w:rFonts w:hint="eastAsia"/>
          <w:bCs/>
          <w:sz w:val="28"/>
          <w:szCs w:val="28"/>
        </w:rPr>
        <w:t>的生产端出发，我们需要关注的是</w:t>
      </w:r>
      <w:proofErr w:type="gramStart"/>
      <w:r>
        <w:rPr>
          <w:rFonts w:hint="eastAsia"/>
          <w:bCs/>
          <w:sz w:val="28"/>
          <w:szCs w:val="28"/>
        </w:rPr>
        <w:t>动漫作品</w:t>
      </w:r>
      <w:proofErr w:type="gramEnd"/>
      <w:r>
        <w:rPr>
          <w:rFonts w:hint="eastAsia"/>
          <w:bCs/>
          <w:sz w:val="28"/>
          <w:szCs w:val="28"/>
        </w:rPr>
        <w:t>的制作，</w:t>
      </w:r>
      <w:r>
        <w:rPr>
          <w:rFonts w:hint="eastAsia"/>
          <w:bCs/>
          <w:sz w:val="28"/>
          <w:szCs w:val="28"/>
        </w:rPr>
        <w:lastRenderedPageBreak/>
        <w:t>优质</w:t>
      </w:r>
      <w:proofErr w:type="gramStart"/>
      <w:r>
        <w:rPr>
          <w:rFonts w:hint="eastAsia"/>
          <w:bCs/>
          <w:sz w:val="28"/>
          <w:szCs w:val="28"/>
        </w:rPr>
        <w:t>动漫作品</w:t>
      </w:r>
      <w:proofErr w:type="gramEnd"/>
      <w:r>
        <w:rPr>
          <w:rFonts w:hint="eastAsia"/>
          <w:bCs/>
          <w:sz w:val="28"/>
          <w:szCs w:val="28"/>
        </w:rPr>
        <w:t>的制作过程是复杂和需要耗费大量的人力物力，一部豆瓣评分8.0以上的</w:t>
      </w:r>
      <w:proofErr w:type="gramStart"/>
      <w:r>
        <w:rPr>
          <w:rFonts w:hint="eastAsia"/>
          <w:bCs/>
          <w:sz w:val="28"/>
          <w:szCs w:val="28"/>
        </w:rPr>
        <w:t>动漫具备</w:t>
      </w:r>
      <w:proofErr w:type="gramEnd"/>
      <w:r>
        <w:rPr>
          <w:rFonts w:hint="eastAsia"/>
          <w:bCs/>
          <w:sz w:val="28"/>
          <w:szCs w:val="28"/>
        </w:rPr>
        <w:t>的变现和衍生价值是无法预计的。因为短视频的传播速度极快，优质的国产</w:t>
      </w:r>
      <w:proofErr w:type="gramStart"/>
      <w:r>
        <w:rPr>
          <w:rFonts w:hint="eastAsia"/>
          <w:bCs/>
          <w:sz w:val="28"/>
          <w:szCs w:val="28"/>
        </w:rPr>
        <w:t>动漫很快</w:t>
      </w:r>
      <w:proofErr w:type="gramEnd"/>
      <w:r>
        <w:rPr>
          <w:rFonts w:hint="eastAsia"/>
          <w:bCs/>
          <w:sz w:val="28"/>
          <w:szCs w:val="28"/>
        </w:rPr>
        <w:t>会被大众熟知，积累的人气也会以指数的形式成倍的增加，因此打造</w:t>
      </w:r>
      <w:proofErr w:type="gramStart"/>
      <w:r>
        <w:rPr>
          <w:rFonts w:hint="eastAsia"/>
          <w:bCs/>
          <w:sz w:val="28"/>
          <w:szCs w:val="28"/>
        </w:rPr>
        <w:t>动漫产业</w:t>
      </w:r>
      <w:proofErr w:type="gramEnd"/>
      <w:r>
        <w:rPr>
          <w:rFonts w:hint="eastAsia"/>
          <w:bCs/>
          <w:sz w:val="28"/>
          <w:szCs w:val="28"/>
        </w:rPr>
        <w:t>链的关键一步就是</w:t>
      </w:r>
      <w:proofErr w:type="gramStart"/>
      <w:r>
        <w:rPr>
          <w:rFonts w:hint="eastAsia"/>
          <w:bCs/>
          <w:sz w:val="28"/>
          <w:szCs w:val="28"/>
        </w:rPr>
        <w:t>完善动漫产业</w:t>
      </w:r>
      <w:proofErr w:type="gramEnd"/>
      <w:r>
        <w:rPr>
          <w:rFonts w:hint="eastAsia"/>
          <w:bCs/>
          <w:sz w:val="28"/>
          <w:szCs w:val="28"/>
        </w:rPr>
        <w:t>生产端，创作出符合消费者精神需求，弘扬传统文化和传递社会价值观的优秀作品，</w:t>
      </w:r>
      <w:r>
        <w:rPr>
          <w:rFonts w:hint="eastAsia"/>
          <w:bCs/>
          <w:sz w:val="28"/>
          <w:szCs w:val="28"/>
          <w:shd w:val="clear" w:color="auto" w:fill="FFFFFF"/>
        </w:rPr>
        <w:t>坚决杜绝抄袭和粗制滥造的作品流向市场，</w:t>
      </w:r>
      <w:r>
        <w:rPr>
          <w:rFonts w:hint="eastAsia"/>
          <w:bCs/>
          <w:sz w:val="28"/>
          <w:szCs w:val="28"/>
        </w:rPr>
        <w:t>污染大众的眼球，甚至影响下一代的价值观念。</w:t>
      </w:r>
      <w:r>
        <w:rPr>
          <w:rFonts w:hint="eastAsia"/>
          <w:bCs/>
          <w:sz w:val="28"/>
          <w:szCs w:val="28"/>
          <w:shd w:val="clear" w:color="auto" w:fill="FFFFFF"/>
        </w:rPr>
        <w:t>加强对于</w:t>
      </w:r>
      <w:proofErr w:type="gramStart"/>
      <w:r>
        <w:rPr>
          <w:rFonts w:hint="eastAsia"/>
          <w:bCs/>
          <w:sz w:val="28"/>
          <w:szCs w:val="28"/>
          <w:shd w:val="clear" w:color="auto" w:fill="FFFFFF"/>
        </w:rPr>
        <w:t>动漫作品</w:t>
      </w:r>
      <w:proofErr w:type="gramEnd"/>
      <w:r>
        <w:rPr>
          <w:rFonts w:hint="eastAsia"/>
          <w:bCs/>
          <w:sz w:val="28"/>
          <w:szCs w:val="28"/>
          <w:shd w:val="clear" w:color="auto" w:fill="FFFFFF"/>
        </w:rPr>
        <w:t>生产端的审查力度，</w:t>
      </w:r>
      <w:r>
        <w:rPr>
          <w:rFonts w:hint="eastAsia"/>
          <w:bCs/>
          <w:sz w:val="28"/>
          <w:szCs w:val="28"/>
        </w:rPr>
        <w:t>在国家广电总局的指导下，各地政府、教育机构和企业共同培养传递社会主义核心价值观的</w:t>
      </w:r>
      <w:proofErr w:type="gramStart"/>
      <w:r>
        <w:rPr>
          <w:rFonts w:hint="eastAsia"/>
          <w:bCs/>
          <w:sz w:val="28"/>
          <w:szCs w:val="28"/>
        </w:rPr>
        <w:t>动漫创作</w:t>
      </w:r>
      <w:proofErr w:type="gramEnd"/>
      <w:r>
        <w:rPr>
          <w:rFonts w:hint="eastAsia"/>
          <w:bCs/>
          <w:sz w:val="28"/>
          <w:szCs w:val="28"/>
        </w:rPr>
        <w:t>型人才，力争上游，</w:t>
      </w:r>
      <w:r>
        <w:rPr>
          <w:rFonts w:hint="eastAsia"/>
          <w:bCs/>
          <w:sz w:val="28"/>
          <w:szCs w:val="28"/>
          <w:shd w:val="clear" w:color="auto" w:fill="FFFFFF"/>
        </w:rPr>
        <w:t>打造影响意义深远的</w:t>
      </w:r>
      <w:proofErr w:type="gramStart"/>
      <w:r>
        <w:rPr>
          <w:rFonts w:hint="eastAsia"/>
          <w:bCs/>
          <w:sz w:val="28"/>
          <w:szCs w:val="28"/>
          <w:shd w:val="clear" w:color="auto" w:fill="FFFFFF"/>
        </w:rPr>
        <w:t>动漫作品</w:t>
      </w:r>
      <w:proofErr w:type="gramEnd"/>
      <w:r>
        <w:rPr>
          <w:rFonts w:hint="eastAsia"/>
          <w:bCs/>
          <w:sz w:val="28"/>
          <w:szCs w:val="28"/>
          <w:shd w:val="clear" w:color="auto" w:fill="FFFFFF"/>
        </w:rPr>
        <w:t>体系，让优质</w:t>
      </w:r>
      <w:proofErr w:type="gramStart"/>
      <w:r>
        <w:rPr>
          <w:rFonts w:hint="eastAsia"/>
          <w:bCs/>
          <w:sz w:val="28"/>
          <w:szCs w:val="28"/>
          <w:shd w:val="clear" w:color="auto" w:fill="FFFFFF"/>
        </w:rPr>
        <w:t>动漫作品</w:t>
      </w:r>
      <w:proofErr w:type="gramEnd"/>
      <w:r>
        <w:rPr>
          <w:rFonts w:hint="eastAsia"/>
          <w:bCs/>
          <w:sz w:val="28"/>
          <w:szCs w:val="28"/>
          <w:shd w:val="clear" w:color="auto" w:fill="FFFFFF"/>
        </w:rPr>
        <w:t>贯穿整个产业链，带动</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良性发展。</w:t>
      </w:r>
    </w:p>
    <w:p w14:paraId="54B0D4D5" w14:textId="77777777" w:rsidR="0089417D" w:rsidRDefault="00C0458A">
      <w:pPr>
        <w:numPr>
          <w:ilvl w:val="0"/>
          <w:numId w:val="4"/>
        </w:numPr>
        <w:rPr>
          <w:bCs/>
          <w:sz w:val="28"/>
          <w:szCs w:val="28"/>
        </w:rPr>
      </w:pPr>
      <w:proofErr w:type="gramStart"/>
      <w:r>
        <w:rPr>
          <w:rFonts w:hint="eastAsia"/>
          <w:bCs/>
          <w:sz w:val="28"/>
          <w:szCs w:val="28"/>
        </w:rPr>
        <w:t>动漫作品</w:t>
      </w:r>
      <w:proofErr w:type="gramEnd"/>
      <w:r>
        <w:rPr>
          <w:rFonts w:hint="eastAsia"/>
          <w:bCs/>
          <w:sz w:val="28"/>
          <w:szCs w:val="28"/>
        </w:rPr>
        <w:t>的流通环节影响</w:t>
      </w:r>
      <w:proofErr w:type="gramStart"/>
      <w:r>
        <w:rPr>
          <w:rFonts w:hint="eastAsia"/>
          <w:bCs/>
          <w:sz w:val="28"/>
          <w:szCs w:val="28"/>
        </w:rPr>
        <w:t>着动漫产业</w:t>
      </w:r>
      <w:proofErr w:type="gramEnd"/>
      <w:r>
        <w:rPr>
          <w:rFonts w:hint="eastAsia"/>
          <w:bCs/>
          <w:sz w:val="28"/>
          <w:szCs w:val="28"/>
        </w:rPr>
        <w:t>的价值增值，</w:t>
      </w:r>
      <w:r>
        <w:rPr>
          <w:rFonts w:hint="eastAsia"/>
          <w:bCs/>
          <w:sz w:val="28"/>
          <w:szCs w:val="28"/>
          <w:shd w:val="clear" w:color="auto" w:fill="FFFFFF"/>
        </w:rPr>
        <w:t>是打造</w:t>
      </w:r>
      <w:proofErr w:type="gramStart"/>
      <w:r>
        <w:rPr>
          <w:rFonts w:hint="eastAsia"/>
          <w:bCs/>
          <w:sz w:val="28"/>
          <w:szCs w:val="28"/>
          <w:shd w:val="clear" w:color="auto" w:fill="FFFFFF"/>
        </w:rPr>
        <w:t>动漫全</w:t>
      </w:r>
      <w:proofErr w:type="gramEnd"/>
      <w:r>
        <w:rPr>
          <w:rFonts w:hint="eastAsia"/>
          <w:bCs/>
          <w:sz w:val="28"/>
          <w:szCs w:val="28"/>
          <w:shd w:val="clear" w:color="auto" w:fill="FFFFFF"/>
        </w:rPr>
        <w:t>产业链的必经之路，</w:t>
      </w:r>
      <w:r>
        <w:rPr>
          <w:rFonts w:hint="eastAsia"/>
          <w:bCs/>
          <w:sz w:val="28"/>
          <w:szCs w:val="28"/>
        </w:rPr>
        <w:t>无论是</w:t>
      </w:r>
      <w:proofErr w:type="gramStart"/>
      <w:r>
        <w:rPr>
          <w:rFonts w:hint="eastAsia"/>
          <w:bCs/>
          <w:sz w:val="28"/>
          <w:szCs w:val="28"/>
        </w:rPr>
        <w:t>微信公众号</w:t>
      </w:r>
      <w:proofErr w:type="gramEnd"/>
      <w:r>
        <w:rPr>
          <w:rFonts w:hint="eastAsia"/>
          <w:bCs/>
          <w:sz w:val="28"/>
          <w:szCs w:val="28"/>
        </w:rPr>
        <w:t>、豆瓣和知乎论坛，还是百度贴吧，</w:t>
      </w:r>
      <w:proofErr w:type="gramStart"/>
      <w:r>
        <w:rPr>
          <w:rFonts w:hint="eastAsia"/>
          <w:bCs/>
          <w:sz w:val="28"/>
          <w:szCs w:val="28"/>
        </w:rPr>
        <w:t>哔</w:t>
      </w:r>
      <w:proofErr w:type="gramEnd"/>
      <w:r>
        <w:rPr>
          <w:rFonts w:hint="eastAsia"/>
          <w:bCs/>
          <w:sz w:val="28"/>
          <w:szCs w:val="28"/>
        </w:rPr>
        <w:t>哩</w:t>
      </w:r>
      <w:proofErr w:type="gramStart"/>
      <w:r>
        <w:rPr>
          <w:rFonts w:hint="eastAsia"/>
          <w:bCs/>
          <w:sz w:val="28"/>
          <w:szCs w:val="28"/>
        </w:rPr>
        <w:t>哔</w:t>
      </w:r>
      <w:proofErr w:type="gramEnd"/>
      <w:r>
        <w:rPr>
          <w:rFonts w:hint="eastAsia"/>
          <w:bCs/>
          <w:sz w:val="28"/>
          <w:szCs w:val="28"/>
        </w:rPr>
        <w:t>哩网站，</w:t>
      </w:r>
      <w:proofErr w:type="gramStart"/>
      <w:r>
        <w:rPr>
          <w:rFonts w:hint="eastAsia"/>
          <w:bCs/>
          <w:sz w:val="28"/>
          <w:szCs w:val="28"/>
        </w:rPr>
        <w:t>有关于动漫推荐</w:t>
      </w:r>
      <w:proofErr w:type="gramEnd"/>
      <w:r>
        <w:rPr>
          <w:rFonts w:hint="eastAsia"/>
          <w:bCs/>
          <w:sz w:val="28"/>
          <w:szCs w:val="28"/>
        </w:rPr>
        <w:t>的帖子或者视频都在动漫爱好者的心里具有重要的影响。因此，通过对于这些自媒体工具的合理利用，国漫的传播速度会进一步加快，粉丝经济效应会愈发的明显，并且依靠短视频的推荐，国产</w:t>
      </w:r>
      <w:proofErr w:type="gramStart"/>
      <w:r>
        <w:rPr>
          <w:rFonts w:hint="eastAsia"/>
          <w:bCs/>
          <w:sz w:val="28"/>
          <w:szCs w:val="28"/>
        </w:rPr>
        <w:t>动漫已经</w:t>
      </w:r>
      <w:proofErr w:type="gramEnd"/>
      <w:r>
        <w:rPr>
          <w:rFonts w:hint="eastAsia"/>
          <w:bCs/>
          <w:sz w:val="28"/>
          <w:szCs w:val="28"/>
        </w:rPr>
        <w:t>积累了大量粉丝，这些用户通过线上或者线下的宣传又可以进一步了解</w:t>
      </w:r>
      <w:proofErr w:type="gramStart"/>
      <w:r>
        <w:rPr>
          <w:rFonts w:hint="eastAsia"/>
          <w:bCs/>
          <w:sz w:val="28"/>
          <w:szCs w:val="28"/>
        </w:rPr>
        <w:t>动漫作品</w:t>
      </w:r>
      <w:proofErr w:type="gramEnd"/>
      <w:r>
        <w:rPr>
          <w:rFonts w:hint="eastAsia"/>
          <w:bCs/>
          <w:sz w:val="28"/>
          <w:szCs w:val="28"/>
        </w:rPr>
        <w:t>的人物和故事情节走向，形成二次引流，</w:t>
      </w:r>
      <w:r>
        <w:rPr>
          <w:rFonts w:hint="eastAsia"/>
          <w:bCs/>
          <w:sz w:val="28"/>
          <w:szCs w:val="28"/>
          <w:shd w:val="clear" w:color="auto" w:fill="FFFFFF"/>
        </w:rPr>
        <w:t>增强用户的付费意愿和消费意识。</w:t>
      </w:r>
      <w:r>
        <w:rPr>
          <w:rFonts w:hint="eastAsia"/>
          <w:bCs/>
          <w:sz w:val="28"/>
          <w:szCs w:val="28"/>
        </w:rPr>
        <w:t>当然，对于这些自媒体工具的网络监管和审查力度需要加强，</w:t>
      </w:r>
      <w:r>
        <w:rPr>
          <w:rFonts w:hint="eastAsia"/>
          <w:bCs/>
          <w:sz w:val="28"/>
          <w:szCs w:val="28"/>
          <w:shd w:val="clear" w:color="auto" w:fill="FFFFFF"/>
        </w:rPr>
        <w:t>原因是在动</w:t>
      </w:r>
      <w:proofErr w:type="gramStart"/>
      <w:r>
        <w:rPr>
          <w:rFonts w:hint="eastAsia"/>
          <w:bCs/>
          <w:sz w:val="28"/>
          <w:szCs w:val="28"/>
          <w:shd w:val="clear" w:color="auto" w:fill="FFFFFF"/>
        </w:rPr>
        <w:t>漫制作</w:t>
      </w:r>
      <w:proofErr w:type="gramEnd"/>
      <w:r>
        <w:rPr>
          <w:rFonts w:hint="eastAsia"/>
          <w:bCs/>
          <w:sz w:val="28"/>
          <w:szCs w:val="28"/>
          <w:shd w:val="clear" w:color="auto" w:fill="FFFFFF"/>
        </w:rPr>
        <w:t>环节的审核过程中，</w:t>
      </w:r>
      <w:r>
        <w:rPr>
          <w:rFonts w:hint="eastAsia"/>
          <w:bCs/>
          <w:sz w:val="28"/>
          <w:szCs w:val="28"/>
        </w:rPr>
        <w:t>难免会出现漏网之鱼。综上所述，</w:t>
      </w:r>
      <w:proofErr w:type="gramStart"/>
      <w:r>
        <w:rPr>
          <w:rFonts w:hint="eastAsia"/>
          <w:bCs/>
          <w:sz w:val="28"/>
          <w:szCs w:val="28"/>
        </w:rPr>
        <w:t>完善动漫作品</w:t>
      </w:r>
      <w:proofErr w:type="gramEnd"/>
      <w:r>
        <w:rPr>
          <w:rFonts w:hint="eastAsia"/>
          <w:bCs/>
          <w:sz w:val="28"/>
          <w:szCs w:val="28"/>
        </w:rPr>
        <w:t>的传播途径的同时提高网络监管强度是必不可少的。</w:t>
      </w:r>
    </w:p>
    <w:p w14:paraId="1EE1DB6E" w14:textId="77777777" w:rsidR="0089417D" w:rsidRDefault="00C0458A">
      <w:pPr>
        <w:numPr>
          <w:ilvl w:val="0"/>
          <w:numId w:val="4"/>
        </w:numPr>
        <w:rPr>
          <w:bCs/>
          <w:sz w:val="28"/>
          <w:szCs w:val="28"/>
        </w:rPr>
      </w:pPr>
      <w:r>
        <w:rPr>
          <w:bCs/>
          <w:sz w:val="28"/>
          <w:szCs w:val="28"/>
        </w:rPr>
        <w:lastRenderedPageBreak/>
        <w:t>从动</w:t>
      </w:r>
      <w:proofErr w:type="gramStart"/>
      <w:r>
        <w:rPr>
          <w:bCs/>
          <w:sz w:val="28"/>
          <w:szCs w:val="28"/>
        </w:rPr>
        <w:t>漫产业</w:t>
      </w:r>
      <w:proofErr w:type="gramEnd"/>
      <w:r>
        <w:rPr>
          <w:bCs/>
          <w:sz w:val="28"/>
          <w:szCs w:val="28"/>
        </w:rPr>
        <w:t>的生产端到流通阶段，</w:t>
      </w:r>
      <w:proofErr w:type="gramStart"/>
      <w:r>
        <w:rPr>
          <w:bCs/>
          <w:sz w:val="28"/>
          <w:szCs w:val="28"/>
          <w:shd w:val="clear" w:color="auto" w:fill="FFFFFF"/>
        </w:rPr>
        <w:t>动漫作品</w:t>
      </w:r>
      <w:proofErr w:type="gramEnd"/>
      <w:r>
        <w:rPr>
          <w:bCs/>
          <w:sz w:val="28"/>
          <w:szCs w:val="28"/>
          <w:shd w:val="clear" w:color="auto" w:fill="FFFFFF"/>
        </w:rPr>
        <w:t>的受众群体逐渐增加，</w:t>
      </w:r>
      <w:r>
        <w:rPr>
          <w:bCs/>
          <w:sz w:val="28"/>
          <w:szCs w:val="28"/>
        </w:rPr>
        <w:t>粉丝经济网初步形成，在此基础上，研究学者关注的重点是如何实现产业的价值增加，即流量如何进行变现。</w:t>
      </w:r>
      <w:proofErr w:type="gramStart"/>
      <w:r>
        <w:rPr>
          <w:bCs/>
          <w:sz w:val="28"/>
          <w:szCs w:val="28"/>
        </w:rPr>
        <w:t>动漫作品</w:t>
      </w:r>
      <w:proofErr w:type="gramEnd"/>
      <w:r>
        <w:rPr>
          <w:bCs/>
          <w:sz w:val="28"/>
          <w:szCs w:val="28"/>
        </w:rPr>
        <w:t>的流量变现是打造</w:t>
      </w:r>
      <w:proofErr w:type="gramStart"/>
      <w:r>
        <w:rPr>
          <w:bCs/>
          <w:sz w:val="28"/>
          <w:szCs w:val="28"/>
        </w:rPr>
        <w:t>动漫全</w:t>
      </w:r>
      <w:proofErr w:type="gramEnd"/>
      <w:r>
        <w:rPr>
          <w:bCs/>
          <w:sz w:val="28"/>
          <w:szCs w:val="28"/>
        </w:rPr>
        <w:t>产业链的重要一步：</w:t>
      </w:r>
    </w:p>
    <w:p w14:paraId="59ABBB97" w14:textId="77777777" w:rsidR="0089417D" w:rsidRDefault="00C0458A">
      <w:pPr>
        <w:rPr>
          <w:bCs/>
          <w:sz w:val="28"/>
          <w:szCs w:val="28"/>
        </w:rPr>
      </w:pPr>
      <w:r>
        <w:rPr>
          <w:rFonts w:hint="eastAsia"/>
          <w:bCs/>
          <w:sz w:val="28"/>
          <w:szCs w:val="28"/>
        </w:rPr>
        <w:t xml:space="preserve">   首先，</w:t>
      </w:r>
      <w:proofErr w:type="gramStart"/>
      <w:r>
        <w:rPr>
          <w:rFonts w:hint="eastAsia"/>
          <w:bCs/>
          <w:sz w:val="28"/>
          <w:szCs w:val="28"/>
        </w:rPr>
        <w:t>动漫作品</w:t>
      </w:r>
      <w:proofErr w:type="gramEnd"/>
      <w:r>
        <w:rPr>
          <w:rFonts w:hint="eastAsia"/>
          <w:bCs/>
          <w:sz w:val="28"/>
          <w:szCs w:val="28"/>
        </w:rPr>
        <w:t>历经了流通阶段已经积累了一定的用户，在接下来的流量变现阶段，企业需要做的是如何充分利用资源创造出更大的资源，本文称之为二次引流，即：在保证这部分</w:t>
      </w:r>
      <w:proofErr w:type="gramStart"/>
      <w:r>
        <w:rPr>
          <w:rFonts w:hint="eastAsia"/>
          <w:bCs/>
          <w:sz w:val="28"/>
          <w:szCs w:val="28"/>
        </w:rPr>
        <w:t>资用户</w:t>
      </w:r>
      <w:proofErr w:type="gramEnd"/>
      <w:r>
        <w:rPr>
          <w:rFonts w:hint="eastAsia"/>
          <w:bCs/>
          <w:sz w:val="28"/>
          <w:szCs w:val="28"/>
        </w:rPr>
        <w:t>的基础上引入有更多的用户。</w:t>
      </w:r>
      <w:r>
        <w:rPr>
          <w:rFonts w:hint="eastAsia"/>
          <w:bCs/>
          <w:sz w:val="28"/>
          <w:szCs w:val="28"/>
          <w:shd w:val="clear" w:color="auto" w:fill="FFFFFF"/>
        </w:rPr>
        <w:t>二次引流最常见的模式就是意见领袖的推广，所谓意见领袖是在团队中构成信息和影响的重要来源，并能左右多数人态度倾向的少数人。尽管不一定是团体正式领袖，但其往往消息灵通、精通时事；或足智多谋，在某方面有出色才干；或有一定人际关系能力而获得大家认可从而成为群众或公众的意见领袖。在消费行为学中，特指为他人过滤、解释或提供信息的人，这种人因为持续关注程度高而对某类产品或服务有更多的知识和经验。家庭成员、朋友或媒体、虚拟社区消息灵通的权威人士常常充当意见领袖。通过意见领袖对于</w:t>
      </w:r>
      <w:proofErr w:type="gramStart"/>
      <w:r>
        <w:rPr>
          <w:rFonts w:hint="eastAsia"/>
          <w:bCs/>
          <w:sz w:val="28"/>
          <w:szCs w:val="28"/>
          <w:shd w:val="clear" w:color="auto" w:fill="FFFFFF"/>
        </w:rPr>
        <w:t>动漫作品</w:t>
      </w:r>
      <w:proofErr w:type="gramEnd"/>
      <w:r>
        <w:rPr>
          <w:rFonts w:hint="eastAsia"/>
          <w:bCs/>
          <w:sz w:val="28"/>
          <w:szCs w:val="28"/>
          <w:shd w:val="clear" w:color="auto" w:fill="FFFFFF"/>
        </w:rPr>
        <w:t>的二次推广，</w:t>
      </w:r>
      <w:r>
        <w:rPr>
          <w:rFonts w:hint="eastAsia"/>
          <w:bCs/>
          <w:sz w:val="28"/>
          <w:szCs w:val="28"/>
        </w:rPr>
        <w:t>扩大了用户群体，形成了极大的粉丝经济效应。</w:t>
      </w:r>
    </w:p>
    <w:p w14:paraId="2C486546" w14:textId="77777777" w:rsidR="0089417D" w:rsidRDefault="00C0458A">
      <w:pPr>
        <w:ind w:firstLineChars="200" w:firstLine="560"/>
        <w:rPr>
          <w:bCs/>
          <w:sz w:val="28"/>
          <w:szCs w:val="28"/>
        </w:rPr>
      </w:pPr>
      <w:r>
        <w:rPr>
          <w:rFonts w:hint="eastAsia"/>
          <w:bCs/>
          <w:sz w:val="28"/>
          <w:szCs w:val="28"/>
        </w:rPr>
        <w:t>其次，经过了二次引流的阶段，</w:t>
      </w:r>
      <w:proofErr w:type="gramStart"/>
      <w:r>
        <w:rPr>
          <w:rFonts w:hint="eastAsia"/>
          <w:bCs/>
          <w:sz w:val="28"/>
          <w:szCs w:val="28"/>
        </w:rPr>
        <w:t>动漫作品</w:t>
      </w:r>
      <w:proofErr w:type="gramEnd"/>
      <w:r>
        <w:rPr>
          <w:rFonts w:hint="eastAsia"/>
          <w:bCs/>
          <w:sz w:val="28"/>
          <w:szCs w:val="28"/>
        </w:rPr>
        <w:t>积累的粉丝数量达到了一定规模。企业需要根据消费者偏好对于受众群体进行分类，大体上可以分为四类，</w:t>
      </w:r>
      <w:r>
        <w:rPr>
          <w:rFonts w:hint="eastAsia"/>
          <w:bCs/>
          <w:sz w:val="28"/>
          <w:szCs w:val="28"/>
          <w:shd w:val="clear" w:color="auto" w:fill="FFFFFF"/>
        </w:rPr>
        <w:t>针对不同的类别采取不同的营销模式，</w:t>
      </w:r>
      <w:r>
        <w:rPr>
          <w:rFonts w:hint="eastAsia"/>
          <w:bCs/>
          <w:sz w:val="28"/>
          <w:szCs w:val="28"/>
        </w:rPr>
        <w:t>第一类用户</w:t>
      </w:r>
      <w:proofErr w:type="gramStart"/>
      <w:r>
        <w:rPr>
          <w:rFonts w:hint="eastAsia"/>
          <w:bCs/>
          <w:sz w:val="28"/>
          <w:szCs w:val="28"/>
        </w:rPr>
        <w:t>是动漫狂热</w:t>
      </w:r>
      <w:proofErr w:type="gramEnd"/>
      <w:r>
        <w:rPr>
          <w:rFonts w:hint="eastAsia"/>
          <w:bCs/>
          <w:sz w:val="28"/>
          <w:szCs w:val="28"/>
        </w:rPr>
        <w:t>爱好者，极强的付费意愿，而且</w:t>
      </w:r>
      <w:proofErr w:type="gramStart"/>
      <w:r>
        <w:rPr>
          <w:rFonts w:hint="eastAsia"/>
          <w:bCs/>
          <w:sz w:val="28"/>
          <w:szCs w:val="28"/>
        </w:rPr>
        <w:t>针对动漫的</w:t>
      </w:r>
      <w:proofErr w:type="gramEnd"/>
      <w:r>
        <w:rPr>
          <w:rFonts w:hint="eastAsia"/>
          <w:bCs/>
          <w:sz w:val="28"/>
          <w:szCs w:val="28"/>
        </w:rPr>
        <w:t>衍生产业有浓厚的兴趣，比如：主题公园、</w:t>
      </w:r>
      <w:proofErr w:type="gramStart"/>
      <w:r>
        <w:rPr>
          <w:rFonts w:hint="eastAsia"/>
          <w:bCs/>
          <w:sz w:val="28"/>
          <w:szCs w:val="28"/>
        </w:rPr>
        <w:t>漫改游戏</w:t>
      </w:r>
      <w:proofErr w:type="gramEnd"/>
      <w:r>
        <w:rPr>
          <w:rFonts w:hint="eastAsia"/>
          <w:bCs/>
          <w:sz w:val="28"/>
          <w:szCs w:val="28"/>
        </w:rPr>
        <w:t>、周边</w:t>
      </w:r>
      <w:proofErr w:type="gramStart"/>
      <w:r>
        <w:rPr>
          <w:rFonts w:hint="eastAsia"/>
          <w:bCs/>
          <w:sz w:val="28"/>
          <w:szCs w:val="28"/>
        </w:rPr>
        <w:t>和手办等等</w:t>
      </w:r>
      <w:proofErr w:type="gramEnd"/>
      <w:r>
        <w:rPr>
          <w:rFonts w:hint="eastAsia"/>
          <w:bCs/>
          <w:sz w:val="28"/>
          <w:szCs w:val="28"/>
        </w:rPr>
        <w:t>；第二类用户同样</w:t>
      </w:r>
      <w:proofErr w:type="gramStart"/>
      <w:r>
        <w:rPr>
          <w:rFonts w:hint="eastAsia"/>
          <w:bCs/>
          <w:sz w:val="28"/>
          <w:szCs w:val="28"/>
        </w:rPr>
        <w:t>是动漫爱好者</w:t>
      </w:r>
      <w:proofErr w:type="gramEnd"/>
      <w:r>
        <w:rPr>
          <w:rFonts w:hint="eastAsia"/>
          <w:bCs/>
          <w:sz w:val="28"/>
          <w:szCs w:val="28"/>
        </w:rPr>
        <w:t>，但是对于衍生产业不感兴趣，单纯的二次元爱好</w:t>
      </w:r>
      <w:r>
        <w:rPr>
          <w:rFonts w:hint="eastAsia"/>
          <w:bCs/>
          <w:sz w:val="28"/>
          <w:szCs w:val="28"/>
        </w:rPr>
        <w:lastRenderedPageBreak/>
        <w:t>者；第三类用户是意见领袖的追随者，这里的意见领袖不仅指在人群中有影响力的人，还泛指孩子们，因为即使父母</w:t>
      </w:r>
      <w:proofErr w:type="gramStart"/>
      <w:r>
        <w:rPr>
          <w:rFonts w:hint="eastAsia"/>
          <w:bCs/>
          <w:sz w:val="28"/>
          <w:szCs w:val="28"/>
        </w:rPr>
        <w:t>不是动漫爱好者</w:t>
      </w:r>
      <w:proofErr w:type="gramEnd"/>
      <w:r>
        <w:rPr>
          <w:rFonts w:hint="eastAsia"/>
          <w:bCs/>
          <w:sz w:val="28"/>
          <w:szCs w:val="28"/>
        </w:rPr>
        <w:t>，但是受到孩子的影响，也会在动</w:t>
      </w:r>
      <w:proofErr w:type="gramStart"/>
      <w:r>
        <w:rPr>
          <w:rFonts w:hint="eastAsia"/>
          <w:bCs/>
          <w:sz w:val="28"/>
          <w:szCs w:val="28"/>
        </w:rPr>
        <w:t>漫作品</w:t>
      </w:r>
      <w:proofErr w:type="gramEnd"/>
      <w:r>
        <w:rPr>
          <w:rFonts w:hint="eastAsia"/>
          <w:bCs/>
          <w:sz w:val="28"/>
          <w:szCs w:val="28"/>
        </w:rPr>
        <w:t>上进行投入。此类人，付费意愿与意见领袖息息相关；第四类用户，单纯的无聊用户，对于</w:t>
      </w:r>
      <w:proofErr w:type="gramStart"/>
      <w:r>
        <w:rPr>
          <w:rFonts w:hint="eastAsia"/>
          <w:bCs/>
          <w:sz w:val="28"/>
          <w:szCs w:val="28"/>
        </w:rPr>
        <w:t>动漫作品</w:t>
      </w:r>
      <w:proofErr w:type="gramEnd"/>
      <w:r>
        <w:rPr>
          <w:rFonts w:hint="eastAsia"/>
          <w:bCs/>
          <w:sz w:val="28"/>
          <w:szCs w:val="28"/>
        </w:rPr>
        <w:t>可有可无，此类用户付费意愿最弱，也是受关注程度最低的，只有当这类用户转变成前几类用户，才予以关注。流量变现的第四步是如何将用户的付费意愿最大化，即投入和产出的比例最大化。近几年，</w:t>
      </w:r>
      <w:proofErr w:type="gramStart"/>
      <w:r>
        <w:rPr>
          <w:rFonts w:hint="eastAsia"/>
          <w:bCs/>
          <w:sz w:val="28"/>
          <w:szCs w:val="28"/>
          <w:shd w:val="clear" w:color="auto" w:fill="FFFFFF"/>
        </w:rPr>
        <w:t>国产动漫的</w:t>
      </w:r>
      <w:proofErr w:type="gramEnd"/>
      <w:r>
        <w:rPr>
          <w:rFonts w:hint="eastAsia"/>
          <w:bCs/>
          <w:sz w:val="28"/>
          <w:szCs w:val="28"/>
          <w:shd w:val="clear" w:color="auto" w:fill="FFFFFF"/>
        </w:rPr>
        <w:t>作品投入量与日俱增，</w:t>
      </w:r>
      <w:r>
        <w:rPr>
          <w:rFonts w:hint="eastAsia"/>
          <w:bCs/>
          <w:sz w:val="28"/>
          <w:szCs w:val="28"/>
        </w:rPr>
        <w:t>即便质量参差不齐，</w:t>
      </w:r>
      <w:r>
        <w:rPr>
          <w:rFonts w:hint="eastAsia"/>
          <w:bCs/>
          <w:sz w:val="28"/>
          <w:szCs w:val="28"/>
          <w:shd w:val="clear" w:color="auto" w:fill="FFFFFF"/>
        </w:rPr>
        <w:t>对于</w:t>
      </w:r>
      <w:proofErr w:type="gramStart"/>
      <w:r>
        <w:rPr>
          <w:rFonts w:hint="eastAsia"/>
          <w:bCs/>
          <w:sz w:val="28"/>
          <w:szCs w:val="28"/>
          <w:shd w:val="clear" w:color="auto" w:fill="FFFFFF"/>
        </w:rPr>
        <w:t>动漫市场</w:t>
      </w:r>
      <w:proofErr w:type="gramEnd"/>
      <w:r>
        <w:rPr>
          <w:rFonts w:hint="eastAsia"/>
          <w:bCs/>
          <w:sz w:val="28"/>
          <w:szCs w:val="28"/>
          <w:shd w:val="clear" w:color="auto" w:fill="FFFFFF"/>
        </w:rPr>
        <w:t>来说也是一大进步，</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作为永远的朝阳产业，</w:t>
      </w:r>
      <w:r>
        <w:rPr>
          <w:rFonts w:hint="eastAsia"/>
          <w:bCs/>
          <w:sz w:val="28"/>
          <w:szCs w:val="28"/>
        </w:rPr>
        <w:t>一部口碑极佳的</w:t>
      </w:r>
      <w:proofErr w:type="gramStart"/>
      <w:r>
        <w:rPr>
          <w:rFonts w:hint="eastAsia"/>
          <w:bCs/>
          <w:sz w:val="28"/>
          <w:szCs w:val="28"/>
        </w:rPr>
        <w:t>动漫作品</w:t>
      </w:r>
      <w:proofErr w:type="gramEnd"/>
      <w:r>
        <w:rPr>
          <w:rFonts w:hint="eastAsia"/>
          <w:bCs/>
          <w:sz w:val="28"/>
          <w:szCs w:val="28"/>
        </w:rPr>
        <w:t>的衍生价值远远大于它的原始价值，因此，开发它的衍生价值是流量变现的重中之重，</w:t>
      </w:r>
      <w:r>
        <w:rPr>
          <w:rFonts w:hint="eastAsia"/>
          <w:bCs/>
          <w:sz w:val="28"/>
          <w:szCs w:val="28"/>
          <w:shd w:val="clear" w:color="auto" w:fill="FFFFFF"/>
        </w:rPr>
        <w:t>也是投入产出比最大化的必然选择。</w:t>
      </w:r>
    </w:p>
    <w:p w14:paraId="70620AF7" w14:textId="77777777" w:rsidR="0089417D" w:rsidRDefault="00C0458A">
      <w:pPr>
        <w:ind w:firstLineChars="200" w:firstLine="560"/>
        <w:rPr>
          <w:bCs/>
          <w:sz w:val="28"/>
          <w:szCs w:val="28"/>
        </w:rPr>
      </w:pPr>
      <w:r>
        <w:rPr>
          <w:rFonts w:hint="eastAsia"/>
          <w:bCs/>
          <w:sz w:val="28"/>
          <w:szCs w:val="28"/>
        </w:rPr>
        <w:t>第四，</w:t>
      </w:r>
      <w:proofErr w:type="gramStart"/>
      <w:r>
        <w:rPr>
          <w:rFonts w:hint="eastAsia"/>
          <w:bCs/>
          <w:sz w:val="28"/>
          <w:szCs w:val="28"/>
        </w:rPr>
        <w:t>动漫产业</w:t>
      </w:r>
      <w:proofErr w:type="gramEnd"/>
      <w:r>
        <w:rPr>
          <w:rFonts w:hint="eastAsia"/>
          <w:bCs/>
          <w:sz w:val="28"/>
          <w:szCs w:val="28"/>
        </w:rPr>
        <w:t>发展到一定阶段必然会促进相关产业的发展，即动漫衍生业的发展，因此，打造完整的</w:t>
      </w:r>
      <w:proofErr w:type="gramStart"/>
      <w:r>
        <w:rPr>
          <w:rFonts w:hint="eastAsia"/>
          <w:bCs/>
          <w:sz w:val="28"/>
          <w:szCs w:val="28"/>
        </w:rPr>
        <w:t>动漫全产业链必然离不开动漫</w:t>
      </w:r>
      <w:proofErr w:type="gramEnd"/>
      <w:r>
        <w:rPr>
          <w:rFonts w:hint="eastAsia"/>
          <w:bCs/>
          <w:sz w:val="28"/>
          <w:szCs w:val="28"/>
        </w:rPr>
        <w:t>衍生产业。什么</w:t>
      </w:r>
      <w:proofErr w:type="gramStart"/>
      <w:r>
        <w:rPr>
          <w:rFonts w:hint="eastAsia"/>
          <w:bCs/>
          <w:sz w:val="28"/>
          <w:szCs w:val="28"/>
        </w:rPr>
        <w:t>是动漫衍生</w:t>
      </w:r>
      <w:proofErr w:type="gramEnd"/>
      <w:r>
        <w:rPr>
          <w:rFonts w:hint="eastAsia"/>
          <w:bCs/>
          <w:sz w:val="28"/>
          <w:szCs w:val="28"/>
        </w:rPr>
        <w:t>产业，过去的几十年里，</w:t>
      </w:r>
      <w:proofErr w:type="gramStart"/>
      <w:r>
        <w:rPr>
          <w:rFonts w:hint="eastAsia"/>
          <w:bCs/>
          <w:sz w:val="28"/>
          <w:szCs w:val="28"/>
        </w:rPr>
        <w:t>动漫衍生</w:t>
      </w:r>
      <w:proofErr w:type="gramEnd"/>
      <w:r>
        <w:rPr>
          <w:rFonts w:hint="eastAsia"/>
          <w:bCs/>
          <w:sz w:val="28"/>
          <w:szCs w:val="28"/>
        </w:rPr>
        <w:t>产业一直以周边产品、主题乐园、装饰品、</w:t>
      </w:r>
      <w:proofErr w:type="gramStart"/>
      <w:r>
        <w:rPr>
          <w:rFonts w:hint="eastAsia"/>
          <w:bCs/>
          <w:sz w:val="28"/>
          <w:szCs w:val="28"/>
        </w:rPr>
        <w:t>漫展和</w:t>
      </w:r>
      <w:proofErr w:type="gramEnd"/>
      <w:r>
        <w:rPr>
          <w:rFonts w:hint="eastAsia"/>
          <w:bCs/>
          <w:sz w:val="28"/>
          <w:szCs w:val="28"/>
        </w:rPr>
        <w:t>服装为主，随着互联网的全球化普及，尤其到了自媒体时代，</w:t>
      </w:r>
      <w:proofErr w:type="gramStart"/>
      <w:r>
        <w:rPr>
          <w:rFonts w:hint="eastAsia"/>
          <w:bCs/>
          <w:sz w:val="28"/>
          <w:szCs w:val="28"/>
        </w:rPr>
        <w:t>类似于动漫题材</w:t>
      </w:r>
      <w:proofErr w:type="gramEnd"/>
      <w:r>
        <w:rPr>
          <w:rFonts w:hint="eastAsia"/>
          <w:bCs/>
          <w:sz w:val="28"/>
          <w:szCs w:val="28"/>
        </w:rPr>
        <w:t>的手机游戏、主题餐厅、VR场景、密室逃脱等应运而生，</w:t>
      </w:r>
      <w:r>
        <w:rPr>
          <w:rFonts w:hint="eastAsia"/>
          <w:bCs/>
          <w:sz w:val="28"/>
          <w:szCs w:val="28"/>
          <w:shd w:val="clear" w:color="auto" w:fill="FFFFFF"/>
        </w:rPr>
        <w:t>极大地促进了</w:t>
      </w:r>
      <w:proofErr w:type="gramStart"/>
      <w:r>
        <w:rPr>
          <w:rFonts w:hint="eastAsia"/>
          <w:bCs/>
          <w:sz w:val="28"/>
          <w:szCs w:val="28"/>
          <w:shd w:val="clear" w:color="auto" w:fill="FFFFFF"/>
        </w:rPr>
        <w:t>动漫街生</w:t>
      </w:r>
      <w:proofErr w:type="gramEnd"/>
      <w:r>
        <w:rPr>
          <w:rFonts w:hint="eastAsia"/>
          <w:bCs/>
          <w:sz w:val="28"/>
          <w:szCs w:val="28"/>
          <w:shd w:val="clear" w:color="auto" w:fill="FFFFFF"/>
        </w:rPr>
        <w:t>产业的发展。</w:t>
      </w:r>
      <w:r>
        <w:rPr>
          <w:rFonts w:hint="eastAsia"/>
          <w:bCs/>
          <w:sz w:val="28"/>
          <w:szCs w:val="28"/>
        </w:rPr>
        <w:t>研究学者</w:t>
      </w:r>
      <w:proofErr w:type="gramStart"/>
      <w:r>
        <w:rPr>
          <w:rFonts w:hint="eastAsia"/>
          <w:bCs/>
          <w:sz w:val="28"/>
          <w:szCs w:val="28"/>
        </w:rPr>
        <w:t>认为动漫衍生</w:t>
      </w:r>
      <w:proofErr w:type="gramEnd"/>
      <w:r>
        <w:rPr>
          <w:rFonts w:hint="eastAsia"/>
          <w:bCs/>
          <w:sz w:val="28"/>
          <w:szCs w:val="28"/>
        </w:rPr>
        <w:t>产业带来的产业价值是巨大的，因此我们应该从以下两个方面</w:t>
      </w:r>
      <w:proofErr w:type="gramStart"/>
      <w:r>
        <w:rPr>
          <w:rFonts w:hint="eastAsia"/>
          <w:bCs/>
          <w:sz w:val="28"/>
          <w:szCs w:val="28"/>
        </w:rPr>
        <w:t>完善动漫</w:t>
      </w:r>
      <w:proofErr w:type="gramEnd"/>
      <w:r>
        <w:rPr>
          <w:rFonts w:hint="eastAsia"/>
          <w:bCs/>
          <w:sz w:val="28"/>
          <w:szCs w:val="28"/>
        </w:rPr>
        <w:t>衍生产业：第一，鼓励企业发展</w:t>
      </w:r>
      <w:proofErr w:type="gramStart"/>
      <w:r>
        <w:rPr>
          <w:rFonts w:hint="eastAsia"/>
          <w:bCs/>
          <w:sz w:val="28"/>
          <w:szCs w:val="28"/>
        </w:rPr>
        <w:t>相关动漫衍生</w:t>
      </w:r>
      <w:proofErr w:type="gramEnd"/>
      <w:r>
        <w:rPr>
          <w:rFonts w:hint="eastAsia"/>
          <w:bCs/>
          <w:sz w:val="28"/>
          <w:szCs w:val="28"/>
        </w:rPr>
        <w:t>产业，在政策上加大对其资金和人才的投入力度，同时加强监管力度，</w:t>
      </w:r>
      <w:proofErr w:type="gramStart"/>
      <w:r>
        <w:rPr>
          <w:rFonts w:hint="eastAsia"/>
          <w:bCs/>
          <w:sz w:val="28"/>
          <w:szCs w:val="28"/>
        </w:rPr>
        <w:t>防止动漫衍生</w:t>
      </w:r>
      <w:proofErr w:type="gramEnd"/>
      <w:r>
        <w:rPr>
          <w:rFonts w:hint="eastAsia"/>
          <w:bCs/>
          <w:sz w:val="28"/>
          <w:szCs w:val="28"/>
        </w:rPr>
        <w:t>产业朝着与国家政策相悖的方向发展；第二，</w:t>
      </w:r>
      <w:r>
        <w:rPr>
          <w:rFonts w:hint="eastAsia"/>
          <w:bCs/>
          <w:sz w:val="28"/>
          <w:szCs w:val="28"/>
          <w:shd w:val="clear" w:color="auto" w:fill="FFFFFF"/>
        </w:rPr>
        <w:t>努力</w:t>
      </w:r>
      <w:proofErr w:type="gramStart"/>
      <w:r>
        <w:rPr>
          <w:rFonts w:hint="eastAsia"/>
          <w:bCs/>
          <w:sz w:val="28"/>
          <w:szCs w:val="28"/>
          <w:shd w:val="clear" w:color="auto" w:fill="FFFFFF"/>
        </w:rPr>
        <w:t>促进动漫衍生</w:t>
      </w:r>
      <w:proofErr w:type="gramEnd"/>
      <w:r>
        <w:rPr>
          <w:rFonts w:hint="eastAsia"/>
          <w:bCs/>
          <w:sz w:val="28"/>
          <w:szCs w:val="28"/>
          <w:shd w:val="clear" w:color="auto" w:fill="FFFFFF"/>
        </w:rPr>
        <w:t>产业与其他文化产业的联动发展，</w:t>
      </w:r>
      <w:r>
        <w:rPr>
          <w:rFonts w:hint="eastAsia"/>
          <w:bCs/>
          <w:sz w:val="28"/>
          <w:szCs w:val="28"/>
        </w:rPr>
        <w:t>营造出人</w:t>
      </w:r>
      <w:r>
        <w:rPr>
          <w:rFonts w:hint="eastAsia"/>
          <w:bCs/>
          <w:sz w:val="28"/>
          <w:szCs w:val="28"/>
        </w:rPr>
        <w:lastRenderedPageBreak/>
        <w:t>民喜闻乐见的文化输出的环境，弘扬中国传统文化和至善至美的社会价值观。</w:t>
      </w:r>
    </w:p>
    <w:p w14:paraId="7C4B8C14" w14:textId="77777777" w:rsidR="0089417D" w:rsidRDefault="0089417D">
      <w:pPr>
        <w:ind w:firstLineChars="200" w:firstLine="560"/>
        <w:rPr>
          <w:bCs/>
          <w:sz w:val="28"/>
          <w:szCs w:val="28"/>
        </w:rPr>
      </w:pPr>
    </w:p>
    <w:p w14:paraId="7949E043" w14:textId="77777777" w:rsidR="0089417D" w:rsidRDefault="00C0458A">
      <w:pPr>
        <w:rPr>
          <w:bCs/>
          <w:sz w:val="28"/>
          <w:szCs w:val="28"/>
        </w:rPr>
      </w:pPr>
      <w:r>
        <w:rPr>
          <w:rFonts w:hint="eastAsia"/>
          <w:bCs/>
          <w:sz w:val="28"/>
          <w:szCs w:val="28"/>
        </w:rPr>
        <w:t>5.2.2 以IP引领</w:t>
      </w:r>
      <w:proofErr w:type="gramStart"/>
      <w:r>
        <w:rPr>
          <w:rFonts w:hint="eastAsia"/>
          <w:bCs/>
          <w:sz w:val="28"/>
          <w:szCs w:val="28"/>
        </w:rPr>
        <w:t>动漫产业</w:t>
      </w:r>
      <w:proofErr w:type="gramEnd"/>
      <w:r>
        <w:rPr>
          <w:rFonts w:hint="eastAsia"/>
          <w:bCs/>
          <w:sz w:val="28"/>
          <w:szCs w:val="28"/>
        </w:rPr>
        <w:t>与“泛娱乐”产业互动融合</w:t>
      </w:r>
    </w:p>
    <w:p w14:paraId="222D5411" w14:textId="77777777" w:rsidR="0089417D" w:rsidRDefault="00C0458A">
      <w:pPr>
        <w:rPr>
          <w:bCs/>
          <w:sz w:val="28"/>
          <w:szCs w:val="28"/>
        </w:rPr>
      </w:pPr>
      <w:r>
        <w:rPr>
          <w:rFonts w:hint="eastAsia"/>
          <w:bCs/>
          <w:sz w:val="28"/>
          <w:szCs w:val="28"/>
        </w:rPr>
        <w:t xml:space="preserve">   </w:t>
      </w:r>
      <w:proofErr w:type="gramStart"/>
      <w:r>
        <w:rPr>
          <w:rFonts w:hint="eastAsia"/>
          <w:bCs/>
          <w:sz w:val="28"/>
          <w:szCs w:val="28"/>
        </w:rPr>
        <w:t>动漫</w:t>
      </w:r>
      <w:proofErr w:type="gramEnd"/>
      <w:r>
        <w:rPr>
          <w:rFonts w:hint="eastAsia"/>
          <w:bCs/>
          <w:sz w:val="28"/>
          <w:szCs w:val="28"/>
        </w:rPr>
        <w:t xml:space="preserve"> IP指的是</w:t>
      </w:r>
      <w:proofErr w:type="gramStart"/>
      <w:r>
        <w:rPr>
          <w:rFonts w:hint="eastAsia"/>
          <w:bCs/>
          <w:sz w:val="28"/>
          <w:szCs w:val="28"/>
        </w:rPr>
        <w:t>动漫作品</w:t>
      </w:r>
      <w:proofErr w:type="gramEnd"/>
      <w:r>
        <w:rPr>
          <w:rFonts w:hint="eastAsia"/>
          <w:bCs/>
          <w:sz w:val="28"/>
          <w:szCs w:val="28"/>
        </w:rPr>
        <w:t>的知识产权。</w:t>
      </w:r>
      <w:proofErr w:type="gramStart"/>
      <w:r>
        <w:rPr>
          <w:rFonts w:hint="eastAsia"/>
          <w:bCs/>
          <w:sz w:val="28"/>
          <w:szCs w:val="28"/>
          <w:shd w:val="clear" w:color="auto" w:fill="FFFFFF"/>
        </w:rPr>
        <w:t>动漫</w:t>
      </w:r>
      <w:proofErr w:type="gramEnd"/>
      <w:r>
        <w:rPr>
          <w:rFonts w:hint="eastAsia"/>
          <w:bCs/>
          <w:sz w:val="28"/>
          <w:szCs w:val="28"/>
          <w:shd w:val="clear" w:color="auto" w:fill="FFFFFF"/>
        </w:rPr>
        <w:t>IP一般分为几个阶段，网文（小说）→漫画→动画，其作品本身或者是作品中的人物都能成为流量巨大</w:t>
      </w:r>
      <w:proofErr w:type="gramStart"/>
      <w:r>
        <w:rPr>
          <w:rFonts w:hint="eastAsia"/>
          <w:bCs/>
          <w:sz w:val="28"/>
          <w:szCs w:val="28"/>
          <w:shd w:val="clear" w:color="auto" w:fill="FFFFFF"/>
        </w:rPr>
        <w:t>的动漫</w:t>
      </w:r>
      <w:proofErr w:type="gramEnd"/>
      <w:r>
        <w:rPr>
          <w:rFonts w:hint="eastAsia"/>
          <w:bCs/>
          <w:sz w:val="28"/>
          <w:szCs w:val="28"/>
          <w:shd w:val="clear" w:color="auto" w:fill="FFFFFF"/>
        </w:rPr>
        <w:t>IP，通过将IP与自家的产品做深度结合，起到提升品牌影响力以及客</w:t>
      </w:r>
      <w:proofErr w:type="gramStart"/>
      <w:r>
        <w:rPr>
          <w:rFonts w:hint="eastAsia"/>
          <w:bCs/>
          <w:sz w:val="28"/>
          <w:szCs w:val="28"/>
          <w:shd w:val="clear" w:color="auto" w:fill="FFFFFF"/>
        </w:rPr>
        <w:t>群破圈</w:t>
      </w:r>
      <w:proofErr w:type="gramEnd"/>
      <w:r>
        <w:rPr>
          <w:rFonts w:hint="eastAsia"/>
          <w:bCs/>
          <w:sz w:val="28"/>
          <w:szCs w:val="28"/>
          <w:shd w:val="clear" w:color="auto" w:fill="FFFFFF"/>
        </w:rPr>
        <w:t>的作用。泛娱乐是基于互联网和移动互联网特性，游戏、文学、动漫、影视、音乐、戏剧等。随着我国居民文化娱乐消费逐年加重，泛娱乐产业在居民的日常消费中占有重要地位，</w:t>
      </w:r>
      <w:r>
        <w:rPr>
          <w:rFonts w:hint="eastAsia"/>
          <w:bCs/>
          <w:sz w:val="28"/>
          <w:szCs w:val="28"/>
        </w:rPr>
        <w:t> 以IP引领</w:t>
      </w:r>
      <w:proofErr w:type="gramStart"/>
      <w:r>
        <w:rPr>
          <w:rFonts w:hint="eastAsia"/>
          <w:bCs/>
          <w:sz w:val="28"/>
          <w:szCs w:val="28"/>
        </w:rPr>
        <w:t>动漫产业</w:t>
      </w:r>
      <w:proofErr w:type="gramEnd"/>
      <w:r>
        <w:rPr>
          <w:rFonts w:hint="eastAsia"/>
          <w:bCs/>
          <w:sz w:val="28"/>
          <w:szCs w:val="28"/>
        </w:rPr>
        <w:t>与＂泛娱乐产业</w:t>
      </w:r>
      <w:proofErr w:type="gramStart"/>
      <w:r>
        <w:rPr>
          <w:rFonts w:hint="eastAsia"/>
          <w:bCs/>
          <w:sz w:val="28"/>
          <w:szCs w:val="28"/>
        </w:rPr>
        <w:t>”</w:t>
      </w:r>
      <w:proofErr w:type="gramEnd"/>
      <w:r>
        <w:rPr>
          <w:rFonts w:hint="eastAsia"/>
          <w:bCs/>
          <w:sz w:val="28"/>
          <w:szCs w:val="28"/>
        </w:rPr>
        <w:t>互动融合，</w:t>
      </w:r>
      <w:r>
        <w:rPr>
          <w:rFonts w:hint="eastAsia"/>
          <w:bCs/>
          <w:sz w:val="28"/>
          <w:szCs w:val="28"/>
          <w:shd w:val="clear" w:color="auto" w:fill="FFFFFF"/>
        </w:rPr>
        <w:t>建立</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与其他文娱产业之间的动态联系，打造文娱产业的联动发展模式。</w:t>
      </w:r>
      <w:proofErr w:type="gramStart"/>
      <w:r>
        <w:rPr>
          <w:rFonts w:hint="eastAsia"/>
          <w:bCs/>
          <w:sz w:val="28"/>
          <w:szCs w:val="28"/>
        </w:rPr>
        <w:t>动漫</w:t>
      </w:r>
      <w:proofErr w:type="gramEnd"/>
      <w:r>
        <w:rPr>
          <w:rFonts w:hint="eastAsia"/>
          <w:bCs/>
          <w:sz w:val="28"/>
          <w:szCs w:val="28"/>
        </w:rPr>
        <w:t>IP具有广泛而意义深远的影响，本身及衍生出的价值也是不可估量的，像金庸、琼瑶这种IP影响了几代人，</w:t>
      </w:r>
      <w:r>
        <w:rPr>
          <w:rFonts w:hint="eastAsia"/>
          <w:bCs/>
          <w:sz w:val="28"/>
          <w:szCs w:val="28"/>
          <w:shd w:val="clear" w:color="auto" w:fill="FFFFFF"/>
        </w:rPr>
        <w:t>衍生出的价值甚至超过了本身的价值。</w:t>
      </w:r>
    </w:p>
    <w:p w14:paraId="3FFECF0A" w14:textId="77777777" w:rsidR="0089417D" w:rsidRDefault="00C0458A">
      <w:pPr>
        <w:rPr>
          <w:bCs/>
          <w:sz w:val="28"/>
          <w:szCs w:val="28"/>
        </w:rPr>
      </w:pPr>
      <w:r>
        <w:rPr>
          <w:rFonts w:hint="eastAsia"/>
          <w:bCs/>
          <w:sz w:val="28"/>
          <w:szCs w:val="28"/>
        </w:rPr>
        <w:t>5.3 创新型粉丝模式</w:t>
      </w:r>
    </w:p>
    <w:p w14:paraId="2D599BAF" w14:textId="77777777" w:rsidR="0089417D" w:rsidRDefault="00C0458A">
      <w:pPr>
        <w:rPr>
          <w:bCs/>
          <w:sz w:val="28"/>
          <w:szCs w:val="28"/>
        </w:rPr>
      </w:pPr>
      <w:r>
        <w:rPr>
          <w:rFonts w:hint="eastAsia"/>
          <w:bCs/>
          <w:sz w:val="28"/>
          <w:szCs w:val="28"/>
        </w:rPr>
        <w:t>5.3.1 短视频平台“孵化”</w:t>
      </w:r>
    </w:p>
    <w:p w14:paraId="61B65560" w14:textId="77777777" w:rsidR="0089417D" w:rsidRDefault="00C0458A">
      <w:pPr>
        <w:ind w:firstLineChars="200" w:firstLine="560"/>
        <w:rPr>
          <w:bCs/>
          <w:sz w:val="28"/>
          <w:szCs w:val="28"/>
        </w:rPr>
      </w:pPr>
      <w:r>
        <w:rPr>
          <w:rFonts w:hint="eastAsia"/>
          <w:bCs/>
          <w:sz w:val="28"/>
          <w:szCs w:val="28"/>
        </w:rPr>
        <w:t>立足新媒体时代，</w:t>
      </w:r>
      <w:r>
        <w:rPr>
          <w:rFonts w:hint="eastAsia"/>
          <w:bCs/>
          <w:sz w:val="28"/>
          <w:szCs w:val="28"/>
          <w:shd w:val="clear" w:color="auto" w:fill="FFFFFF"/>
        </w:rPr>
        <w:t>短视频平台是</w:t>
      </w:r>
      <w:proofErr w:type="gramStart"/>
      <w:r>
        <w:rPr>
          <w:rFonts w:hint="eastAsia"/>
          <w:bCs/>
          <w:sz w:val="28"/>
          <w:szCs w:val="28"/>
          <w:shd w:val="clear" w:color="auto" w:fill="FFFFFF"/>
        </w:rPr>
        <w:t>动漫作品</w:t>
      </w:r>
      <w:proofErr w:type="gramEnd"/>
      <w:r>
        <w:rPr>
          <w:rFonts w:hint="eastAsia"/>
          <w:bCs/>
          <w:sz w:val="28"/>
          <w:szCs w:val="28"/>
          <w:shd w:val="clear" w:color="auto" w:fill="FFFFFF"/>
        </w:rPr>
        <w:t>传播的主要途径之一，</w:t>
      </w:r>
      <w:r>
        <w:rPr>
          <w:rFonts w:hint="eastAsia"/>
          <w:bCs/>
          <w:sz w:val="28"/>
          <w:szCs w:val="28"/>
        </w:rPr>
        <w:t>巨大的流量背后是产业价值的体现。自从短视频平台兴起以来，各行各业通过短视频平台“孵化”实现了产业价值增加，通过流量变现获得了巨大的利益。短视频平台吸引了越来越多的人入驻，通过拍摄短视频吸引大量的粉丝，然后利用“接广告”、“直播带货”实现流量变现，</w:t>
      </w:r>
      <w:r>
        <w:rPr>
          <w:rFonts w:hint="eastAsia"/>
          <w:bCs/>
          <w:sz w:val="28"/>
          <w:szCs w:val="28"/>
        </w:rPr>
        <w:lastRenderedPageBreak/>
        <w:t>这种简单直接的方式一时间在各大短视频平台兴起，代表了当代人民的生活方式和消费理念。</w:t>
      </w:r>
      <w:proofErr w:type="gramStart"/>
      <w:r>
        <w:rPr>
          <w:rFonts w:hint="eastAsia"/>
          <w:bCs/>
          <w:sz w:val="28"/>
          <w:szCs w:val="28"/>
        </w:rPr>
        <w:t>动漫产业</w:t>
      </w:r>
      <w:proofErr w:type="gramEnd"/>
      <w:r>
        <w:rPr>
          <w:rFonts w:hint="eastAsia"/>
          <w:bCs/>
          <w:sz w:val="28"/>
          <w:szCs w:val="28"/>
        </w:rPr>
        <w:t>的发展模式在短视频平台的作用下也在发生改变，</w:t>
      </w:r>
      <w:r>
        <w:rPr>
          <w:rFonts w:hint="eastAsia"/>
          <w:bCs/>
          <w:sz w:val="28"/>
          <w:szCs w:val="28"/>
          <w:shd w:val="clear" w:color="auto" w:fill="FFFFFF"/>
        </w:rPr>
        <w:t>通过</w:t>
      </w:r>
      <w:proofErr w:type="gramStart"/>
      <w:r>
        <w:rPr>
          <w:rFonts w:hint="eastAsia"/>
          <w:bCs/>
          <w:sz w:val="28"/>
          <w:szCs w:val="28"/>
          <w:shd w:val="clear" w:color="auto" w:fill="FFFFFF"/>
        </w:rPr>
        <w:t>建立动漫剪辑</w:t>
      </w:r>
      <w:proofErr w:type="gramEnd"/>
      <w:r>
        <w:rPr>
          <w:rFonts w:hint="eastAsia"/>
          <w:bCs/>
          <w:sz w:val="28"/>
          <w:szCs w:val="28"/>
          <w:shd w:val="clear" w:color="auto" w:fill="FFFFFF"/>
        </w:rPr>
        <w:t>的短视频平台，</w:t>
      </w:r>
      <w:r>
        <w:rPr>
          <w:rFonts w:hint="eastAsia"/>
          <w:bCs/>
          <w:sz w:val="28"/>
          <w:szCs w:val="28"/>
        </w:rPr>
        <w:t>定期发布优质作品的视频剪辑内容，包括</w:t>
      </w:r>
      <w:proofErr w:type="gramStart"/>
      <w:r>
        <w:rPr>
          <w:rFonts w:hint="eastAsia"/>
          <w:bCs/>
          <w:sz w:val="28"/>
          <w:szCs w:val="28"/>
        </w:rPr>
        <w:t>动漫人物</w:t>
      </w:r>
      <w:proofErr w:type="gramEnd"/>
      <w:r>
        <w:rPr>
          <w:rFonts w:hint="eastAsia"/>
          <w:bCs/>
          <w:sz w:val="28"/>
          <w:szCs w:val="28"/>
        </w:rPr>
        <w:t>特点和精彩的故事情节，以此来吸引受众群体，积累粉丝，</w:t>
      </w:r>
      <w:r>
        <w:rPr>
          <w:rFonts w:hint="eastAsia"/>
          <w:bCs/>
          <w:sz w:val="28"/>
          <w:szCs w:val="28"/>
          <w:shd w:val="clear" w:color="auto" w:fill="FFFFFF"/>
        </w:rPr>
        <w:t>达成优质</w:t>
      </w:r>
      <w:proofErr w:type="gramStart"/>
      <w:r>
        <w:rPr>
          <w:rFonts w:hint="eastAsia"/>
          <w:bCs/>
          <w:sz w:val="28"/>
          <w:szCs w:val="28"/>
          <w:shd w:val="clear" w:color="auto" w:fill="FFFFFF"/>
        </w:rPr>
        <w:t>动漫作品</w:t>
      </w:r>
      <w:proofErr w:type="gramEnd"/>
      <w:r>
        <w:rPr>
          <w:rFonts w:hint="eastAsia"/>
          <w:bCs/>
          <w:sz w:val="28"/>
          <w:szCs w:val="28"/>
          <w:shd w:val="clear" w:color="auto" w:fill="FFFFFF"/>
        </w:rPr>
        <w:t>传播的目的，</w:t>
      </w:r>
      <w:r>
        <w:rPr>
          <w:rFonts w:hint="eastAsia"/>
          <w:bCs/>
          <w:sz w:val="28"/>
          <w:szCs w:val="28"/>
        </w:rPr>
        <w:t>实现短视频平台“孵化”。过去，</w:t>
      </w:r>
      <w:proofErr w:type="gramStart"/>
      <w:r>
        <w:rPr>
          <w:rFonts w:hint="eastAsia"/>
          <w:bCs/>
          <w:sz w:val="28"/>
          <w:szCs w:val="28"/>
        </w:rPr>
        <w:t>动漫企业</w:t>
      </w:r>
      <w:proofErr w:type="gramEnd"/>
      <w:r>
        <w:rPr>
          <w:rFonts w:hint="eastAsia"/>
          <w:bCs/>
          <w:sz w:val="28"/>
          <w:szCs w:val="28"/>
        </w:rPr>
        <w:t>通过“广告”和明星对</w:t>
      </w:r>
      <w:proofErr w:type="gramStart"/>
      <w:r>
        <w:rPr>
          <w:rFonts w:hint="eastAsia"/>
          <w:bCs/>
          <w:sz w:val="28"/>
          <w:szCs w:val="28"/>
        </w:rPr>
        <w:t>动漫作品</w:t>
      </w:r>
      <w:proofErr w:type="gramEnd"/>
      <w:r>
        <w:rPr>
          <w:rFonts w:hint="eastAsia"/>
          <w:bCs/>
          <w:sz w:val="28"/>
          <w:szCs w:val="28"/>
        </w:rPr>
        <w:t>进行宣传,随着新媒体时代的到来，通过短视频、微博、</w:t>
      </w:r>
      <w:proofErr w:type="gramStart"/>
      <w:r>
        <w:rPr>
          <w:rFonts w:hint="eastAsia"/>
          <w:bCs/>
          <w:sz w:val="28"/>
          <w:szCs w:val="28"/>
        </w:rPr>
        <w:t>微信公众号</w:t>
      </w:r>
      <w:proofErr w:type="gramEnd"/>
      <w:r>
        <w:rPr>
          <w:rFonts w:hint="eastAsia"/>
          <w:bCs/>
          <w:sz w:val="28"/>
          <w:szCs w:val="28"/>
        </w:rPr>
        <w:t>等自媒体平台进行作品的宣传会更符合人们的性格特征，尤其是通过各大平台的“网红”进行相应的推广显然是当下最合适的方式之一。通过短视频平台的推广和自媒体手段的宣传构建了一个完整的</w:t>
      </w:r>
      <w:proofErr w:type="gramStart"/>
      <w:r>
        <w:rPr>
          <w:rFonts w:hint="eastAsia"/>
          <w:bCs/>
          <w:sz w:val="28"/>
          <w:szCs w:val="28"/>
        </w:rPr>
        <w:t>动漫作品</w:t>
      </w:r>
      <w:proofErr w:type="gramEnd"/>
      <w:r>
        <w:rPr>
          <w:rFonts w:hint="eastAsia"/>
          <w:bCs/>
          <w:sz w:val="28"/>
          <w:szCs w:val="28"/>
        </w:rPr>
        <w:t>的传播途径,</w:t>
      </w:r>
      <w:r>
        <w:rPr>
          <w:rFonts w:hint="eastAsia"/>
          <w:bCs/>
          <w:sz w:val="28"/>
          <w:szCs w:val="28"/>
          <w:shd w:val="clear" w:color="auto" w:fill="FFFFFF"/>
        </w:rPr>
        <w:t>为</w:t>
      </w:r>
      <w:proofErr w:type="gramStart"/>
      <w:r>
        <w:rPr>
          <w:rFonts w:hint="eastAsia"/>
          <w:bCs/>
          <w:sz w:val="28"/>
          <w:szCs w:val="28"/>
          <w:shd w:val="clear" w:color="auto" w:fill="FFFFFF"/>
        </w:rPr>
        <w:t>动漫作品</w:t>
      </w:r>
      <w:proofErr w:type="gramEnd"/>
      <w:r>
        <w:rPr>
          <w:rFonts w:hint="eastAsia"/>
          <w:bCs/>
          <w:sz w:val="28"/>
          <w:szCs w:val="28"/>
          <w:shd w:val="clear" w:color="auto" w:fill="FFFFFF"/>
        </w:rPr>
        <w:t>的流量变现打下了坚实的基础。</w:t>
      </w:r>
    </w:p>
    <w:p w14:paraId="2AF624AF" w14:textId="77777777" w:rsidR="0089417D" w:rsidRDefault="00C0458A">
      <w:pPr>
        <w:rPr>
          <w:bCs/>
          <w:sz w:val="28"/>
          <w:szCs w:val="28"/>
        </w:rPr>
      </w:pPr>
      <w:r>
        <w:rPr>
          <w:rFonts w:hint="eastAsia"/>
          <w:bCs/>
          <w:sz w:val="28"/>
          <w:szCs w:val="28"/>
        </w:rPr>
        <w:t>5.3.2 线上线下互动营销</w:t>
      </w:r>
    </w:p>
    <w:p w14:paraId="3FEA1B20" w14:textId="77777777" w:rsidR="0089417D" w:rsidRDefault="00C0458A">
      <w:pPr>
        <w:rPr>
          <w:bCs/>
          <w:sz w:val="28"/>
          <w:szCs w:val="28"/>
        </w:rPr>
      </w:pPr>
      <w:r>
        <w:rPr>
          <w:rFonts w:hint="eastAsia"/>
          <w:bCs/>
          <w:sz w:val="28"/>
          <w:szCs w:val="28"/>
        </w:rPr>
        <w:t xml:space="preserve">   新媒体时代之前的营销方式主要集中于线下漫展、报纸和线上的视频、广告宣传。</w:t>
      </w:r>
      <w:r>
        <w:rPr>
          <w:rFonts w:hint="eastAsia"/>
          <w:bCs/>
          <w:sz w:val="28"/>
          <w:szCs w:val="28"/>
          <w:shd w:val="clear" w:color="auto" w:fill="FFFFFF"/>
        </w:rPr>
        <w:t>由于当时国内</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尚处于成长阶段，</w:t>
      </w:r>
      <w:r>
        <w:rPr>
          <w:rFonts w:hint="eastAsia"/>
          <w:bCs/>
          <w:sz w:val="28"/>
          <w:szCs w:val="28"/>
        </w:rPr>
        <w:t>考虑到相关成本的原因，广告和视频的推广力度都不足，导致很多优质</w:t>
      </w:r>
      <w:proofErr w:type="gramStart"/>
      <w:r>
        <w:rPr>
          <w:rFonts w:hint="eastAsia"/>
          <w:bCs/>
          <w:sz w:val="28"/>
          <w:szCs w:val="28"/>
        </w:rPr>
        <w:t>动漫得不到</w:t>
      </w:r>
      <w:proofErr w:type="gramEnd"/>
      <w:r>
        <w:rPr>
          <w:rFonts w:hint="eastAsia"/>
          <w:bCs/>
          <w:sz w:val="28"/>
          <w:szCs w:val="28"/>
        </w:rPr>
        <w:t>真正的推广，</w:t>
      </w:r>
      <w:r>
        <w:rPr>
          <w:rFonts w:hint="eastAsia"/>
          <w:bCs/>
          <w:sz w:val="28"/>
          <w:szCs w:val="28"/>
          <w:shd w:val="clear" w:color="auto" w:fill="FFFFFF"/>
        </w:rPr>
        <w:t>无法实现价值增值，影响了</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的继续发展。但是，随着新媒体时代的兴起，自媒体工具的出现很大程度上解决了这个问题，</w:t>
      </w:r>
      <w:proofErr w:type="gramStart"/>
      <w:r>
        <w:rPr>
          <w:rFonts w:hint="eastAsia"/>
          <w:bCs/>
          <w:sz w:val="28"/>
          <w:szCs w:val="28"/>
        </w:rPr>
        <w:t>动漫企业</w:t>
      </w:r>
      <w:proofErr w:type="gramEnd"/>
      <w:r>
        <w:rPr>
          <w:rFonts w:hint="eastAsia"/>
          <w:bCs/>
          <w:sz w:val="28"/>
          <w:szCs w:val="28"/>
        </w:rPr>
        <w:t>利用这些工具仅使得</w:t>
      </w:r>
      <w:proofErr w:type="gramStart"/>
      <w:r>
        <w:rPr>
          <w:rFonts w:hint="eastAsia"/>
          <w:bCs/>
          <w:sz w:val="28"/>
          <w:szCs w:val="28"/>
        </w:rPr>
        <w:t>动漫作品</w:t>
      </w:r>
      <w:proofErr w:type="gramEnd"/>
      <w:r>
        <w:rPr>
          <w:rFonts w:hint="eastAsia"/>
          <w:bCs/>
          <w:sz w:val="28"/>
          <w:szCs w:val="28"/>
        </w:rPr>
        <w:t>得到快速推广，还实现了营销成本大幅下降的目。</w:t>
      </w:r>
    </w:p>
    <w:p w14:paraId="131F7464" w14:textId="77777777" w:rsidR="0089417D" w:rsidRDefault="00C0458A">
      <w:pPr>
        <w:rPr>
          <w:bCs/>
          <w:sz w:val="28"/>
          <w:szCs w:val="28"/>
        </w:rPr>
      </w:pPr>
      <w:r>
        <w:rPr>
          <w:rFonts w:hint="eastAsia"/>
          <w:bCs/>
          <w:sz w:val="28"/>
          <w:szCs w:val="28"/>
        </w:rPr>
        <w:t xml:space="preserve">   通过</w:t>
      </w:r>
      <w:proofErr w:type="gramStart"/>
      <w:r>
        <w:rPr>
          <w:rFonts w:hint="eastAsia"/>
          <w:bCs/>
          <w:sz w:val="28"/>
          <w:szCs w:val="28"/>
        </w:rPr>
        <w:t>构建线</w:t>
      </w:r>
      <w:proofErr w:type="gramEnd"/>
      <w:r>
        <w:rPr>
          <w:rFonts w:hint="eastAsia"/>
          <w:bCs/>
          <w:sz w:val="28"/>
          <w:szCs w:val="28"/>
        </w:rPr>
        <w:t>上和线下互动营销的模式实现产业价值增值，首先加强自媒体平台线上的推广强度以实现粉丝成倍增加的目标，当粉丝数量达到</w:t>
      </w:r>
      <w:proofErr w:type="gramStart"/>
      <w:r>
        <w:rPr>
          <w:rFonts w:hint="eastAsia"/>
          <w:bCs/>
          <w:sz w:val="28"/>
          <w:szCs w:val="28"/>
        </w:rPr>
        <w:t>一</w:t>
      </w:r>
      <w:proofErr w:type="gramEnd"/>
      <w:r>
        <w:rPr>
          <w:rFonts w:hint="eastAsia"/>
          <w:bCs/>
          <w:sz w:val="28"/>
          <w:szCs w:val="28"/>
        </w:rPr>
        <w:t>定标准时开始线下漫展</w:t>
      </w:r>
      <w:proofErr w:type="gramStart"/>
      <w:r>
        <w:rPr>
          <w:rFonts w:hint="eastAsia"/>
          <w:bCs/>
          <w:sz w:val="28"/>
          <w:szCs w:val="28"/>
        </w:rPr>
        <w:t>或着</w:t>
      </w:r>
      <w:proofErr w:type="gramEnd"/>
      <w:r>
        <w:rPr>
          <w:rFonts w:hint="eastAsia"/>
          <w:bCs/>
          <w:sz w:val="28"/>
          <w:szCs w:val="28"/>
        </w:rPr>
        <w:t>粉丝见面会，让粉丝们切身感受</w:t>
      </w:r>
      <w:r>
        <w:rPr>
          <w:rFonts w:hint="eastAsia"/>
          <w:bCs/>
          <w:sz w:val="28"/>
          <w:szCs w:val="28"/>
        </w:rPr>
        <w:lastRenderedPageBreak/>
        <w:t>到</w:t>
      </w:r>
      <w:proofErr w:type="gramStart"/>
      <w:r>
        <w:rPr>
          <w:rFonts w:hint="eastAsia"/>
          <w:bCs/>
          <w:sz w:val="28"/>
          <w:szCs w:val="28"/>
        </w:rPr>
        <w:t>动漫作品</w:t>
      </w:r>
      <w:proofErr w:type="gramEnd"/>
      <w:r>
        <w:rPr>
          <w:rFonts w:hint="eastAsia"/>
          <w:bCs/>
          <w:sz w:val="28"/>
          <w:szCs w:val="28"/>
        </w:rPr>
        <w:t>的价值和魅力所在，加深粉丝们的印象，并且通过线下见面会增进粉丝之间的感情，增加彼此之间的沟通，达到二次推广的目的。其次，形成线上和线下的一种联动模式，线上宣传</w:t>
      </w:r>
      <w:proofErr w:type="gramStart"/>
      <w:r>
        <w:rPr>
          <w:rFonts w:hint="eastAsia"/>
          <w:bCs/>
          <w:sz w:val="28"/>
          <w:szCs w:val="28"/>
        </w:rPr>
        <w:t>动漫作品</w:t>
      </w:r>
      <w:proofErr w:type="gramEnd"/>
      <w:r>
        <w:rPr>
          <w:rFonts w:hint="eastAsia"/>
          <w:bCs/>
          <w:sz w:val="28"/>
          <w:szCs w:val="28"/>
        </w:rPr>
        <w:t>的同时，在线下同步开展 VR 游戏、周边产品和日用百货，</w:t>
      </w:r>
      <w:r>
        <w:rPr>
          <w:rFonts w:hint="eastAsia"/>
          <w:bCs/>
          <w:sz w:val="28"/>
          <w:szCs w:val="28"/>
          <w:shd w:val="clear" w:color="auto" w:fill="FFFFFF"/>
        </w:rPr>
        <w:t>举办各式各样的活动吸引人们的眼球。最后，在政策上予更大的支持，</w:t>
      </w:r>
      <w:proofErr w:type="gramStart"/>
      <w:r>
        <w:rPr>
          <w:rFonts w:hint="eastAsia"/>
          <w:bCs/>
          <w:sz w:val="28"/>
          <w:szCs w:val="28"/>
        </w:rPr>
        <w:t>促进线</w:t>
      </w:r>
      <w:proofErr w:type="gramEnd"/>
      <w:r>
        <w:rPr>
          <w:rFonts w:hint="eastAsia"/>
          <w:bCs/>
          <w:sz w:val="28"/>
          <w:szCs w:val="28"/>
        </w:rPr>
        <w:t>上和线下的营销模式向着利好的方向发展。</w:t>
      </w:r>
    </w:p>
    <w:p w14:paraId="38C0EB08" w14:textId="77777777" w:rsidR="0089417D" w:rsidRDefault="00C0458A">
      <w:pPr>
        <w:rPr>
          <w:bCs/>
          <w:sz w:val="28"/>
          <w:szCs w:val="28"/>
        </w:rPr>
      </w:pPr>
      <w:r>
        <w:rPr>
          <w:rFonts w:hint="eastAsia"/>
          <w:bCs/>
          <w:sz w:val="28"/>
          <w:szCs w:val="28"/>
        </w:rPr>
        <w:t xml:space="preserve">5.4 </w:t>
      </w:r>
      <w:proofErr w:type="gramStart"/>
      <w:r>
        <w:rPr>
          <w:rFonts w:hint="eastAsia"/>
          <w:bCs/>
          <w:sz w:val="28"/>
          <w:szCs w:val="28"/>
        </w:rPr>
        <w:t>动漫</w:t>
      </w:r>
      <w:proofErr w:type="gramEnd"/>
      <w:r>
        <w:rPr>
          <w:rFonts w:hint="eastAsia"/>
          <w:bCs/>
          <w:sz w:val="28"/>
          <w:szCs w:val="28"/>
        </w:rPr>
        <w:t>IP发展建议</w:t>
      </w:r>
    </w:p>
    <w:p w14:paraId="5C056F6A" w14:textId="77777777" w:rsidR="0089417D" w:rsidRDefault="00C0458A">
      <w:pPr>
        <w:rPr>
          <w:bCs/>
          <w:sz w:val="28"/>
          <w:szCs w:val="28"/>
        </w:rPr>
      </w:pPr>
      <w:r>
        <w:rPr>
          <w:rFonts w:hint="eastAsia"/>
          <w:bCs/>
          <w:sz w:val="28"/>
          <w:szCs w:val="28"/>
        </w:rPr>
        <w:t>5.4.1构造全年龄段的IP</w:t>
      </w:r>
      <w:proofErr w:type="gramStart"/>
      <w:r>
        <w:rPr>
          <w:rFonts w:hint="eastAsia"/>
          <w:bCs/>
          <w:sz w:val="28"/>
          <w:szCs w:val="28"/>
        </w:rPr>
        <w:t>版块</w:t>
      </w:r>
      <w:proofErr w:type="gramEnd"/>
    </w:p>
    <w:p w14:paraId="579029B8" w14:textId="77777777" w:rsidR="0089417D" w:rsidRDefault="00C0458A">
      <w:pPr>
        <w:rPr>
          <w:bCs/>
          <w:sz w:val="28"/>
          <w:szCs w:val="28"/>
        </w:rPr>
      </w:pPr>
      <w:r>
        <w:rPr>
          <w:rFonts w:hint="eastAsia"/>
          <w:bCs/>
          <w:sz w:val="28"/>
          <w:szCs w:val="28"/>
        </w:rPr>
        <w:t xml:space="preserve">   </w:t>
      </w:r>
      <w:r>
        <w:rPr>
          <w:rFonts w:hint="eastAsia"/>
          <w:bCs/>
          <w:sz w:val="28"/>
          <w:szCs w:val="28"/>
          <w:shd w:val="clear" w:color="auto" w:fill="FFFFFF"/>
        </w:rPr>
        <w:t>过去中国</w:t>
      </w:r>
      <w:proofErr w:type="gramStart"/>
      <w:r>
        <w:rPr>
          <w:rFonts w:hint="eastAsia"/>
          <w:bCs/>
          <w:sz w:val="28"/>
          <w:szCs w:val="28"/>
          <w:shd w:val="clear" w:color="auto" w:fill="FFFFFF"/>
        </w:rPr>
        <w:t>动漫市场的动漫作品</w:t>
      </w:r>
      <w:proofErr w:type="gramEnd"/>
      <w:r>
        <w:rPr>
          <w:rFonts w:hint="eastAsia"/>
          <w:bCs/>
          <w:sz w:val="28"/>
          <w:szCs w:val="28"/>
          <w:shd w:val="clear" w:color="auto" w:fill="FFFFFF"/>
        </w:rPr>
        <w:t>偏向于低幼化，</w:t>
      </w:r>
      <w:r>
        <w:rPr>
          <w:rFonts w:hint="eastAsia"/>
          <w:bCs/>
          <w:sz w:val="28"/>
          <w:szCs w:val="28"/>
        </w:rPr>
        <w:t>年龄段处于3-10岁的作品占据市场的半壁江山。</w:t>
      </w:r>
      <w:r>
        <w:rPr>
          <w:rFonts w:hint="eastAsia"/>
          <w:bCs/>
          <w:sz w:val="28"/>
          <w:szCs w:val="28"/>
          <w:shd w:val="clear" w:color="auto" w:fill="FFFFFF"/>
        </w:rPr>
        <w:t>随着互联网的普及，尤其到了新媒体时代，低幼化的</w:t>
      </w:r>
      <w:proofErr w:type="gramStart"/>
      <w:r>
        <w:rPr>
          <w:rFonts w:hint="eastAsia"/>
          <w:bCs/>
          <w:sz w:val="28"/>
          <w:szCs w:val="28"/>
          <w:shd w:val="clear" w:color="auto" w:fill="FFFFFF"/>
        </w:rPr>
        <w:t>动漫作品</w:t>
      </w:r>
      <w:proofErr w:type="gramEnd"/>
      <w:r>
        <w:rPr>
          <w:rFonts w:hint="eastAsia"/>
          <w:bCs/>
          <w:sz w:val="28"/>
          <w:szCs w:val="28"/>
          <w:shd w:val="clear" w:color="auto" w:fill="FFFFFF"/>
        </w:rPr>
        <w:t>难以满足消费者的需求，</w:t>
      </w:r>
      <w:proofErr w:type="gramStart"/>
      <w:r>
        <w:rPr>
          <w:rFonts w:hint="eastAsia"/>
          <w:bCs/>
          <w:sz w:val="28"/>
          <w:szCs w:val="28"/>
        </w:rPr>
        <w:t>动漫作品</w:t>
      </w:r>
      <w:proofErr w:type="gramEnd"/>
      <w:r>
        <w:rPr>
          <w:rFonts w:hint="eastAsia"/>
          <w:bCs/>
          <w:sz w:val="28"/>
          <w:szCs w:val="28"/>
        </w:rPr>
        <w:t>的产出应该逐渐满足各个年龄段的消费群体，</w:t>
      </w:r>
      <w:proofErr w:type="gramStart"/>
      <w:r>
        <w:rPr>
          <w:rFonts w:hint="eastAsia"/>
          <w:bCs/>
          <w:sz w:val="28"/>
          <w:szCs w:val="28"/>
        </w:rPr>
        <w:t>以动漫</w:t>
      </w:r>
      <w:proofErr w:type="gramEnd"/>
      <w:r>
        <w:rPr>
          <w:rFonts w:hint="eastAsia"/>
          <w:bCs/>
          <w:sz w:val="28"/>
          <w:szCs w:val="28"/>
        </w:rPr>
        <w:t>IP为导向，构造全年龄段的IP矩阵。</w:t>
      </w:r>
      <w:proofErr w:type="gramStart"/>
      <w:r>
        <w:rPr>
          <w:rFonts w:hint="eastAsia"/>
          <w:bCs/>
          <w:sz w:val="28"/>
          <w:szCs w:val="28"/>
          <w:shd w:val="clear" w:color="auto" w:fill="FFFFFF"/>
        </w:rPr>
        <w:t>首先动漫</w:t>
      </w:r>
      <w:proofErr w:type="gramEnd"/>
      <w:r>
        <w:rPr>
          <w:rFonts w:hint="eastAsia"/>
          <w:bCs/>
          <w:sz w:val="28"/>
          <w:szCs w:val="28"/>
          <w:shd w:val="clear" w:color="auto" w:fill="FFFFFF"/>
        </w:rPr>
        <w:t>IP应该不断推陈出新，以婴幼向全年龄段扩展，研究表明现阶段</w:t>
      </w:r>
      <w:proofErr w:type="gramStart"/>
      <w:r>
        <w:rPr>
          <w:rFonts w:hint="eastAsia"/>
          <w:bCs/>
          <w:sz w:val="28"/>
          <w:szCs w:val="28"/>
          <w:shd w:val="clear" w:color="auto" w:fill="FFFFFF"/>
        </w:rPr>
        <w:t>动漫市场</w:t>
      </w:r>
      <w:proofErr w:type="gramEnd"/>
      <w:r>
        <w:rPr>
          <w:rFonts w:hint="eastAsia"/>
          <w:bCs/>
          <w:sz w:val="28"/>
          <w:szCs w:val="28"/>
          <w:shd w:val="clear" w:color="auto" w:fill="FFFFFF"/>
        </w:rPr>
        <w:t>有大量优质IP仍具备较强竞争力，相关</w:t>
      </w:r>
      <w:proofErr w:type="gramStart"/>
      <w:r>
        <w:rPr>
          <w:rFonts w:hint="eastAsia"/>
          <w:bCs/>
          <w:sz w:val="28"/>
          <w:szCs w:val="28"/>
          <w:shd w:val="clear" w:color="auto" w:fill="FFFFFF"/>
        </w:rPr>
        <w:t>动漫作品</w:t>
      </w:r>
      <w:proofErr w:type="gramEnd"/>
      <w:r>
        <w:rPr>
          <w:rFonts w:hint="eastAsia"/>
          <w:bCs/>
          <w:sz w:val="28"/>
          <w:szCs w:val="28"/>
          <w:shd w:val="clear" w:color="auto" w:fill="FFFFFF"/>
        </w:rPr>
        <w:t>表现良好，同时市场的部分</w:t>
      </w:r>
      <w:proofErr w:type="gramStart"/>
      <w:r>
        <w:rPr>
          <w:rFonts w:hint="eastAsia"/>
          <w:bCs/>
          <w:sz w:val="28"/>
          <w:szCs w:val="28"/>
          <w:shd w:val="clear" w:color="auto" w:fill="FFFFFF"/>
        </w:rPr>
        <w:t>动漫企业</w:t>
      </w:r>
      <w:proofErr w:type="gramEnd"/>
      <w:r>
        <w:rPr>
          <w:rFonts w:hint="eastAsia"/>
          <w:bCs/>
          <w:sz w:val="28"/>
          <w:szCs w:val="28"/>
          <w:shd w:val="clear" w:color="auto" w:fill="FFFFFF"/>
        </w:rPr>
        <w:t>拥有强大的新IP孵化创作能力，目前仍保持较高的新作迭代速度，新老IP</w:t>
      </w:r>
      <w:proofErr w:type="gramStart"/>
      <w:r>
        <w:rPr>
          <w:rFonts w:hint="eastAsia"/>
          <w:bCs/>
          <w:sz w:val="28"/>
          <w:szCs w:val="28"/>
          <w:shd w:val="clear" w:color="auto" w:fill="FFFFFF"/>
        </w:rPr>
        <w:t>均潜力</w:t>
      </w:r>
      <w:proofErr w:type="gramEnd"/>
      <w:r>
        <w:rPr>
          <w:rFonts w:hint="eastAsia"/>
          <w:bCs/>
          <w:sz w:val="28"/>
          <w:szCs w:val="28"/>
          <w:shd w:val="clear" w:color="auto" w:fill="FFFFFF"/>
        </w:rPr>
        <w:t>十足。</w:t>
      </w:r>
      <w:proofErr w:type="gramStart"/>
      <w:r>
        <w:rPr>
          <w:rFonts w:hint="eastAsia"/>
          <w:bCs/>
          <w:sz w:val="28"/>
          <w:szCs w:val="28"/>
          <w:shd w:val="clear" w:color="auto" w:fill="FFFFFF"/>
        </w:rPr>
        <w:t>动漫市场</w:t>
      </w:r>
      <w:proofErr w:type="gramEnd"/>
      <w:r>
        <w:rPr>
          <w:rFonts w:hint="eastAsia"/>
          <w:bCs/>
          <w:sz w:val="28"/>
          <w:szCs w:val="28"/>
          <w:shd w:val="clear" w:color="auto" w:fill="FFFFFF"/>
        </w:rPr>
        <w:t>低幼向IP超越年龄阶段，《喜羊举》等经典作品已深入心，相关受</w:t>
      </w:r>
      <w:proofErr w:type="gramStart"/>
      <w:r>
        <w:rPr>
          <w:rFonts w:hint="eastAsia"/>
          <w:bCs/>
          <w:sz w:val="28"/>
          <w:szCs w:val="28"/>
          <w:shd w:val="clear" w:color="auto" w:fill="FFFFFF"/>
        </w:rPr>
        <w:t>众年龄</w:t>
      </w:r>
      <w:proofErr w:type="gramEnd"/>
      <w:r>
        <w:rPr>
          <w:rFonts w:hint="eastAsia"/>
          <w:bCs/>
          <w:sz w:val="28"/>
          <w:szCs w:val="28"/>
          <w:shd w:val="clear" w:color="auto" w:fill="FFFFFF"/>
        </w:rPr>
        <w:t>增长后持续消费，</w:t>
      </w:r>
      <w:proofErr w:type="gramStart"/>
      <w:r>
        <w:rPr>
          <w:rFonts w:hint="eastAsia"/>
          <w:bCs/>
          <w:sz w:val="28"/>
          <w:szCs w:val="28"/>
        </w:rPr>
        <w:t>动漫市场</w:t>
      </w:r>
      <w:proofErr w:type="gramEnd"/>
      <w:r>
        <w:rPr>
          <w:rFonts w:hint="eastAsia"/>
          <w:bCs/>
          <w:sz w:val="28"/>
          <w:szCs w:val="28"/>
        </w:rPr>
        <w:t>应该加快</w:t>
      </w:r>
      <w:proofErr w:type="gramStart"/>
      <w:r>
        <w:rPr>
          <w:rFonts w:hint="eastAsia"/>
          <w:bCs/>
          <w:sz w:val="28"/>
          <w:szCs w:val="28"/>
        </w:rPr>
        <w:t>全年龄</w:t>
      </w:r>
      <w:proofErr w:type="gramEnd"/>
      <w:r>
        <w:rPr>
          <w:rFonts w:hint="eastAsia"/>
          <w:bCs/>
          <w:sz w:val="28"/>
          <w:szCs w:val="28"/>
        </w:rPr>
        <w:t>领域的产业布局。其次，</w:t>
      </w:r>
      <w:r>
        <w:rPr>
          <w:rFonts w:hint="eastAsia"/>
          <w:bCs/>
          <w:sz w:val="28"/>
          <w:szCs w:val="28"/>
          <w:shd w:val="clear" w:color="auto" w:fill="FFFFFF"/>
        </w:rPr>
        <w:t>在线漫画平台应该持续提供优质IP，打造一批具备</w:t>
      </w:r>
      <w:proofErr w:type="gramStart"/>
      <w:r>
        <w:rPr>
          <w:rFonts w:hint="eastAsia"/>
          <w:bCs/>
          <w:sz w:val="28"/>
          <w:szCs w:val="28"/>
          <w:shd w:val="clear" w:color="auto" w:fill="FFFFFF"/>
        </w:rPr>
        <w:t>全年龄</w:t>
      </w:r>
      <w:proofErr w:type="gramEnd"/>
      <w:r>
        <w:rPr>
          <w:rFonts w:hint="eastAsia"/>
          <w:bCs/>
          <w:sz w:val="28"/>
          <w:szCs w:val="28"/>
          <w:shd w:val="clear" w:color="auto" w:fill="FFFFFF"/>
        </w:rPr>
        <w:t>创作能力的专业团队，</w:t>
      </w:r>
      <w:r>
        <w:rPr>
          <w:rFonts w:hint="eastAsia"/>
          <w:bCs/>
          <w:sz w:val="28"/>
          <w:szCs w:val="28"/>
        </w:rPr>
        <w:t>增加</w:t>
      </w:r>
      <w:proofErr w:type="gramStart"/>
      <w:r>
        <w:rPr>
          <w:rFonts w:hint="eastAsia"/>
          <w:bCs/>
          <w:sz w:val="28"/>
          <w:szCs w:val="28"/>
        </w:rPr>
        <w:t>全年龄动漫作品</w:t>
      </w:r>
      <w:proofErr w:type="gramEnd"/>
      <w:r>
        <w:rPr>
          <w:rFonts w:hint="eastAsia"/>
          <w:bCs/>
          <w:sz w:val="28"/>
          <w:szCs w:val="28"/>
        </w:rPr>
        <w:t>的产出，为</w:t>
      </w:r>
      <w:proofErr w:type="gramStart"/>
      <w:r>
        <w:rPr>
          <w:rFonts w:hint="eastAsia"/>
          <w:bCs/>
          <w:sz w:val="28"/>
          <w:szCs w:val="28"/>
        </w:rPr>
        <w:t>动漫市场</w:t>
      </w:r>
      <w:proofErr w:type="gramEnd"/>
      <w:r>
        <w:rPr>
          <w:rFonts w:hint="eastAsia"/>
          <w:bCs/>
          <w:sz w:val="28"/>
          <w:szCs w:val="28"/>
        </w:rPr>
        <w:t>持续输入优质的</w:t>
      </w:r>
      <w:proofErr w:type="gramStart"/>
      <w:r>
        <w:rPr>
          <w:rFonts w:hint="eastAsia"/>
          <w:bCs/>
          <w:sz w:val="28"/>
          <w:szCs w:val="28"/>
        </w:rPr>
        <w:t>的动漫</w:t>
      </w:r>
      <w:proofErr w:type="gramEnd"/>
      <w:r>
        <w:rPr>
          <w:rFonts w:hint="eastAsia"/>
          <w:bCs/>
          <w:sz w:val="28"/>
          <w:szCs w:val="28"/>
        </w:rPr>
        <w:t>作品。最后，</w:t>
      </w:r>
      <w:proofErr w:type="gramStart"/>
      <w:r>
        <w:rPr>
          <w:rFonts w:hint="eastAsia"/>
          <w:bCs/>
          <w:sz w:val="28"/>
          <w:szCs w:val="28"/>
        </w:rPr>
        <w:t>动漫企业</w:t>
      </w:r>
      <w:proofErr w:type="gramEnd"/>
      <w:r>
        <w:rPr>
          <w:rFonts w:hint="eastAsia"/>
          <w:bCs/>
          <w:sz w:val="28"/>
          <w:szCs w:val="28"/>
        </w:rPr>
        <w:t>应该以IP为核心，顺应行业发展的良好趋势，打造全年龄段的IP</w:t>
      </w:r>
      <w:proofErr w:type="gramStart"/>
      <w:r>
        <w:rPr>
          <w:rFonts w:hint="eastAsia"/>
          <w:bCs/>
          <w:sz w:val="28"/>
          <w:szCs w:val="28"/>
        </w:rPr>
        <w:t>版块</w:t>
      </w:r>
      <w:proofErr w:type="gramEnd"/>
      <w:r>
        <w:rPr>
          <w:rFonts w:hint="eastAsia"/>
          <w:bCs/>
          <w:sz w:val="28"/>
          <w:szCs w:val="28"/>
        </w:rPr>
        <w:t>，进一步实现泛娱乐业务全方</w:t>
      </w:r>
      <w:r>
        <w:rPr>
          <w:rFonts w:hint="eastAsia"/>
          <w:bCs/>
          <w:sz w:val="28"/>
          <w:szCs w:val="28"/>
        </w:rPr>
        <w:lastRenderedPageBreak/>
        <w:t>位宽领域覆盖。</w:t>
      </w:r>
    </w:p>
    <w:p w14:paraId="509D6D7B" w14:textId="77777777" w:rsidR="0089417D" w:rsidRDefault="00C0458A">
      <w:pPr>
        <w:rPr>
          <w:bCs/>
          <w:sz w:val="28"/>
          <w:szCs w:val="28"/>
        </w:rPr>
      </w:pPr>
      <w:r>
        <w:rPr>
          <w:rFonts w:hint="eastAsia"/>
          <w:bCs/>
          <w:sz w:val="28"/>
          <w:szCs w:val="28"/>
        </w:rPr>
        <w:t>5.4.2衍生产品开发，构建主题乐园</w:t>
      </w:r>
    </w:p>
    <w:p w14:paraId="427DE844" w14:textId="77777777" w:rsidR="0089417D" w:rsidRDefault="00C0458A">
      <w:pPr>
        <w:rPr>
          <w:bCs/>
          <w:sz w:val="28"/>
          <w:szCs w:val="28"/>
        </w:rPr>
      </w:pPr>
      <w:r>
        <w:rPr>
          <w:rFonts w:hint="eastAsia"/>
          <w:bCs/>
          <w:sz w:val="28"/>
          <w:szCs w:val="28"/>
        </w:rPr>
        <w:t xml:space="preserve">   </w:t>
      </w:r>
      <w:proofErr w:type="gramStart"/>
      <w:r>
        <w:rPr>
          <w:rFonts w:hint="eastAsia"/>
          <w:bCs/>
          <w:sz w:val="28"/>
          <w:szCs w:val="28"/>
          <w:shd w:val="clear" w:color="auto" w:fill="FFFFFF"/>
        </w:rPr>
        <w:t>动漫市场</w:t>
      </w:r>
      <w:proofErr w:type="gramEnd"/>
      <w:r>
        <w:rPr>
          <w:rFonts w:hint="eastAsia"/>
          <w:bCs/>
          <w:sz w:val="28"/>
          <w:szCs w:val="28"/>
          <w:shd w:val="clear" w:color="auto" w:fill="FFFFFF"/>
        </w:rPr>
        <w:t>的衍生品开发是产业发展的重要</w:t>
      </w:r>
      <w:proofErr w:type="gramStart"/>
      <w:r>
        <w:rPr>
          <w:rFonts w:hint="eastAsia"/>
          <w:bCs/>
          <w:sz w:val="28"/>
          <w:szCs w:val="28"/>
          <w:shd w:val="clear" w:color="auto" w:fill="FFFFFF"/>
        </w:rPr>
        <w:t>版块</w:t>
      </w:r>
      <w:proofErr w:type="gramEnd"/>
      <w:r>
        <w:rPr>
          <w:rFonts w:hint="eastAsia"/>
          <w:bCs/>
          <w:sz w:val="28"/>
          <w:szCs w:val="28"/>
          <w:shd w:val="clear" w:color="auto" w:fill="FFFFFF"/>
        </w:rPr>
        <w:t>，</w:t>
      </w:r>
      <w:proofErr w:type="gramStart"/>
      <w:r>
        <w:rPr>
          <w:rFonts w:hint="eastAsia"/>
          <w:bCs/>
          <w:sz w:val="28"/>
          <w:szCs w:val="28"/>
        </w:rPr>
        <w:t>以动漫</w:t>
      </w:r>
      <w:proofErr w:type="gramEnd"/>
      <w:r>
        <w:rPr>
          <w:rFonts w:hint="eastAsia"/>
          <w:bCs/>
          <w:sz w:val="28"/>
          <w:szCs w:val="28"/>
        </w:rPr>
        <w:t>IP为导向进行衍生产品的开发是当下时代的发展趋势。</w:t>
      </w:r>
      <w:proofErr w:type="gramStart"/>
      <w:r>
        <w:rPr>
          <w:rFonts w:hint="eastAsia"/>
          <w:bCs/>
          <w:sz w:val="28"/>
          <w:szCs w:val="28"/>
        </w:rPr>
        <w:t>动漫市场</w:t>
      </w:r>
      <w:proofErr w:type="gramEnd"/>
      <w:r>
        <w:rPr>
          <w:rFonts w:hint="eastAsia"/>
          <w:bCs/>
          <w:sz w:val="28"/>
          <w:szCs w:val="28"/>
        </w:rPr>
        <w:t>的衍生产品包括主题乐园、主题游戏、周边产品、主题餐厅、音乐、舞台剧、日用百货等等。优质</w:t>
      </w:r>
      <w:proofErr w:type="gramStart"/>
      <w:r>
        <w:rPr>
          <w:rFonts w:hint="eastAsia"/>
          <w:bCs/>
          <w:sz w:val="28"/>
          <w:szCs w:val="28"/>
        </w:rPr>
        <w:t>的动漫</w:t>
      </w:r>
      <w:proofErr w:type="gramEnd"/>
      <w:r>
        <w:rPr>
          <w:rFonts w:hint="eastAsia"/>
          <w:bCs/>
          <w:sz w:val="28"/>
          <w:szCs w:val="28"/>
        </w:rPr>
        <w:t>IP通过对于相关行业进行授权，打造了以IP为圆心向外延伸的产业网，</w:t>
      </w:r>
      <w:r>
        <w:rPr>
          <w:rFonts w:hint="eastAsia"/>
          <w:bCs/>
          <w:sz w:val="28"/>
          <w:szCs w:val="28"/>
          <w:shd w:val="clear" w:color="auto" w:fill="FFFFFF"/>
        </w:rPr>
        <w:t>不仅实现了产业的价值增值，还促进相关产业的发展，营造了泛娱乐产业发展的联动模式。</w:t>
      </w:r>
      <w:r>
        <w:rPr>
          <w:rFonts w:hint="eastAsia"/>
          <w:bCs/>
          <w:sz w:val="28"/>
          <w:szCs w:val="28"/>
        </w:rPr>
        <w:t>自“互联网+”时代以来，中国</w:t>
      </w:r>
      <w:proofErr w:type="gramStart"/>
      <w:r>
        <w:rPr>
          <w:rFonts w:hint="eastAsia"/>
          <w:bCs/>
          <w:sz w:val="28"/>
          <w:szCs w:val="28"/>
        </w:rPr>
        <w:t>动漫市场</w:t>
      </w:r>
      <w:proofErr w:type="gramEnd"/>
      <w:r>
        <w:rPr>
          <w:rFonts w:hint="eastAsia"/>
          <w:bCs/>
          <w:sz w:val="28"/>
          <w:szCs w:val="28"/>
        </w:rPr>
        <w:t>涌现了相当多的优质动漫，诸如：《全职高手》、《一人之下》、《狐妖小红娘》、《斗罗大陆》、《秦时明月》、《画江湖之不良人》等等，</w:t>
      </w:r>
      <w:proofErr w:type="gramStart"/>
      <w:r>
        <w:rPr>
          <w:rFonts w:hint="eastAsia"/>
          <w:bCs/>
          <w:sz w:val="28"/>
          <w:szCs w:val="28"/>
        </w:rPr>
        <w:t>这些动漫的</w:t>
      </w:r>
      <w:proofErr w:type="gramEnd"/>
      <w:r>
        <w:rPr>
          <w:rFonts w:hint="eastAsia"/>
          <w:bCs/>
          <w:sz w:val="28"/>
          <w:szCs w:val="28"/>
        </w:rPr>
        <w:t>一个显著特征就是对应</w:t>
      </w:r>
      <w:proofErr w:type="gramStart"/>
      <w:r>
        <w:rPr>
          <w:rFonts w:hint="eastAsia"/>
          <w:bCs/>
          <w:sz w:val="28"/>
          <w:szCs w:val="28"/>
        </w:rPr>
        <w:t>的动漫</w:t>
      </w:r>
      <w:proofErr w:type="gramEnd"/>
      <w:r>
        <w:rPr>
          <w:rFonts w:hint="eastAsia"/>
          <w:bCs/>
          <w:sz w:val="28"/>
          <w:szCs w:val="28"/>
        </w:rPr>
        <w:t>IP具有衍生价值，刺激了相关产业的发展，比如经过IP授权的斗</w:t>
      </w:r>
      <w:proofErr w:type="gramStart"/>
      <w:r>
        <w:rPr>
          <w:rFonts w:hint="eastAsia"/>
          <w:bCs/>
          <w:sz w:val="28"/>
          <w:szCs w:val="28"/>
        </w:rPr>
        <w:t>罗大陆手</w:t>
      </w:r>
      <w:proofErr w:type="gramEnd"/>
      <w:r>
        <w:rPr>
          <w:rFonts w:hint="eastAsia"/>
          <w:bCs/>
          <w:sz w:val="28"/>
          <w:szCs w:val="28"/>
        </w:rPr>
        <w:t>游在众多手机游戏中处于领先水平，不仅画面精美，人物形象和故事情节也深度还原了原著，而且游戏在成龙的代言下，本身的价值也在持续增加。《一人之下》中</w:t>
      </w:r>
      <w:proofErr w:type="gramStart"/>
      <w:r>
        <w:rPr>
          <w:rFonts w:hint="eastAsia"/>
          <w:bCs/>
          <w:sz w:val="28"/>
          <w:szCs w:val="28"/>
        </w:rPr>
        <w:t>冯</w:t>
      </w:r>
      <w:proofErr w:type="gramEnd"/>
      <w:r>
        <w:rPr>
          <w:rFonts w:hint="eastAsia"/>
          <w:bCs/>
          <w:sz w:val="28"/>
          <w:szCs w:val="28"/>
        </w:rPr>
        <w:t>宝宝的人物形象深入人心，通过IP授权，</w:t>
      </w:r>
      <w:proofErr w:type="gramStart"/>
      <w:r>
        <w:rPr>
          <w:rFonts w:hint="eastAsia"/>
          <w:bCs/>
          <w:sz w:val="28"/>
          <w:szCs w:val="28"/>
        </w:rPr>
        <w:t>冯</w:t>
      </w:r>
      <w:proofErr w:type="gramEnd"/>
      <w:r>
        <w:rPr>
          <w:rFonts w:hint="eastAsia"/>
          <w:bCs/>
          <w:sz w:val="28"/>
          <w:szCs w:val="28"/>
        </w:rPr>
        <w:t>宝宝的公仔、</w:t>
      </w:r>
      <w:proofErr w:type="gramStart"/>
      <w:r>
        <w:rPr>
          <w:rFonts w:hint="eastAsia"/>
          <w:bCs/>
          <w:sz w:val="28"/>
          <w:szCs w:val="28"/>
        </w:rPr>
        <w:t>手办和</w:t>
      </w:r>
      <w:proofErr w:type="gramEnd"/>
      <w:r>
        <w:rPr>
          <w:rFonts w:hint="eastAsia"/>
          <w:bCs/>
          <w:sz w:val="28"/>
          <w:szCs w:val="28"/>
        </w:rPr>
        <w:t>日用百货成了相关市场的畅销物。</w:t>
      </w:r>
    </w:p>
    <w:p w14:paraId="734457B6" w14:textId="77777777" w:rsidR="0089417D" w:rsidRDefault="00C0458A">
      <w:pPr>
        <w:rPr>
          <w:bCs/>
          <w:sz w:val="28"/>
          <w:szCs w:val="28"/>
        </w:rPr>
      </w:pPr>
      <w:r>
        <w:rPr>
          <w:rFonts w:hint="eastAsia"/>
          <w:bCs/>
          <w:sz w:val="28"/>
          <w:szCs w:val="28"/>
        </w:rPr>
        <w:t xml:space="preserve">   主题公园</w:t>
      </w:r>
      <w:proofErr w:type="gramStart"/>
      <w:r>
        <w:rPr>
          <w:rFonts w:hint="eastAsia"/>
          <w:bCs/>
          <w:sz w:val="28"/>
          <w:szCs w:val="28"/>
        </w:rPr>
        <w:t>是动漫</w:t>
      </w:r>
      <w:proofErr w:type="gramEnd"/>
      <w:r>
        <w:rPr>
          <w:rFonts w:hint="eastAsia"/>
          <w:bCs/>
          <w:sz w:val="28"/>
          <w:szCs w:val="28"/>
        </w:rPr>
        <w:t>IP授权的最大</w:t>
      </w:r>
      <w:proofErr w:type="gramStart"/>
      <w:r>
        <w:rPr>
          <w:rFonts w:hint="eastAsia"/>
          <w:bCs/>
          <w:sz w:val="28"/>
          <w:szCs w:val="28"/>
        </w:rPr>
        <w:t>版块</w:t>
      </w:r>
      <w:proofErr w:type="gramEnd"/>
      <w:r>
        <w:rPr>
          <w:rFonts w:hint="eastAsia"/>
          <w:bCs/>
          <w:sz w:val="28"/>
          <w:szCs w:val="28"/>
        </w:rPr>
        <w:t>之一，全世界的人都知道</w:t>
      </w:r>
      <w:proofErr w:type="gramStart"/>
      <w:r>
        <w:rPr>
          <w:rFonts w:hint="eastAsia"/>
          <w:bCs/>
          <w:sz w:val="28"/>
          <w:szCs w:val="28"/>
        </w:rPr>
        <w:t>迪</w:t>
      </w:r>
      <w:proofErr w:type="gramEnd"/>
      <w:r>
        <w:rPr>
          <w:rFonts w:hint="eastAsia"/>
          <w:bCs/>
          <w:sz w:val="28"/>
          <w:szCs w:val="28"/>
        </w:rPr>
        <w:t>士尼乐园，这座被誉为最欢乐的地方，也是最早</w:t>
      </w:r>
      <w:proofErr w:type="gramStart"/>
      <w:r>
        <w:rPr>
          <w:rFonts w:hint="eastAsia"/>
          <w:bCs/>
          <w:sz w:val="28"/>
          <w:szCs w:val="28"/>
        </w:rPr>
        <w:t>与动漫</w:t>
      </w:r>
      <w:proofErr w:type="gramEnd"/>
      <w:r>
        <w:rPr>
          <w:rFonts w:hint="eastAsia"/>
          <w:bCs/>
          <w:sz w:val="28"/>
          <w:szCs w:val="28"/>
        </w:rPr>
        <w:t>IP联姻的地方，</w:t>
      </w:r>
      <w:proofErr w:type="gramStart"/>
      <w:r>
        <w:rPr>
          <w:rFonts w:hint="eastAsia"/>
          <w:bCs/>
          <w:sz w:val="28"/>
          <w:szCs w:val="28"/>
          <w:shd w:val="clear" w:color="auto" w:fill="FFFFFF"/>
        </w:rPr>
        <w:t>迪</w:t>
      </w:r>
      <w:proofErr w:type="gramEnd"/>
      <w:r>
        <w:rPr>
          <w:rFonts w:hint="eastAsia"/>
          <w:bCs/>
          <w:sz w:val="28"/>
          <w:szCs w:val="28"/>
          <w:shd w:val="clear" w:color="auto" w:fill="FFFFFF"/>
        </w:rPr>
        <w:t>士尼的IP运营模式值得国内</w:t>
      </w:r>
      <w:proofErr w:type="gramStart"/>
      <w:r>
        <w:rPr>
          <w:rFonts w:hint="eastAsia"/>
          <w:bCs/>
          <w:sz w:val="28"/>
          <w:szCs w:val="28"/>
          <w:shd w:val="clear" w:color="auto" w:fill="FFFFFF"/>
        </w:rPr>
        <w:t>动漫企业</w:t>
      </w:r>
      <w:proofErr w:type="gramEnd"/>
      <w:r>
        <w:rPr>
          <w:rFonts w:hint="eastAsia"/>
          <w:bCs/>
          <w:sz w:val="28"/>
          <w:szCs w:val="28"/>
          <w:shd w:val="clear" w:color="auto" w:fill="FFFFFF"/>
        </w:rPr>
        <w:t>借鉴，</w:t>
      </w:r>
      <w:r>
        <w:rPr>
          <w:rFonts w:hint="eastAsia"/>
          <w:bCs/>
          <w:sz w:val="28"/>
          <w:szCs w:val="28"/>
        </w:rPr>
        <w:t>对于打造属于中国的东方</w:t>
      </w:r>
      <w:proofErr w:type="gramStart"/>
      <w:r>
        <w:rPr>
          <w:rFonts w:hint="eastAsia"/>
          <w:bCs/>
          <w:sz w:val="28"/>
          <w:szCs w:val="28"/>
        </w:rPr>
        <w:t>迪</w:t>
      </w:r>
      <w:proofErr w:type="gramEnd"/>
      <w:r>
        <w:rPr>
          <w:rFonts w:hint="eastAsia"/>
          <w:bCs/>
          <w:sz w:val="28"/>
          <w:szCs w:val="28"/>
        </w:rPr>
        <w:t>士尼乐园至关重要。</w:t>
      </w:r>
      <w:proofErr w:type="gramStart"/>
      <w:r>
        <w:rPr>
          <w:rFonts w:hint="eastAsia"/>
          <w:bCs/>
          <w:sz w:val="28"/>
          <w:szCs w:val="28"/>
        </w:rPr>
        <w:t>以奥飞娱乐</w:t>
      </w:r>
      <w:proofErr w:type="gramEnd"/>
      <w:r>
        <w:rPr>
          <w:rFonts w:hint="eastAsia"/>
          <w:bCs/>
          <w:sz w:val="28"/>
          <w:szCs w:val="28"/>
        </w:rPr>
        <w:t>为例，</w:t>
      </w:r>
      <w:r>
        <w:rPr>
          <w:rFonts w:hint="eastAsia"/>
          <w:bCs/>
          <w:sz w:val="28"/>
          <w:szCs w:val="28"/>
          <w:shd w:val="clear" w:color="auto" w:fill="FFFFFF"/>
        </w:rPr>
        <w:t>2019年5月，公司与重庆欢乐</w:t>
      </w:r>
      <w:proofErr w:type="gramStart"/>
      <w:r>
        <w:rPr>
          <w:rFonts w:hint="eastAsia"/>
          <w:bCs/>
          <w:sz w:val="28"/>
          <w:szCs w:val="28"/>
          <w:shd w:val="clear" w:color="auto" w:fill="FFFFFF"/>
        </w:rPr>
        <w:t>谷达成</w:t>
      </w:r>
      <w:proofErr w:type="gramEnd"/>
      <w:r>
        <w:rPr>
          <w:rFonts w:hint="eastAsia"/>
          <w:bCs/>
          <w:sz w:val="28"/>
          <w:szCs w:val="28"/>
          <w:shd w:val="clear" w:color="auto" w:fill="FFFFFF"/>
        </w:rPr>
        <w:t>战略合作，将联手华侨城集团建成国内首个超级飞侠实景主题区，该项目已于2021年5月29日正式与游客见面。</w:t>
      </w:r>
      <w:r>
        <w:rPr>
          <w:rFonts w:hint="eastAsia"/>
          <w:bCs/>
          <w:sz w:val="28"/>
          <w:szCs w:val="28"/>
        </w:rPr>
        <w:t>相较</w:t>
      </w:r>
      <w:r>
        <w:rPr>
          <w:rFonts w:hint="eastAsia"/>
          <w:bCs/>
          <w:sz w:val="28"/>
          <w:szCs w:val="28"/>
        </w:rPr>
        <w:lastRenderedPageBreak/>
        <w:t>于室内乐园，室外乐园大型游乐项目体验感更强，各类IP实体模型的视觉效果更加引人入胜。这种以轻资产的形式推进室外乐园项目，可以在不加重公司资金压力的情况下充分利用IP价值，盘活IP资产。</w:t>
      </w:r>
    </w:p>
    <w:p w14:paraId="1FE5C73F" w14:textId="77777777" w:rsidR="0089417D" w:rsidRDefault="00C0458A">
      <w:pPr>
        <w:rPr>
          <w:bCs/>
          <w:sz w:val="28"/>
          <w:szCs w:val="28"/>
        </w:rPr>
      </w:pPr>
      <w:r>
        <w:rPr>
          <w:rFonts w:hint="eastAsia"/>
          <w:bCs/>
          <w:sz w:val="28"/>
          <w:szCs w:val="28"/>
        </w:rPr>
        <w:t xml:space="preserve">   </w:t>
      </w:r>
    </w:p>
    <w:p w14:paraId="4D19858A" w14:textId="77777777" w:rsidR="0089417D" w:rsidRDefault="00C0458A">
      <w:pPr>
        <w:rPr>
          <w:bCs/>
          <w:sz w:val="28"/>
          <w:szCs w:val="28"/>
        </w:rPr>
      </w:pPr>
      <w:r>
        <w:rPr>
          <w:rFonts w:hint="eastAsia"/>
          <w:bCs/>
          <w:sz w:val="28"/>
          <w:szCs w:val="28"/>
        </w:rPr>
        <w:t>5.4.3搭建传播途径和营销渠道</w:t>
      </w:r>
    </w:p>
    <w:p w14:paraId="6724EE2D" w14:textId="77777777" w:rsidR="0089417D" w:rsidRDefault="00C0458A">
      <w:pPr>
        <w:rPr>
          <w:bCs/>
          <w:sz w:val="28"/>
          <w:szCs w:val="28"/>
        </w:rPr>
      </w:pPr>
      <w:r>
        <w:rPr>
          <w:rFonts w:hint="eastAsia"/>
          <w:bCs/>
          <w:sz w:val="28"/>
          <w:szCs w:val="28"/>
        </w:rPr>
        <w:t xml:space="preserve">   </w:t>
      </w:r>
      <w:proofErr w:type="gramStart"/>
      <w:r>
        <w:rPr>
          <w:rFonts w:hint="eastAsia"/>
          <w:bCs/>
          <w:sz w:val="28"/>
          <w:szCs w:val="28"/>
        </w:rPr>
        <w:t>动漫</w:t>
      </w:r>
      <w:proofErr w:type="gramEnd"/>
      <w:r>
        <w:rPr>
          <w:rFonts w:hint="eastAsia"/>
          <w:bCs/>
          <w:sz w:val="28"/>
          <w:szCs w:val="28"/>
        </w:rPr>
        <w:t>IP授权模式的变革关系着衍生产业价值的增加值，</w:t>
      </w:r>
      <w:proofErr w:type="gramStart"/>
      <w:r>
        <w:rPr>
          <w:rFonts w:hint="eastAsia"/>
          <w:bCs/>
          <w:sz w:val="28"/>
          <w:szCs w:val="28"/>
        </w:rPr>
        <w:t>优质动漫</w:t>
      </w:r>
      <w:proofErr w:type="gramEnd"/>
      <w:r>
        <w:rPr>
          <w:rFonts w:hint="eastAsia"/>
          <w:bCs/>
          <w:sz w:val="28"/>
          <w:szCs w:val="28"/>
        </w:rPr>
        <w:t>IP的影响是广泛的，因此如何搭建IP的传播路径和营销渠道尤为重要：第一，</w:t>
      </w:r>
      <w:proofErr w:type="gramStart"/>
      <w:r>
        <w:rPr>
          <w:rFonts w:hint="eastAsia"/>
          <w:bCs/>
          <w:sz w:val="28"/>
          <w:szCs w:val="28"/>
        </w:rPr>
        <w:t>建立动漫</w:t>
      </w:r>
      <w:proofErr w:type="gramEnd"/>
      <w:r>
        <w:rPr>
          <w:rFonts w:hint="eastAsia"/>
          <w:bCs/>
          <w:sz w:val="28"/>
          <w:szCs w:val="28"/>
        </w:rPr>
        <w:t>IP的中介平台，企业和个人或者企业之间在平台上进行IP交易，开通</w:t>
      </w:r>
      <w:proofErr w:type="gramStart"/>
      <w:r>
        <w:rPr>
          <w:rFonts w:hint="eastAsia"/>
          <w:bCs/>
          <w:sz w:val="28"/>
          <w:szCs w:val="28"/>
        </w:rPr>
        <w:t>优质动漫</w:t>
      </w:r>
      <w:proofErr w:type="gramEnd"/>
      <w:r>
        <w:rPr>
          <w:rFonts w:hint="eastAsia"/>
          <w:bCs/>
          <w:sz w:val="28"/>
          <w:szCs w:val="28"/>
        </w:rPr>
        <w:t>IP的专属交易平台，类似于拍卖会的形式，价高者得之。同时，</w:t>
      </w:r>
      <w:r>
        <w:rPr>
          <w:rFonts w:hint="eastAsia"/>
          <w:bCs/>
          <w:sz w:val="28"/>
          <w:szCs w:val="28"/>
          <w:shd w:val="clear" w:color="auto" w:fill="FFFFFF"/>
        </w:rPr>
        <w:t>利用新媒体平台</w:t>
      </w:r>
      <w:proofErr w:type="gramStart"/>
      <w:r>
        <w:rPr>
          <w:rFonts w:hint="eastAsia"/>
          <w:bCs/>
          <w:sz w:val="28"/>
          <w:szCs w:val="28"/>
          <w:shd w:val="clear" w:color="auto" w:fill="FFFFFF"/>
        </w:rPr>
        <w:t>促进动漫</w:t>
      </w:r>
      <w:proofErr w:type="gramEnd"/>
      <w:r>
        <w:rPr>
          <w:rFonts w:hint="eastAsia"/>
          <w:bCs/>
          <w:sz w:val="28"/>
          <w:szCs w:val="28"/>
          <w:shd w:val="clear" w:color="auto" w:fill="FFFFFF"/>
        </w:rPr>
        <w:t>IP的传播速度，</w:t>
      </w:r>
      <w:r>
        <w:rPr>
          <w:rFonts w:hint="eastAsia"/>
          <w:bCs/>
          <w:sz w:val="28"/>
          <w:szCs w:val="28"/>
        </w:rPr>
        <w:t>让更多的企业和个人参与到优质IP的竞争当中，以提升的IP市场价值；第二，</w:t>
      </w:r>
      <w:proofErr w:type="gramStart"/>
      <w:r>
        <w:rPr>
          <w:rFonts w:hint="eastAsia"/>
          <w:bCs/>
          <w:sz w:val="28"/>
          <w:szCs w:val="28"/>
        </w:rPr>
        <w:t>改变动漫</w:t>
      </w:r>
      <w:proofErr w:type="gramEnd"/>
      <w:r>
        <w:rPr>
          <w:rFonts w:hint="eastAsia"/>
          <w:bCs/>
          <w:sz w:val="28"/>
          <w:szCs w:val="28"/>
        </w:rPr>
        <w:t>IP的授权模式，从“一对一”的方式变成分权模式，即：</w:t>
      </w:r>
      <w:proofErr w:type="gramStart"/>
      <w:r>
        <w:rPr>
          <w:rFonts w:hint="eastAsia"/>
          <w:bCs/>
          <w:sz w:val="28"/>
          <w:szCs w:val="28"/>
        </w:rPr>
        <w:t>对于动漫</w:t>
      </w:r>
      <w:proofErr w:type="gramEnd"/>
      <w:r>
        <w:rPr>
          <w:rFonts w:hint="eastAsia"/>
          <w:bCs/>
          <w:sz w:val="28"/>
          <w:szCs w:val="28"/>
        </w:rPr>
        <w:t>IP的多方授权，授权不同的企业从事不同</w:t>
      </w:r>
      <w:proofErr w:type="gramStart"/>
      <w:r>
        <w:rPr>
          <w:rFonts w:hint="eastAsia"/>
          <w:bCs/>
          <w:sz w:val="28"/>
          <w:szCs w:val="28"/>
        </w:rPr>
        <w:t>的漫改形式</w:t>
      </w:r>
      <w:proofErr w:type="gramEnd"/>
      <w:r>
        <w:rPr>
          <w:rFonts w:hint="eastAsia"/>
          <w:bCs/>
          <w:sz w:val="28"/>
          <w:szCs w:val="28"/>
        </w:rPr>
        <w:t>，比如：</w:t>
      </w:r>
      <w:proofErr w:type="gramStart"/>
      <w:r>
        <w:rPr>
          <w:rFonts w:hint="eastAsia"/>
          <w:bCs/>
          <w:sz w:val="28"/>
          <w:szCs w:val="28"/>
        </w:rPr>
        <w:t>漫改游戏</w:t>
      </w:r>
      <w:proofErr w:type="gramEnd"/>
      <w:r>
        <w:rPr>
          <w:rFonts w:hint="eastAsia"/>
          <w:bCs/>
          <w:sz w:val="28"/>
          <w:szCs w:val="28"/>
        </w:rPr>
        <w:t>、</w:t>
      </w:r>
      <w:proofErr w:type="gramStart"/>
      <w:r>
        <w:rPr>
          <w:rFonts w:hint="eastAsia"/>
          <w:bCs/>
          <w:sz w:val="28"/>
          <w:szCs w:val="28"/>
        </w:rPr>
        <w:t>漫改舞台</w:t>
      </w:r>
      <w:proofErr w:type="gramEnd"/>
      <w:r>
        <w:rPr>
          <w:rFonts w:hint="eastAsia"/>
          <w:bCs/>
          <w:sz w:val="28"/>
          <w:szCs w:val="28"/>
        </w:rPr>
        <w:t>剧、</w:t>
      </w:r>
      <w:proofErr w:type="gramStart"/>
      <w:r>
        <w:rPr>
          <w:rFonts w:hint="eastAsia"/>
          <w:bCs/>
          <w:sz w:val="28"/>
          <w:szCs w:val="28"/>
        </w:rPr>
        <w:t>漫改电视剧</w:t>
      </w:r>
      <w:proofErr w:type="gramEnd"/>
      <w:r>
        <w:rPr>
          <w:rFonts w:hint="eastAsia"/>
          <w:bCs/>
          <w:sz w:val="28"/>
          <w:szCs w:val="28"/>
        </w:rPr>
        <w:t>等等；第三，加强市场对于IP授权的监管力度，防止市场滥用IP，针对</w:t>
      </w:r>
      <w:proofErr w:type="gramStart"/>
      <w:r>
        <w:rPr>
          <w:rFonts w:hint="eastAsia"/>
          <w:bCs/>
          <w:sz w:val="28"/>
          <w:szCs w:val="28"/>
        </w:rPr>
        <w:t>优质动漫</w:t>
      </w:r>
      <w:proofErr w:type="gramEnd"/>
      <w:r>
        <w:rPr>
          <w:rFonts w:hint="eastAsia"/>
          <w:bCs/>
          <w:sz w:val="28"/>
          <w:szCs w:val="28"/>
        </w:rPr>
        <w:t>IP，提升对于它的保护力度，</w:t>
      </w:r>
      <w:r>
        <w:rPr>
          <w:rFonts w:hint="eastAsia"/>
          <w:bCs/>
          <w:sz w:val="28"/>
          <w:szCs w:val="28"/>
          <w:shd w:val="clear" w:color="auto" w:fill="FFFFFF"/>
        </w:rPr>
        <w:t>同时增加</w:t>
      </w:r>
      <w:proofErr w:type="gramStart"/>
      <w:r>
        <w:rPr>
          <w:rFonts w:hint="eastAsia"/>
          <w:bCs/>
          <w:sz w:val="28"/>
          <w:szCs w:val="28"/>
          <w:shd w:val="clear" w:color="auto" w:fill="FFFFFF"/>
        </w:rPr>
        <w:t>对于动漫</w:t>
      </w:r>
      <w:proofErr w:type="gramEnd"/>
      <w:r>
        <w:rPr>
          <w:rFonts w:hint="eastAsia"/>
          <w:bCs/>
          <w:sz w:val="28"/>
          <w:szCs w:val="28"/>
          <w:shd w:val="clear" w:color="auto" w:fill="FFFFFF"/>
        </w:rPr>
        <w:t>IP的审查力度，</w:t>
      </w:r>
      <w:r>
        <w:rPr>
          <w:rFonts w:hint="eastAsia"/>
          <w:bCs/>
          <w:sz w:val="28"/>
          <w:szCs w:val="28"/>
        </w:rPr>
        <w:t>阻止市场劣质IP泛滥成灾。</w:t>
      </w:r>
    </w:p>
    <w:p w14:paraId="0ED21588" w14:textId="77777777" w:rsidR="0089417D" w:rsidRDefault="00C0458A">
      <w:pPr>
        <w:rPr>
          <w:bCs/>
          <w:sz w:val="28"/>
          <w:szCs w:val="28"/>
        </w:rPr>
      </w:pPr>
      <w:r>
        <w:rPr>
          <w:rFonts w:hint="eastAsia"/>
          <w:bCs/>
          <w:sz w:val="28"/>
          <w:szCs w:val="28"/>
        </w:rPr>
        <w:t xml:space="preserve">    </w:t>
      </w:r>
      <w:proofErr w:type="gramStart"/>
      <w:r>
        <w:rPr>
          <w:rFonts w:hint="eastAsia"/>
          <w:bCs/>
          <w:sz w:val="28"/>
          <w:szCs w:val="28"/>
        </w:rPr>
        <w:t>搭建动漫</w:t>
      </w:r>
      <w:proofErr w:type="gramEnd"/>
      <w:r>
        <w:rPr>
          <w:rFonts w:hint="eastAsia"/>
          <w:bCs/>
          <w:sz w:val="28"/>
          <w:szCs w:val="28"/>
        </w:rPr>
        <w:t>IP的传播途径和营销渠道关系着衍生产业的发展，也是实现IP价值增加的关键一环，不同于构建</w:t>
      </w:r>
      <w:proofErr w:type="gramStart"/>
      <w:r>
        <w:rPr>
          <w:rFonts w:hint="eastAsia"/>
          <w:bCs/>
          <w:sz w:val="28"/>
          <w:szCs w:val="28"/>
        </w:rPr>
        <w:t>动漫作品</w:t>
      </w:r>
      <w:proofErr w:type="gramEnd"/>
      <w:r>
        <w:rPr>
          <w:rFonts w:hint="eastAsia"/>
          <w:bCs/>
          <w:sz w:val="28"/>
          <w:szCs w:val="28"/>
        </w:rPr>
        <w:t>的传播路径，</w:t>
      </w:r>
      <w:proofErr w:type="gramStart"/>
      <w:r>
        <w:rPr>
          <w:rFonts w:hint="eastAsia"/>
          <w:bCs/>
          <w:sz w:val="28"/>
          <w:szCs w:val="28"/>
        </w:rPr>
        <w:t>针对动漫</w:t>
      </w:r>
      <w:proofErr w:type="gramEnd"/>
      <w:r>
        <w:rPr>
          <w:rFonts w:hint="eastAsia"/>
          <w:bCs/>
          <w:sz w:val="28"/>
          <w:szCs w:val="28"/>
        </w:rPr>
        <w:t>IP的传播途径和营销渠道是企业之间、企业和个人之间的交易路径，真正影响的是供给端，</w:t>
      </w:r>
      <w:r>
        <w:rPr>
          <w:rFonts w:hint="eastAsia"/>
          <w:bCs/>
          <w:sz w:val="28"/>
          <w:szCs w:val="28"/>
          <w:shd w:val="clear" w:color="auto" w:fill="FFFFFF"/>
        </w:rPr>
        <w:t>对于衍生产品的产出是重要的。</w:t>
      </w:r>
    </w:p>
    <w:p w14:paraId="2C90CC70" w14:textId="77777777" w:rsidR="0089417D" w:rsidRDefault="0089417D">
      <w:pPr>
        <w:rPr>
          <w:bCs/>
          <w:sz w:val="28"/>
          <w:szCs w:val="28"/>
        </w:rPr>
      </w:pPr>
    </w:p>
    <w:p w14:paraId="49FFA9D9" w14:textId="77777777" w:rsidR="0089417D" w:rsidRDefault="00C0458A">
      <w:pPr>
        <w:rPr>
          <w:bCs/>
          <w:sz w:val="28"/>
          <w:szCs w:val="28"/>
        </w:rPr>
      </w:pPr>
      <w:commentRangeStart w:id="316"/>
      <w:r>
        <w:rPr>
          <w:rFonts w:hint="eastAsia"/>
          <w:bCs/>
          <w:sz w:val="28"/>
          <w:szCs w:val="28"/>
        </w:rPr>
        <w:lastRenderedPageBreak/>
        <w:t>第六章 结论与展望</w:t>
      </w:r>
      <w:commentRangeEnd w:id="316"/>
      <w:r w:rsidR="007A3E21">
        <w:rPr>
          <w:rStyle w:val="a6"/>
        </w:rPr>
        <w:commentReference w:id="316"/>
      </w:r>
    </w:p>
    <w:p w14:paraId="7023B668" w14:textId="77777777" w:rsidR="0089417D" w:rsidRDefault="00C0458A">
      <w:pPr>
        <w:ind w:firstLineChars="200" w:firstLine="560"/>
        <w:rPr>
          <w:bCs/>
          <w:sz w:val="28"/>
          <w:szCs w:val="28"/>
        </w:rPr>
      </w:pPr>
      <w:r>
        <w:rPr>
          <w:rFonts w:hint="eastAsia"/>
          <w:bCs/>
          <w:sz w:val="28"/>
          <w:szCs w:val="28"/>
        </w:rPr>
        <w:t>中国</w:t>
      </w:r>
      <w:proofErr w:type="gramStart"/>
      <w:r>
        <w:rPr>
          <w:rFonts w:hint="eastAsia"/>
          <w:bCs/>
          <w:sz w:val="28"/>
          <w:szCs w:val="28"/>
        </w:rPr>
        <w:t>动漫产业</w:t>
      </w:r>
      <w:proofErr w:type="gramEnd"/>
      <w:r>
        <w:rPr>
          <w:rFonts w:hint="eastAsia"/>
          <w:bCs/>
          <w:sz w:val="28"/>
          <w:szCs w:val="28"/>
        </w:rPr>
        <w:t>经历了纸媒体时代、互联网时代、“互联网+”时代到新媒体时代，见证了无</w:t>
      </w:r>
      <w:proofErr w:type="gramStart"/>
      <w:r>
        <w:rPr>
          <w:rFonts w:hint="eastAsia"/>
          <w:bCs/>
          <w:sz w:val="28"/>
          <w:szCs w:val="28"/>
        </w:rPr>
        <w:t>数动漫作品</w:t>
      </w:r>
      <w:proofErr w:type="gramEnd"/>
      <w:r>
        <w:rPr>
          <w:rFonts w:hint="eastAsia"/>
          <w:bCs/>
          <w:sz w:val="28"/>
          <w:szCs w:val="28"/>
        </w:rPr>
        <w:t>的兴衰历程，从上世纪八九十年代的《黑猫警长》、《葫芦娃》、《哪咤闹海》、《大闹天宫》等脍炙人口的</w:t>
      </w:r>
      <w:proofErr w:type="gramStart"/>
      <w:r>
        <w:rPr>
          <w:rFonts w:hint="eastAsia"/>
          <w:bCs/>
          <w:sz w:val="28"/>
          <w:szCs w:val="28"/>
        </w:rPr>
        <w:t>优秀动漫到</w:t>
      </w:r>
      <w:proofErr w:type="gramEnd"/>
      <w:r>
        <w:rPr>
          <w:rFonts w:hint="eastAsia"/>
          <w:bCs/>
          <w:sz w:val="28"/>
          <w:szCs w:val="28"/>
        </w:rPr>
        <w:t>二十一世纪初期没落的低幼类动漫，再到近几年人气火爆的《秦时明月》、《一人之下》、《斗罗大陆》等动漫，国产</w:t>
      </w:r>
      <w:proofErr w:type="gramStart"/>
      <w:r>
        <w:rPr>
          <w:rFonts w:hint="eastAsia"/>
          <w:bCs/>
          <w:sz w:val="28"/>
          <w:szCs w:val="28"/>
        </w:rPr>
        <w:t>动漫经历</w:t>
      </w:r>
      <w:proofErr w:type="gramEnd"/>
      <w:r>
        <w:rPr>
          <w:rFonts w:hint="eastAsia"/>
          <w:bCs/>
          <w:sz w:val="28"/>
          <w:szCs w:val="28"/>
        </w:rPr>
        <w:t>了高开低走，再到蓬勃发展的过程。立足新媒体时代，这是</w:t>
      </w:r>
      <w:proofErr w:type="gramStart"/>
      <w:r>
        <w:rPr>
          <w:rFonts w:hint="eastAsia"/>
          <w:bCs/>
          <w:sz w:val="28"/>
          <w:szCs w:val="28"/>
        </w:rPr>
        <w:t>国产动漫赶超</w:t>
      </w:r>
      <w:proofErr w:type="gramEnd"/>
      <w:r>
        <w:rPr>
          <w:rFonts w:hint="eastAsia"/>
          <w:bCs/>
          <w:sz w:val="28"/>
          <w:szCs w:val="28"/>
        </w:rPr>
        <w:t>美国和日本的关键节点，短视频等自媒体平台的兴起，加快了国产</w:t>
      </w:r>
      <w:proofErr w:type="gramStart"/>
      <w:r>
        <w:rPr>
          <w:rFonts w:hint="eastAsia"/>
          <w:bCs/>
          <w:sz w:val="28"/>
          <w:szCs w:val="28"/>
        </w:rPr>
        <w:t>优质动漫的</w:t>
      </w:r>
      <w:proofErr w:type="gramEnd"/>
      <w:r>
        <w:rPr>
          <w:rFonts w:hint="eastAsia"/>
          <w:bCs/>
          <w:sz w:val="28"/>
          <w:szCs w:val="28"/>
        </w:rPr>
        <w:t>传播，刺激了</w:t>
      </w:r>
      <w:proofErr w:type="gramStart"/>
      <w:r>
        <w:rPr>
          <w:rFonts w:hint="eastAsia"/>
          <w:bCs/>
          <w:sz w:val="28"/>
          <w:szCs w:val="28"/>
        </w:rPr>
        <w:t>动漫市场</w:t>
      </w:r>
      <w:proofErr w:type="gramEnd"/>
      <w:r>
        <w:rPr>
          <w:rFonts w:hint="eastAsia"/>
          <w:bCs/>
          <w:sz w:val="28"/>
          <w:szCs w:val="28"/>
        </w:rPr>
        <w:t>作品的产出，政府对于</w:t>
      </w:r>
      <w:proofErr w:type="gramStart"/>
      <w:r>
        <w:rPr>
          <w:rFonts w:hint="eastAsia"/>
          <w:bCs/>
          <w:sz w:val="28"/>
          <w:szCs w:val="28"/>
        </w:rPr>
        <w:t>动漫企业</w:t>
      </w:r>
      <w:proofErr w:type="gramEnd"/>
      <w:r>
        <w:rPr>
          <w:rFonts w:hint="eastAsia"/>
          <w:bCs/>
          <w:sz w:val="28"/>
          <w:szCs w:val="28"/>
        </w:rPr>
        <w:t>和专业人才支持力度的增加极大的促进了行业的发展，加快了产业结构升级和发展模式的创新，一大批优秀</w:t>
      </w:r>
      <w:proofErr w:type="gramStart"/>
      <w:r>
        <w:rPr>
          <w:rFonts w:hint="eastAsia"/>
          <w:bCs/>
          <w:sz w:val="28"/>
          <w:szCs w:val="28"/>
        </w:rPr>
        <w:t>动漫人才</w:t>
      </w:r>
      <w:proofErr w:type="gramEnd"/>
      <w:r>
        <w:rPr>
          <w:rFonts w:hint="eastAsia"/>
          <w:bCs/>
          <w:sz w:val="28"/>
          <w:szCs w:val="28"/>
        </w:rPr>
        <w:t>涌入市场，为</w:t>
      </w:r>
      <w:proofErr w:type="gramStart"/>
      <w:r>
        <w:rPr>
          <w:rFonts w:hint="eastAsia"/>
          <w:bCs/>
          <w:sz w:val="28"/>
          <w:szCs w:val="28"/>
        </w:rPr>
        <w:t>动漫市场</w:t>
      </w:r>
      <w:proofErr w:type="gramEnd"/>
      <w:r>
        <w:rPr>
          <w:rFonts w:hint="eastAsia"/>
          <w:bCs/>
          <w:sz w:val="28"/>
          <w:szCs w:val="28"/>
        </w:rPr>
        <w:t>注入新鲜的血液，</w:t>
      </w:r>
      <w:proofErr w:type="gramStart"/>
      <w:r>
        <w:rPr>
          <w:rFonts w:hint="eastAsia"/>
          <w:bCs/>
          <w:sz w:val="28"/>
          <w:szCs w:val="28"/>
        </w:rPr>
        <w:t>为动漫</w:t>
      </w:r>
      <w:proofErr w:type="gramEnd"/>
      <w:r>
        <w:rPr>
          <w:rFonts w:hint="eastAsia"/>
          <w:bCs/>
          <w:sz w:val="28"/>
          <w:szCs w:val="28"/>
        </w:rPr>
        <w:t>IP的新旧更迭提供资源，</w:t>
      </w:r>
      <w:proofErr w:type="gramStart"/>
      <w:r>
        <w:rPr>
          <w:rFonts w:hint="eastAsia"/>
          <w:bCs/>
          <w:sz w:val="28"/>
          <w:szCs w:val="28"/>
        </w:rPr>
        <w:t>加快动漫</w:t>
      </w:r>
      <w:proofErr w:type="gramEnd"/>
      <w:r>
        <w:rPr>
          <w:rFonts w:hint="eastAsia"/>
          <w:bCs/>
          <w:sz w:val="28"/>
          <w:szCs w:val="28"/>
        </w:rPr>
        <w:t>IP的授权，</w:t>
      </w:r>
      <w:r>
        <w:rPr>
          <w:rFonts w:hint="eastAsia"/>
          <w:bCs/>
          <w:sz w:val="28"/>
          <w:szCs w:val="28"/>
          <w:shd w:val="clear" w:color="auto" w:fill="FFFFFF"/>
        </w:rPr>
        <w:t>刺激衍生产业的发展，提升产业的价值。</w:t>
      </w:r>
    </w:p>
    <w:p w14:paraId="2519A60D" w14:textId="5BA56892" w:rsidR="0089417D" w:rsidRDefault="00C0458A">
      <w:pPr>
        <w:ind w:firstLineChars="200" w:firstLine="560"/>
        <w:rPr>
          <w:bCs/>
          <w:sz w:val="28"/>
          <w:szCs w:val="28"/>
        </w:rPr>
      </w:pPr>
      <w:r>
        <w:rPr>
          <w:rFonts w:hint="eastAsia"/>
          <w:bCs/>
          <w:sz w:val="28"/>
          <w:szCs w:val="28"/>
        </w:rPr>
        <w:t>十九大以来，人们安居乐业，对于文娱产业的消费需求增加，</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作为泛娱乐产业的组成部分，</w:t>
      </w:r>
      <w:r>
        <w:rPr>
          <w:rFonts w:hint="eastAsia"/>
          <w:bCs/>
          <w:sz w:val="28"/>
          <w:szCs w:val="28"/>
        </w:rPr>
        <w:t>肩负着弘扬中国传统文化和产出人民喜闻乐见的</w:t>
      </w:r>
      <w:proofErr w:type="gramStart"/>
      <w:r>
        <w:rPr>
          <w:rFonts w:hint="eastAsia"/>
          <w:bCs/>
          <w:sz w:val="28"/>
          <w:szCs w:val="28"/>
        </w:rPr>
        <w:t>动漫作品</w:t>
      </w:r>
      <w:proofErr w:type="gramEnd"/>
      <w:r>
        <w:rPr>
          <w:rFonts w:hint="eastAsia"/>
          <w:bCs/>
          <w:sz w:val="28"/>
          <w:szCs w:val="28"/>
        </w:rPr>
        <w:t>的责任，</w:t>
      </w:r>
      <w:r>
        <w:rPr>
          <w:rFonts w:hint="eastAsia"/>
          <w:bCs/>
          <w:sz w:val="28"/>
          <w:szCs w:val="28"/>
          <w:shd w:val="clear" w:color="auto" w:fill="FFFFFF"/>
        </w:rPr>
        <w:t>在新媒体时代，发展</w:t>
      </w:r>
      <w:proofErr w:type="gramStart"/>
      <w:r>
        <w:rPr>
          <w:rFonts w:hint="eastAsia"/>
          <w:bCs/>
          <w:sz w:val="28"/>
          <w:szCs w:val="28"/>
          <w:shd w:val="clear" w:color="auto" w:fill="FFFFFF"/>
        </w:rPr>
        <w:t>动漫产业</w:t>
      </w:r>
      <w:proofErr w:type="gramEnd"/>
      <w:r>
        <w:rPr>
          <w:rFonts w:hint="eastAsia"/>
          <w:bCs/>
          <w:sz w:val="28"/>
          <w:szCs w:val="28"/>
          <w:shd w:val="clear" w:color="auto" w:fill="FFFFFF"/>
        </w:rPr>
        <w:t>是关系民生的要事，</w:t>
      </w:r>
      <w:r>
        <w:rPr>
          <w:rFonts w:hint="eastAsia"/>
          <w:bCs/>
          <w:sz w:val="28"/>
          <w:szCs w:val="28"/>
        </w:rPr>
        <w:t>在中国共产党的领导下，</w:t>
      </w:r>
      <w:del w:id="317" w:author="杨 忆" w:date="2021-10-28T16:20:00Z">
        <w:r w:rsidDel="007A3E21">
          <w:rPr>
            <w:rFonts w:hint="eastAsia"/>
            <w:bCs/>
            <w:sz w:val="28"/>
            <w:szCs w:val="28"/>
            <w:shd w:val="clear" w:color="auto" w:fill="FFFFFF"/>
          </w:rPr>
          <w:delText>我们始终</w:delText>
        </w:r>
      </w:del>
      <w:r>
        <w:rPr>
          <w:rFonts w:hint="eastAsia"/>
          <w:bCs/>
          <w:sz w:val="28"/>
          <w:szCs w:val="28"/>
          <w:shd w:val="clear" w:color="auto" w:fill="FFFFFF"/>
        </w:rPr>
        <w:t>坚信中国</w:t>
      </w:r>
      <w:proofErr w:type="gramStart"/>
      <w:r>
        <w:rPr>
          <w:rFonts w:hint="eastAsia"/>
          <w:bCs/>
          <w:sz w:val="28"/>
          <w:szCs w:val="28"/>
          <w:shd w:val="clear" w:color="auto" w:fill="FFFFFF"/>
        </w:rPr>
        <w:t>动漫产业</w:t>
      </w:r>
      <w:proofErr w:type="gramEnd"/>
      <w:del w:id="318" w:author="杨 忆" w:date="2021-10-28T16:20:00Z">
        <w:r w:rsidDel="007A3E21">
          <w:rPr>
            <w:rFonts w:hint="eastAsia"/>
            <w:bCs/>
            <w:sz w:val="28"/>
            <w:szCs w:val="28"/>
            <w:shd w:val="clear" w:color="auto" w:fill="FFFFFF"/>
          </w:rPr>
          <w:delText>在不久的将来</w:delText>
        </w:r>
      </w:del>
      <w:ins w:id="319" w:author="杨 忆" w:date="2021-10-28T16:20:00Z">
        <w:r w:rsidR="007A3E21">
          <w:rPr>
            <w:rFonts w:hint="eastAsia"/>
            <w:bCs/>
            <w:sz w:val="28"/>
            <w:szCs w:val="28"/>
            <w:shd w:val="clear" w:color="auto" w:fill="FFFFFF"/>
          </w:rPr>
          <w:t>未来</w:t>
        </w:r>
      </w:ins>
      <w:r>
        <w:rPr>
          <w:rFonts w:hint="eastAsia"/>
          <w:bCs/>
          <w:sz w:val="28"/>
          <w:szCs w:val="28"/>
          <w:shd w:val="clear" w:color="auto" w:fill="FFFFFF"/>
        </w:rPr>
        <w:t>会成为世界第一，</w:t>
      </w:r>
      <w:r>
        <w:rPr>
          <w:rFonts w:hint="eastAsia"/>
          <w:bCs/>
          <w:sz w:val="28"/>
          <w:szCs w:val="28"/>
        </w:rPr>
        <w:t>为中国步入世界现代化强国行列贡献</w:t>
      </w:r>
      <w:del w:id="320" w:author="杨 忆" w:date="2021-10-28T16:20:00Z">
        <w:r w:rsidDel="007A3E21">
          <w:rPr>
            <w:rFonts w:hint="eastAsia"/>
            <w:bCs/>
            <w:sz w:val="28"/>
            <w:szCs w:val="28"/>
          </w:rPr>
          <w:delText>坚实的</w:delText>
        </w:r>
      </w:del>
      <w:r>
        <w:rPr>
          <w:rFonts w:hint="eastAsia"/>
          <w:bCs/>
          <w:sz w:val="28"/>
          <w:szCs w:val="28"/>
        </w:rPr>
        <w:t>力量。</w:t>
      </w:r>
    </w:p>
    <w:p w14:paraId="6403F459" w14:textId="77777777" w:rsidR="0089417D" w:rsidRDefault="00C0458A">
      <w:pPr>
        <w:ind w:firstLineChars="200" w:firstLine="640"/>
        <w:rPr>
          <w:rFonts w:ascii="黑体" w:eastAsia="黑体" w:hAnsi="黑体" w:cs="黑体"/>
          <w:color w:val="2B2B2B"/>
          <w:sz w:val="32"/>
          <w:szCs w:val="32"/>
          <w:shd w:val="clear" w:color="auto" w:fill="FFFFFF"/>
        </w:rPr>
      </w:pPr>
      <w:r>
        <w:rPr>
          <w:rFonts w:ascii="黑体" w:eastAsia="黑体" w:hAnsi="黑体" w:cs="黑体" w:hint="eastAsia"/>
          <w:color w:val="2B2B2B"/>
          <w:sz w:val="32"/>
          <w:szCs w:val="32"/>
          <w:shd w:val="clear" w:color="auto" w:fill="FFFFFF"/>
        </w:rPr>
        <w:t>参考文献：</w:t>
      </w:r>
    </w:p>
    <w:p w14:paraId="06C1D9F2" w14:textId="77777777" w:rsidR="0089417D" w:rsidRDefault="00C0458A">
      <w:pPr>
        <w:rPr>
          <w:rFonts w:ascii="宋体" w:eastAsia="宋体" w:hAnsi="宋体" w:cs="Times New Roman"/>
          <w:bCs/>
          <w:sz w:val="24"/>
          <w:szCs w:val="24"/>
        </w:rPr>
      </w:pPr>
      <w:r>
        <w:rPr>
          <w:rFonts w:ascii="宋体" w:eastAsia="宋体" w:hAnsi="宋体" w:cs="Times New Roman" w:hint="eastAsia"/>
          <w:bCs/>
          <w:sz w:val="24"/>
          <w:szCs w:val="24"/>
        </w:rPr>
        <w:t>［１］郭朝</w:t>
      </w:r>
      <w:proofErr w:type="gramStart"/>
      <w:r>
        <w:rPr>
          <w:rFonts w:ascii="宋体" w:eastAsia="宋体" w:hAnsi="宋体" w:cs="Times New Roman" w:hint="eastAsia"/>
          <w:bCs/>
          <w:sz w:val="24"/>
          <w:szCs w:val="24"/>
        </w:rPr>
        <w:t>暾</w:t>
      </w:r>
      <w:proofErr w:type="gramEnd"/>
      <w:r>
        <w:rPr>
          <w:rFonts w:ascii="宋体" w:eastAsia="宋体" w:hAnsi="宋体" w:cs="Times New Roman" w:hint="eastAsia"/>
          <w:bCs/>
          <w:sz w:val="24"/>
          <w:szCs w:val="24"/>
        </w:rPr>
        <w:t>，传承与创新——“中国传统文化元素”理应促成我国</w:t>
      </w:r>
      <w:proofErr w:type="gramStart"/>
      <w:r>
        <w:rPr>
          <w:rFonts w:ascii="宋体" w:eastAsia="宋体" w:hAnsi="宋体" w:cs="Times New Roman" w:hint="eastAsia"/>
          <w:bCs/>
          <w:sz w:val="24"/>
          <w:szCs w:val="24"/>
        </w:rPr>
        <w:t>动漫产业</w:t>
      </w:r>
      <w:proofErr w:type="gramEnd"/>
      <w:r>
        <w:rPr>
          <w:rFonts w:ascii="宋体" w:eastAsia="宋体" w:hAnsi="宋体" w:cs="Times New Roman" w:hint="eastAsia"/>
          <w:bCs/>
          <w:sz w:val="24"/>
          <w:szCs w:val="24"/>
        </w:rPr>
        <w:t xml:space="preserve">的发展［A］.牡丹江大学学报,2020,1:1008-8717（2020）01-0056-05 </w:t>
      </w:r>
    </w:p>
    <w:p w14:paraId="55D2C3B2" w14:textId="77777777" w:rsidR="0089417D" w:rsidRDefault="00C0458A">
      <w:pPr>
        <w:rPr>
          <w:rFonts w:ascii="宋体" w:eastAsia="宋体" w:hAnsi="宋体" w:cs="Times New Roman"/>
          <w:bCs/>
          <w:sz w:val="24"/>
          <w:szCs w:val="24"/>
        </w:rPr>
      </w:pPr>
      <w:r>
        <w:rPr>
          <w:rFonts w:ascii="宋体" w:eastAsia="宋体" w:hAnsi="宋体" w:cs="Times New Roman" w:hint="eastAsia"/>
          <w:bCs/>
          <w:sz w:val="24"/>
          <w:szCs w:val="24"/>
        </w:rPr>
        <w:t>［2］王海婷，夏晓茜 .https://www.sohu.com/a/242209541_692735[EB/OL] 2018-07-19.</w:t>
      </w:r>
    </w:p>
    <w:p w14:paraId="11AA7901" w14:textId="77777777" w:rsidR="0089417D" w:rsidRDefault="00C0458A">
      <w:pPr>
        <w:rPr>
          <w:rFonts w:ascii="宋体" w:eastAsia="宋体" w:hAnsi="宋体" w:cs="Times New Roman"/>
          <w:bCs/>
          <w:sz w:val="24"/>
          <w:szCs w:val="24"/>
        </w:rPr>
      </w:pPr>
      <w:r>
        <w:rPr>
          <w:rFonts w:ascii="宋体" w:eastAsia="宋体" w:hAnsi="宋体" w:cs="Times New Roman" w:hint="eastAsia"/>
          <w:bCs/>
          <w:sz w:val="24"/>
          <w:szCs w:val="24"/>
        </w:rPr>
        <w:lastRenderedPageBreak/>
        <w:t>［３］陈智明，李伯钧，郭永济．关于文化创意产业和互联网产业发展的思考［Ｊ］．江苏科技信息，２０１9</w:t>
      </w:r>
    </w:p>
    <w:p w14:paraId="53F0E012" w14:textId="77777777" w:rsidR="0089417D" w:rsidRDefault="00C0458A">
      <w:pPr>
        <w:rPr>
          <w:rFonts w:ascii="宋体" w:eastAsia="宋体" w:hAnsi="宋体" w:cs="Times New Roman"/>
          <w:bCs/>
          <w:sz w:val="24"/>
          <w:szCs w:val="24"/>
        </w:rPr>
      </w:pPr>
      <w:r>
        <w:rPr>
          <w:rFonts w:ascii="宋体" w:eastAsia="宋体" w:hAnsi="宋体" w:cs="Times New Roman" w:hint="eastAsia"/>
          <w:bCs/>
          <w:sz w:val="24"/>
          <w:szCs w:val="24"/>
        </w:rPr>
        <w:t>［４］陶 萍,万鑫贝.我国</w:t>
      </w:r>
      <w:proofErr w:type="gramStart"/>
      <w:r>
        <w:rPr>
          <w:rFonts w:ascii="宋体" w:eastAsia="宋体" w:hAnsi="宋体" w:cs="Times New Roman" w:hint="eastAsia"/>
          <w:bCs/>
          <w:sz w:val="24"/>
          <w:szCs w:val="24"/>
        </w:rPr>
        <w:t>动漫产业</w:t>
      </w:r>
      <w:proofErr w:type="gramEnd"/>
      <w:r>
        <w:rPr>
          <w:rFonts w:ascii="宋体" w:eastAsia="宋体" w:hAnsi="宋体" w:cs="Times New Roman" w:hint="eastAsia"/>
          <w:bCs/>
          <w:sz w:val="24"/>
          <w:szCs w:val="24"/>
        </w:rPr>
        <w:t>发展现状与对策［A］.商业经济，2020，1009-6043（2020）03-0047-02</w:t>
      </w:r>
    </w:p>
    <w:p w14:paraId="5AD10208" w14:textId="77777777" w:rsidR="0089417D" w:rsidRDefault="00C0458A">
      <w:pPr>
        <w:rPr>
          <w:rFonts w:ascii="宋体" w:eastAsia="宋体" w:hAnsi="宋体" w:cs="Times New Roman"/>
          <w:bCs/>
          <w:sz w:val="24"/>
          <w:szCs w:val="24"/>
        </w:rPr>
      </w:pPr>
      <w:r>
        <w:rPr>
          <w:rFonts w:ascii="宋体" w:eastAsia="宋体" w:hAnsi="宋体" w:cs="Times New Roman" w:hint="eastAsia"/>
          <w:bCs/>
          <w:sz w:val="24"/>
          <w:szCs w:val="24"/>
        </w:rPr>
        <w:t>［５］</w:t>
      </w:r>
      <w:proofErr w:type="gramStart"/>
      <w:r>
        <w:rPr>
          <w:rFonts w:ascii="宋体" w:eastAsia="宋体" w:hAnsi="宋体" w:cs="Times New Roman" w:hint="eastAsia"/>
          <w:bCs/>
          <w:sz w:val="24"/>
          <w:szCs w:val="24"/>
        </w:rPr>
        <w:t>丁培卫</w:t>
      </w:r>
      <w:proofErr w:type="gramEnd"/>
      <w:r>
        <w:rPr>
          <w:rFonts w:ascii="宋体" w:eastAsia="宋体" w:hAnsi="宋体" w:cs="Times New Roman" w:hint="eastAsia"/>
          <w:bCs/>
          <w:sz w:val="24"/>
          <w:szCs w:val="24"/>
        </w:rPr>
        <w:t>.中国网络</w:t>
      </w:r>
      <w:proofErr w:type="gramStart"/>
      <w:r>
        <w:rPr>
          <w:rFonts w:ascii="宋体" w:eastAsia="宋体" w:hAnsi="宋体" w:cs="Times New Roman" w:hint="eastAsia"/>
          <w:bCs/>
          <w:sz w:val="24"/>
          <w:szCs w:val="24"/>
        </w:rPr>
        <w:t>动漫广告</w:t>
      </w:r>
      <w:proofErr w:type="gramEnd"/>
      <w:r>
        <w:rPr>
          <w:rFonts w:ascii="宋体" w:eastAsia="宋体" w:hAnsi="宋体" w:cs="Times New Roman" w:hint="eastAsia"/>
          <w:bCs/>
          <w:sz w:val="24"/>
          <w:szCs w:val="24"/>
        </w:rPr>
        <w:t>发展现状及核心竞争力</w:t>
      </w:r>
      <w:proofErr w:type="gramStart"/>
      <w:r>
        <w:rPr>
          <w:rFonts w:ascii="宋体" w:eastAsia="宋体" w:hAnsi="宋体" w:cs="Times New Roman" w:hint="eastAsia"/>
          <w:bCs/>
          <w:sz w:val="24"/>
          <w:szCs w:val="24"/>
        </w:rPr>
        <w:t>研宄</w:t>
      </w:r>
      <w:proofErr w:type="gramEnd"/>
      <w:r>
        <w:rPr>
          <w:rFonts w:ascii="宋体" w:eastAsia="宋体" w:hAnsi="宋体" w:cs="Times New Roman" w:hint="eastAsia"/>
          <w:bCs/>
          <w:sz w:val="24"/>
          <w:szCs w:val="24"/>
        </w:rPr>
        <w:t>［Ｊ］．山东社会科学，２０１</w:t>
      </w:r>
      <w:proofErr w:type="gramStart"/>
      <w:r>
        <w:rPr>
          <w:rFonts w:ascii="宋体" w:eastAsia="宋体" w:hAnsi="宋体" w:cs="Times New Roman" w:hint="eastAsia"/>
          <w:bCs/>
          <w:sz w:val="24"/>
          <w:szCs w:val="24"/>
        </w:rPr>
        <w:t>8</w:t>
      </w:r>
      <w:proofErr w:type="gramEnd"/>
      <w:r>
        <w:rPr>
          <w:rFonts w:ascii="宋体" w:eastAsia="宋体" w:hAnsi="宋体" w:cs="Times New Roman" w:hint="eastAsia"/>
          <w:bCs/>
          <w:sz w:val="24"/>
          <w:szCs w:val="24"/>
        </w:rPr>
        <w:t>，１０：６７－７１．</w:t>
      </w:r>
    </w:p>
    <w:p w14:paraId="1F47D18A" w14:textId="77777777" w:rsidR="0089417D" w:rsidRDefault="00C0458A">
      <w:pPr>
        <w:rPr>
          <w:rFonts w:ascii="宋体" w:eastAsia="宋体" w:hAnsi="宋体" w:cs="Times New Roman"/>
          <w:bCs/>
          <w:sz w:val="24"/>
          <w:szCs w:val="24"/>
        </w:rPr>
      </w:pPr>
      <w:r>
        <w:rPr>
          <w:rFonts w:ascii="宋体" w:eastAsia="宋体" w:hAnsi="宋体" w:cs="Times New Roman" w:hint="eastAsia"/>
          <w:bCs/>
          <w:sz w:val="24"/>
          <w:szCs w:val="24"/>
        </w:rPr>
        <w:t>［６］王三炼．传播生态学视域中的</w:t>
      </w:r>
      <w:proofErr w:type="gramStart"/>
      <w:r>
        <w:rPr>
          <w:rFonts w:ascii="宋体" w:eastAsia="宋体" w:hAnsi="宋体" w:cs="Times New Roman" w:hint="eastAsia"/>
          <w:bCs/>
          <w:sz w:val="24"/>
          <w:szCs w:val="24"/>
        </w:rPr>
        <w:t>中国动漫产业</w:t>
      </w:r>
      <w:proofErr w:type="gramEnd"/>
      <w:r>
        <w:rPr>
          <w:rFonts w:ascii="宋体" w:eastAsia="宋体" w:hAnsi="宋体" w:cs="Times New Roman" w:hint="eastAsia"/>
          <w:bCs/>
          <w:sz w:val="24"/>
          <w:szCs w:val="24"/>
        </w:rPr>
        <w:t>［Ｊ］．中国广播电视学刊，２０</w:t>
      </w:r>
      <w:proofErr w:type="gramStart"/>
      <w:r>
        <w:rPr>
          <w:rFonts w:ascii="宋体" w:eastAsia="宋体" w:hAnsi="宋体" w:cs="Times New Roman" w:hint="eastAsia"/>
          <w:bCs/>
          <w:sz w:val="24"/>
          <w:szCs w:val="24"/>
        </w:rPr>
        <w:t>18</w:t>
      </w:r>
      <w:proofErr w:type="gramEnd"/>
      <w:r>
        <w:rPr>
          <w:rFonts w:ascii="宋体" w:eastAsia="宋体" w:hAnsi="宋体" w:cs="Times New Roman" w:hint="eastAsia"/>
          <w:bCs/>
          <w:sz w:val="24"/>
          <w:szCs w:val="24"/>
        </w:rPr>
        <w:t>，６：５５－５６．</w:t>
      </w:r>
    </w:p>
    <w:p w14:paraId="213E4C70" w14:textId="77777777" w:rsidR="0089417D" w:rsidRDefault="00C0458A">
      <w:pPr>
        <w:rPr>
          <w:rFonts w:ascii="宋体" w:eastAsia="宋体" w:hAnsi="宋体" w:cs="Times New Roman"/>
          <w:bCs/>
          <w:sz w:val="24"/>
          <w:szCs w:val="24"/>
        </w:rPr>
      </w:pPr>
      <w:r>
        <w:rPr>
          <w:rFonts w:ascii="宋体" w:eastAsia="宋体" w:hAnsi="宋体" w:cs="Times New Roman" w:hint="eastAsia"/>
          <w:bCs/>
          <w:sz w:val="24"/>
          <w:szCs w:val="24"/>
        </w:rPr>
        <w:t>［７］金元浦.文化创意产业四题</w:t>
      </w:r>
      <w:proofErr w:type="gramStart"/>
      <w:r>
        <w:rPr>
          <w:rFonts w:ascii="宋体" w:eastAsia="宋体" w:hAnsi="宋体" w:cs="Times New Roman" w:hint="eastAsia"/>
          <w:bCs/>
          <w:sz w:val="24"/>
          <w:szCs w:val="24"/>
        </w:rPr>
        <w:t>一</w:t>
      </w:r>
      <w:proofErr w:type="gramEnd"/>
      <w:r>
        <w:rPr>
          <w:rFonts w:ascii="宋体" w:eastAsia="宋体" w:hAnsi="宋体" w:cs="Times New Roman" w:hint="eastAsia"/>
          <w:bCs/>
          <w:sz w:val="24"/>
          <w:szCs w:val="24"/>
        </w:rPr>
        <w:t>＿关于加快转变文化产业发展方式的几点思考［Ｊ］．求是，２０１２，８：５３．</w:t>
      </w:r>
    </w:p>
    <w:p w14:paraId="6E072C17" w14:textId="77777777" w:rsidR="0089417D" w:rsidRDefault="00C0458A">
      <w:pPr>
        <w:rPr>
          <w:rFonts w:ascii="宋体" w:eastAsia="宋体" w:hAnsi="宋体" w:cs="Times New Roman"/>
          <w:bCs/>
          <w:sz w:val="24"/>
          <w:szCs w:val="24"/>
        </w:rPr>
      </w:pPr>
      <w:r>
        <w:rPr>
          <w:rFonts w:ascii="宋体" w:eastAsia="宋体" w:hAnsi="宋体" w:cs="Times New Roman" w:hint="eastAsia"/>
          <w:bCs/>
          <w:sz w:val="24"/>
          <w:szCs w:val="24"/>
        </w:rPr>
        <w:t>［８］王磊，新媒体时代下</w:t>
      </w:r>
      <w:proofErr w:type="gramStart"/>
      <w:r>
        <w:rPr>
          <w:rFonts w:ascii="宋体" w:eastAsia="宋体" w:hAnsi="宋体" w:cs="Times New Roman" w:hint="eastAsia"/>
          <w:bCs/>
          <w:sz w:val="24"/>
          <w:szCs w:val="24"/>
        </w:rPr>
        <w:t>动漫产业</w:t>
      </w:r>
      <w:proofErr w:type="gramEnd"/>
      <w:r>
        <w:rPr>
          <w:rFonts w:ascii="宋体" w:eastAsia="宋体" w:hAnsi="宋体" w:cs="Times New Roman" w:hint="eastAsia"/>
          <w:bCs/>
          <w:sz w:val="24"/>
          <w:szCs w:val="24"/>
        </w:rPr>
        <w:t>的传播策略研究［A］.新闻研究导刊，2020，1674-8883（2020）01-0043-02</w:t>
      </w:r>
    </w:p>
    <w:p w14:paraId="24337288" w14:textId="77777777" w:rsidR="0089417D" w:rsidRDefault="00C0458A">
      <w:pPr>
        <w:rPr>
          <w:rFonts w:ascii="宋体" w:eastAsia="宋体" w:hAnsi="宋体" w:cs="Times New Roman"/>
          <w:bCs/>
          <w:sz w:val="24"/>
          <w:szCs w:val="24"/>
        </w:rPr>
      </w:pPr>
      <w:r>
        <w:rPr>
          <w:rFonts w:ascii="宋体" w:eastAsia="宋体" w:hAnsi="宋体" w:cs="Times New Roman" w:hint="eastAsia"/>
          <w:bCs/>
          <w:sz w:val="24"/>
          <w:szCs w:val="24"/>
        </w:rPr>
        <w:t>［９］张娟.政策推动下国产动画电影发展研究[J].当代电影，2017(12)：185-188.</w:t>
      </w:r>
    </w:p>
    <w:p w14:paraId="64BD8EC4" w14:textId="77777777" w:rsidR="0089417D" w:rsidRDefault="00C0458A">
      <w:pPr>
        <w:rPr>
          <w:rFonts w:ascii="宋体" w:eastAsia="宋体" w:hAnsi="宋体" w:cs="Times New Roman"/>
          <w:bCs/>
          <w:sz w:val="24"/>
          <w:szCs w:val="24"/>
        </w:rPr>
      </w:pPr>
      <w:r>
        <w:rPr>
          <w:rFonts w:ascii="宋体" w:eastAsia="宋体" w:hAnsi="宋体" w:cs="Times New Roman" w:hint="eastAsia"/>
          <w:bCs/>
          <w:sz w:val="24"/>
          <w:szCs w:val="24"/>
        </w:rPr>
        <w:t>［10］范周，吕学武主编．文化创意产业</w:t>
      </w:r>
      <w:proofErr w:type="gramStart"/>
      <w:r>
        <w:rPr>
          <w:rFonts w:ascii="宋体" w:eastAsia="宋体" w:hAnsi="宋体" w:cs="Times New Roman" w:hint="eastAsia"/>
          <w:bCs/>
          <w:sz w:val="24"/>
          <w:szCs w:val="24"/>
        </w:rPr>
        <w:t>前沿一一</w:t>
      </w:r>
      <w:proofErr w:type="gramEnd"/>
      <w:r>
        <w:rPr>
          <w:rFonts w:ascii="宋体" w:eastAsia="宋体" w:hAnsi="宋体" w:cs="Times New Roman" w:hint="eastAsia"/>
          <w:bCs/>
          <w:sz w:val="24"/>
          <w:szCs w:val="24"/>
        </w:rPr>
        <w:t>希望：新媒体的崛起［Ｍ］．北京：中国传媒大学出版社，２０</w:t>
      </w:r>
      <w:proofErr w:type="gramStart"/>
      <w:r>
        <w:rPr>
          <w:rFonts w:ascii="宋体" w:eastAsia="宋体" w:hAnsi="宋体" w:cs="Times New Roman" w:hint="eastAsia"/>
          <w:bCs/>
          <w:sz w:val="24"/>
          <w:szCs w:val="24"/>
        </w:rPr>
        <w:t>1８</w:t>
      </w:r>
      <w:proofErr w:type="gramEnd"/>
      <w:r>
        <w:rPr>
          <w:rFonts w:ascii="宋体" w:eastAsia="宋体" w:hAnsi="宋体" w:cs="Times New Roman" w:hint="eastAsia"/>
          <w:bCs/>
          <w:sz w:val="24"/>
          <w:szCs w:val="24"/>
        </w:rPr>
        <w:t></w:t>
      </w:r>
    </w:p>
    <w:p w14:paraId="571ADA5B" w14:textId="77777777" w:rsidR="0089417D" w:rsidRDefault="00C0458A">
      <w:pPr>
        <w:rPr>
          <w:rFonts w:ascii="宋体" w:eastAsia="宋体" w:hAnsi="宋体" w:cs="Times New Roman"/>
          <w:bCs/>
          <w:sz w:val="24"/>
          <w:szCs w:val="24"/>
        </w:rPr>
      </w:pPr>
      <w:r>
        <w:rPr>
          <w:rFonts w:ascii="宋体" w:eastAsia="宋体" w:hAnsi="宋体" w:cs="Times New Roman" w:hint="eastAsia"/>
          <w:bCs/>
          <w:sz w:val="24"/>
          <w:szCs w:val="24"/>
        </w:rPr>
        <w:t>［11］理</w:t>
      </w:r>
      <w:proofErr w:type="gramStart"/>
      <w:r>
        <w:rPr>
          <w:rFonts w:ascii="宋体" w:eastAsia="宋体" w:hAnsi="宋体" w:cs="Times New Roman" w:hint="eastAsia"/>
          <w:bCs/>
          <w:sz w:val="24"/>
          <w:szCs w:val="24"/>
        </w:rPr>
        <w:t>査</w:t>
      </w:r>
      <w:proofErr w:type="gramEnd"/>
      <w:r>
        <w:rPr>
          <w:rFonts w:ascii="宋体" w:eastAsia="宋体" w:hAnsi="宋体" w:cs="Times New Roman" w:hint="eastAsia"/>
          <w:bCs/>
          <w:sz w:val="24"/>
          <w:szCs w:val="24"/>
        </w:rPr>
        <w:t>德Ｅ．</w:t>
      </w:r>
      <w:proofErr w:type="gramStart"/>
      <w:r>
        <w:rPr>
          <w:rFonts w:ascii="宋体" w:eastAsia="宋体" w:hAnsi="宋体" w:cs="Times New Roman" w:hint="eastAsia"/>
          <w:bCs/>
          <w:sz w:val="24"/>
          <w:szCs w:val="24"/>
        </w:rPr>
        <w:t>凯</w:t>
      </w:r>
      <w:proofErr w:type="gramEnd"/>
      <w:r>
        <w:rPr>
          <w:rFonts w:ascii="宋体" w:eastAsia="宋体" w:hAnsi="宋体" w:cs="Times New Roman" w:hint="eastAsia"/>
          <w:bCs/>
          <w:sz w:val="24"/>
          <w:szCs w:val="24"/>
        </w:rPr>
        <w:t>夫斯著．孙绯等译．创意产业经济学一一艺术的商业之道</w:t>
      </w:r>
      <w:proofErr w:type="gramStart"/>
      <w:r>
        <w:rPr>
          <w:rFonts w:ascii="宋体" w:eastAsia="宋体" w:hAnsi="宋体" w:cs="Times New Roman" w:hint="eastAsia"/>
          <w:bCs/>
          <w:sz w:val="24"/>
          <w:szCs w:val="24"/>
        </w:rPr>
        <w:t>丨</w:t>
      </w:r>
      <w:proofErr w:type="gramEnd"/>
      <w:r>
        <w:rPr>
          <w:rFonts w:ascii="宋体" w:eastAsia="宋体" w:hAnsi="宋体" w:cs="Times New Roman" w:hint="eastAsia"/>
          <w:bCs/>
          <w:sz w:val="24"/>
          <w:szCs w:val="24"/>
        </w:rPr>
        <w:t>ＭＩ．北京：新华出版社，２０</w:t>
      </w:r>
      <w:proofErr w:type="gramStart"/>
      <w:r>
        <w:rPr>
          <w:rFonts w:ascii="宋体" w:eastAsia="宋体" w:hAnsi="宋体" w:cs="Times New Roman" w:hint="eastAsia"/>
          <w:bCs/>
          <w:sz w:val="24"/>
          <w:szCs w:val="24"/>
        </w:rPr>
        <w:t>0４</w:t>
      </w:r>
      <w:proofErr w:type="gramEnd"/>
      <w:r>
        <w:rPr>
          <w:rFonts w:ascii="宋体" w:eastAsia="宋体" w:hAnsi="宋体" w:cs="Times New Roman" w:hint="eastAsia"/>
          <w:bCs/>
          <w:sz w:val="24"/>
          <w:szCs w:val="24"/>
        </w:rPr>
        <w:t>．３２：２５－２８．</w:t>
      </w:r>
    </w:p>
    <w:p w14:paraId="3C37B724" w14:textId="77777777" w:rsidR="0089417D" w:rsidRDefault="00C0458A">
      <w:pPr>
        <w:rPr>
          <w:rFonts w:ascii="宋体" w:eastAsia="宋体" w:hAnsi="宋体" w:cs="Times New Roman"/>
          <w:bCs/>
          <w:sz w:val="24"/>
          <w:szCs w:val="24"/>
        </w:rPr>
      </w:pPr>
      <w:r>
        <w:rPr>
          <w:rFonts w:ascii="宋体" w:eastAsia="宋体" w:hAnsi="宋体" w:cs="Times New Roman" w:hint="eastAsia"/>
          <w:bCs/>
          <w:sz w:val="24"/>
          <w:szCs w:val="24"/>
        </w:rPr>
        <w:t>［12］Lading,C.</w:t>
      </w:r>
      <w:proofErr w:type="gramStart"/>
      <w:r>
        <w:rPr>
          <w:rFonts w:ascii="宋体" w:eastAsia="宋体" w:hAnsi="宋体" w:cs="Times New Roman" w:hint="eastAsia"/>
          <w:bCs/>
          <w:sz w:val="24"/>
          <w:szCs w:val="24"/>
        </w:rPr>
        <w:t>,</w:t>
      </w:r>
      <w:proofErr w:type="spellStart"/>
      <w:r>
        <w:rPr>
          <w:rFonts w:ascii="宋体" w:eastAsia="宋体" w:hAnsi="宋体" w:cs="Times New Roman" w:hint="eastAsia"/>
          <w:bCs/>
          <w:sz w:val="24"/>
          <w:szCs w:val="24"/>
        </w:rPr>
        <w:t>eta.Intellectual</w:t>
      </w:r>
      <w:proofErr w:type="spellEnd"/>
      <w:proofErr w:type="gramEnd"/>
      <w:r>
        <w:rPr>
          <w:rFonts w:ascii="宋体" w:eastAsia="宋体" w:hAnsi="宋体" w:cs="Times New Roman" w:hint="eastAsia"/>
          <w:bCs/>
          <w:sz w:val="24"/>
          <w:szCs w:val="24"/>
        </w:rPr>
        <w:t xml:space="preserve"> property </w:t>
      </w:r>
      <w:proofErr w:type="spellStart"/>
      <w:r>
        <w:rPr>
          <w:rFonts w:ascii="宋体" w:eastAsia="宋体" w:hAnsi="宋体" w:cs="Times New Roman" w:hint="eastAsia"/>
          <w:bCs/>
          <w:sz w:val="24"/>
          <w:szCs w:val="24"/>
        </w:rPr>
        <w:t>valuation:how</w:t>
      </w:r>
      <w:proofErr w:type="spellEnd"/>
      <w:r>
        <w:rPr>
          <w:rFonts w:ascii="宋体" w:eastAsia="宋体" w:hAnsi="宋体" w:cs="Times New Roman" w:hint="eastAsia"/>
          <w:bCs/>
          <w:sz w:val="24"/>
          <w:szCs w:val="24"/>
        </w:rPr>
        <w:t xml:space="preserve"> to approach the selection of an appropriate valuation method [J].Journal of Intellectual Capital,2010,(11): 481-503. </w:t>
      </w:r>
    </w:p>
    <w:p w14:paraId="4079B100" w14:textId="77777777" w:rsidR="0089417D" w:rsidRDefault="00C0458A">
      <w:pPr>
        <w:rPr>
          <w:rFonts w:ascii="宋体" w:eastAsia="宋体" w:hAnsi="宋体" w:cs="Times New Roman"/>
          <w:bCs/>
          <w:sz w:val="24"/>
          <w:szCs w:val="24"/>
        </w:rPr>
      </w:pPr>
      <w:r>
        <w:rPr>
          <w:rFonts w:ascii="宋体" w:eastAsia="宋体" w:hAnsi="宋体" w:cs="Times New Roman" w:hint="eastAsia"/>
          <w:bCs/>
          <w:sz w:val="24"/>
          <w:szCs w:val="24"/>
        </w:rPr>
        <w:t>［13］</w:t>
      </w:r>
      <w:proofErr w:type="spellStart"/>
      <w:r>
        <w:rPr>
          <w:rFonts w:ascii="宋体" w:eastAsia="宋体" w:hAnsi="宋体" w:cs="Times New Roman" w:hint="eastAsia"/>
          <w:bCs/>
          <w:sz w:val="24"/>
          <w:szCs w:val="24"/>
        </w:rPr>
        <w:t>Che</w:t>
      </w:r>
      <w:proofErr w:type="spellEnd"/>
      <w:r>
        <w:rPr>
          <w:rFonts w:ascii="宋体" w:eastAsia="宋体" w:hAnsi="宋体" w:cs="Times New Roman" w:hint="eastAsia"/>
          <w:bCs/>
          <w:sz w:val="24"/>
          <w:szCs w:val="24"/>
        </w:rPr>
        <w:t xml:space="preserve"> ，Y.</w:t>
      </w:r>
      <w:proofErr w:type="gramStart"/>
      <w:r>
        <w:rPr>
          <w:rFonts w:ascii="宋体" w:eastAsia="宋体" w:hAnsi="宋体" w:cs="Times New Roman" w:hint="eastAsia"/>
          <w:bCs/>
          <w:sz w:val="24"/>
          <w:szCs w:val="24"/>
        </w:rPr>
        <w:t>J.&amp;</w:t>
      </w:r>
      <w:proofErr w:type="spellStart"/>
      <w:proofErr w:type="gramEnd"/>
      <w:r>
        <w:rPr>
          <w:rFonts w:ascii="宋体" w:eastAsia="宋体" w:hAnsi="宋体" w:cs="Times New Roman" w:hint="eastAsia"/>
          <w:bCs/>
          <w:sz w:val="24"/>
          <w:szCs w:val="24"/>
        </w:rPr>
        <w:t>Chen,Y.W</w:t>
      </w:r>
      <w:proofErr w:type="spellEnd"/>
      <w:r>
        <w:rPr>
          <w:rFonts w:ascii="宋体" w:eastAsia="宋体" w:hAnsi="宋体" w:cs="Times New Roman" w:hint="eastAsia"/>
          <w:bCs/>
          <w:sz w:val="24"/>
          <w:szCs w:val="24"/>
        </w:rPr>
        <w:t xml:space="preserve">. Using AHP in patent valuation[J].Mathematical  and Computer Modeling,46(2007)：1054-1062.  </w:t>
      </w:r>
    </w:p>
    <w:p w14:paraId="17882D6F" w14:textId="77777777" w:rsidR="0089417D" w:rsidRDefault="00C0458A">
      <w:pPr>
        <w:rPr>
          <w:rFonts w:ascii="宋体" w:eastAsia="宋体" w:hAnsi="宋体" w:cs="Times New Roman"/>
          <w:bCs/>
          <w:sz w:val="24"/>
          <w:szCs w:val="24"/>
        </w:rPr>
      </w:pPr>
      <w:r>
        <w:rPr>
          <w:rFonts w:ascii="宋体" w:eastAsia="宋体" w:hAnsi="宋体" w:cs="Times New Roman" w:hint="eastAsia"/>
          <w:bCs/>
          <w:sz w:val="24"/>
          <w:szCs w:val="24"/>
        </w:rPr>
        <w:t>［14］詹尼特.沃斯克志．理解迪斯尼：幻想的生产［Ｍ］．北京：新华出版社，２００１．０３</w:t>
      </w:r>
    </w:p>
    <w:p w14:paraId="5E43CC65" w14:textId="77777777" w:rsidR="0089417D" w:rsidRDefault="00C0458A">
      <w:pPr>
        <w:rPr>
          <w:rFonts w:ascii="宋体" w:eastAsia="宋体" w:hAnsi="宋体" w:cs="Times New Roman"/>
          <w:bCs/>
          <w:sz w:val="24"/>
          <w:szCs w:val="24"/>
        </w:rPr>
      </w:pPr>
      <w:r>
        <w:rPr>
          <w:rFonts w:ascii="宋体" w:eastAsia="宋体" w:hAnsi="宋体" w:cs="Times New Roman" w:hint="eastAsia"/>
          <w:bCs/>
          <w:sz w:val="24"/>
          <w:szCs w:val="24"/>
        </w:rPr>
        <w:t>［15］保罗.萨缪尔森著．经济学［Ｍ］．北京：商务印书馆，２０１３－０１－０１</w:t>
      </w:r>
    </w:p>
    <w:p w14:paraId="6A052D0F" w14:textId="77777777" w:rsidR="0089417D" w:rsidRDefault="00C0458A">
      <w:pPr>
        <w:rPr>
          <w:rFonts w:ascii="宋体" w:eastAsia="宋体" w:hAnsi="宋体" w:cs="Times New Roman"/>
          <w:bCs/>
          <w:sz w:val="24"/>
          <w:szCs w:val="24"/>
        </w:rPr>
      </w:pPr>
      <w:r>
        <w:rPr>
          <w:rFonts w:ascii="宋体" w:eastAsia="宋体" w:hAnsi="宋体" w:cs="Times New Roman" w:hint="eastAsia"/>
          <w:bCs/>
          <w:sz w:val="24"/>
          <w:szCs w:val="24"/>
        </w:rPr>
        <w:t>［16］尼古拉斯.伊克诺米德斯．互联网经济⑴．国际产业组织学杂志．１９９６</w:t>
      </w:r>
    </w:p>
    <w:p w14:paraId="639E87A4" w14:textId="77777777" w:rsidR="0089417D" w:rsidRDefault="00C0458A">
      <w:pPr>
        <w:rPr>
          <w:rFonts w:ascii="宋体" w:eastAsia="宋体" w:hAnsi="宋体" w:cs="Times New Roman"/>
          <w:bCs/>
          <w:sz w:val="24"/>
          <w:szCs w:val="24"/>
        </w:rPr>
      </w:pPr>
      <w:r>
        <w:rPr>
          <w:rFonts w:ascii="宋体" w:eastAsia="宋体" w:hAnsi="宋体" w:cs="Times New Roman" w:hint="eastAsia"/>
          <w:bCs/>
          <w:sz w:val="24"/>
          <w:szCs w:val="24"/>
        </w:rPr>
        <w:t>［17］刘苗苗．网络电子平台开启中国</w:t>
      </w:r>
      <w:proofErr w:type="gramStart"/>
      <w:r>
        <w:rPr>
          <w:rFonts w:ascii="宋体" w:eastAsia="宋体" w:hAnsi="宋体" w:cs="Times New Roman" w:hint="eastAsia"/>
          <w:bCs/>
          <w:sz w:val="24"/>
          <w:szCs w:val="24"/>
        </w:rPr>
        <w:t>动漫产业</w:t>
      </w:r>
      <w:proofErr w:type="gramEnd"/>
      <w:r>
        <w:rPr>
          <w:rFonts w:ascii="宋体" w:eastAsia="宋体" w:hAnsi="宋体" w:cs="Times New Roman" w:hint="eastAsia"/>
          <w:bCs/>
          <w:sz w:val="24"/>
          <w:szCs w:val="24"/>
        </w:rPr>
        <w:t>发展新时代［Ｊ］．电子制作，２０１５，０２：１０２－１０３．Ｐ５］</w:t>
      </w:r>
    </w:p>
    <w:p w14:paraId="53C68DB2" w14:textId="77777777" w:rsidR="0089417D" w:rsidRDefault="00C0458A">
      <w:pPr>
        <w:rPr>
          <w:rFonts w:ascii="宋体" w:eastAsia="宋体" w:hAnsi="宋体" w:cs="Times New Roman"/>
          <w:bCs/>
          <w:sz w:val="24"/>
          <w:szCs w:val="24"/>
        </w:rPr>
      </w:pPr>
      <w:r>
        <w:rPr>
          <w:rFonts w:ascii="宋体" w:eastAsia="宋体" w:hAnsi="宋体" w:cs="Times New Roman" w:hint="eastAsia"/>
          <w:bCs/>
          <w:sz w:val="24"/>
          <w:szCs w:val="24"/>
        </w:rPr>
        <w:t>［18］郑坚，李佳龙．生产－消费新业态下的中国</w:t>
      </w:r>
      <w:proofErr w:type="gramStart"/>
      <w:r>
        <w:rPr>
          <w:rFonts w:ascii="宋体" w:eastAsia="宋体" w:hAnsi="宋体" w:cs="Times New Roman" w:hint="eastAsia"/>
          <w:bCs/>
          <w:sz w:val="24"/>
          <w:szCs w:val="24"/>
        </w:rPr>
        <w:t>动漫产业</w:t>
      </w:r>
      <w:proofErr w:type="gramEnd"/>
      <w:r>
        <w:rPr>
          <w:rFonts w:ascii="宋体" w:eastAsia="宋体" w:hAnsi="宋体" w:cs="Times New Roman" w:hint="eastAsia"/>
          <w:bCs/>
          <w:sz w:val="24"/>
          <w:szCs w:val="24"/>
        </w:rPr>
        <w:t>变局［Ｊ］．当代传播，２０１５，０６：６６－６８．</w:t>
      </w:r>
    </w:p>
    <w:p w14:paraId="0336CDD2" w14:textId="77777777" w:rsidR="0089417D" w:rsidRDefault="00C0458A">
      <w:pPr>
        <w:rPr>
          <w:rFonts w:ascii="宋体" w:eastAsia="宋体" w:hAnsi="宋体" w:cs="Times New Roman"/>
          <w:bCs/>
          <w:sz w:val="24"/>
          <w:szCs w:val="24"/>
        </w:rPr>
      </w:pPr>
      <w:r>
        <w:rPr>
          <w:rFonts w:ascii="宋体" w:eastAsia="宋体" w:hAnsi="宋体" w:cs="Times New Roman" w:hint="eastAsia"/>
          <w:bCs/>
          <w:sz w:val="24"/>
          <w:szCs w:val="24"/>
        </w:rPr>
        <w:t>［19］王展，互联网环境下</w:t>
      </w:r>
      <w:proofErr w:type="gramStart"/>
      <w:r>
        <w:rPr>
          <w:rFonts w:ascii="宋体" w:eastAsia="宋体" w:hAnsi="宋体" w:cs="Times New Roman" w:hint="eastAsia"/>
          <w:bCs/>
          <w:sz w:val="24"/>
          <w:szCs w:val="24"/>
        </w:rPr>
        <w:t>动漫产业链发展</w:t>
      </w:r>
      <w:proofErr w:type="gramEnd"/>
      <w:r>
        <w:rPr>
          <w:rFonts w:ascii="宋体" w:eastAsia="宋体" w:hAnsi="宋体" w:cs="Times New Roman" w:hint="eastAsia"/>
          <w:bCs/>
          <w:sz w:val="24"/>
          <w:szCs w:val="24"/>
        </w:rPr>
        <w:t>现状研究［A］.农家参谋,2020</w:t>
      </w:r>
    </w:p>
    <w:p w14:paraId="688290D5" w14:textId="77777777" w:rsidR="0089417D" w:rsidRDefault="00C0458A">
      <w:pPr>
        <w:rPr>
          <w:rFonts w:ascii="宋体" w:eastAsia="宋体" w:hAnsi="宋体" w:cs="Times New Roman"/>
          <w:bCs/>
          <w:sz w:val="24"/>
          <w:szCs w:val="24"/>
        </w:rPr>
      </w:pPr>
      <w:r>
        <w:rPr>
          <w:rFonts w:ascii="宋体" w:eastAsia="宋体" w:hAnsi="宋体" w:cs="Times New Roman" w:hint="eastAsia"/>
          <w:bCs/>
          <w:sz w:val="24"/>
          <w:szCs w:val="24"/>
        </w:rPr>
        <w:t>［20］尹和国,吴静静 宁波</w:t>
      </w:r>
      <w:proofErr w:type="gramStart"/>
      <w:r>
        <w:rPr>
          <w:rFonts w:ascii="宋体" w:eastAsia="宋体" w:hAnsi="宋体" w:cs="Times New Roman" w:hint="eastAsia"/>
          <w:bCs/>
          <w:sz w:val="24"/>
          <w:szCs w:val="24"/>
        </w:rPr>
        <w:t>市动漫产业</w:t>
      </w:r>
      <w:proofErr w:type="gramEnd"/>
      <w:r>
        <w:rPr>
          <w:rFonts w:ascii="宋体" w:eastAsia="宋体" w:hAnsi="宋体" w:cs="Times New Roman" w:hint="eastAsia"/>
          <w:bCs/>
          <w:sz w:val="24"/>
          <w:szCs w:val="24"/>
        </w:rPr>
        <w:t>现状及对策建议［A］.宁波经济，2020.02</w:t>
      </w:r>
    </w:p>
    <w:p w14:paraId="73FB2746" w14:textId="77777777" w:rsidR="0089417D" w:rsidRDefault="00C0458A">
      <w:pPr>
        <w:rPr>
          <w:rFonts w:ascii="宋体" w:eastAsia="宋体" w:hAnsi="宋体" w:cs="Times New Roman"/>
          <w:bCs/>
          <w:sz w:val="24"/>
          <w:szCs w:val="24"/>
        </w:rPr>
      </w:pPr>
      <w:r>
        <w:rPr>
          <w:rFonts w:ascii="宋体" w:eastAsia="宋体" w:hAnsi="宋体" w:cs="Times New Roman" w:hint="eastAsia"/>
          <w:bCs/>
          <w:sz w:val="24"/>
          <w:szCs w:val="24"/>
        </w:rPr>
        <w:t>［21］李明</w:t>
      </w:r>
      <w:proofErr w:type="gramStart"/>
      <w:r>
        <w:rPr>
          <w:rFonts w:ascii="宋体" w:eastAsia="宋体" w:hAnsi="宋体" w:cs="Times New Roman" w:hint="eastAsia"/>
          <w:bCs/>
          <w:sz w:val="24"/>
          <w:szCs w:val="24"/>
        </w:rPr>
        <w:t>曌</w:t>
      </w:r>
      <w:proofErr w:type="gramEnd"/>
      <w:r>
        <w:rPr>
          <w:rFonts w:ascii="宋体" w:eastAsia="宋体" w:hAnsi="宋体" w:cs="Times New Roman" w:hint="eastAsia"/>
          <w:bCs/>
          <w:sz w:val="24"/>
          <w:szCs w:val="24"/>
        </w:rPr>
        <w:t>,李燕玉 中日</w:t>
      </w:r>
      <w:proofErr w:type="gramStart"/>
      <w:r>
        <w:rPr>
          <w:rFonts w:ascii="宋体" w:eastAsia="宋体" w:hAnsi="宋体" w:cs="Times New Roman" w:hint="eastAsia"/>
          <w:bCs/>
          <w:sz w:val="24"/>
          <w:szCs w:val="24"/>
        </w:rPr>
        <w:t>动漫产业</w:t>
      </w:r>
      <w:proofErr w:type="gramEnd"/>
      <w:r>
        <w:rPr>
          <w:rFonts w:ascii="宋体" w:eastAsia="宋体" w:hAnsi="宋体" w:cs="Times New Roman" w:hint="eastAsia"/>
          <w:bCs/>
          <w:sz w:val="24"/>
          <w:szCs w:val="24"/>
        </w:rPr>
        <w:t>比较分析［A］.现代营销.2020.11</w:t>
      </w:r>
    </w:p>
    <w:p w14:paraId="051EAEDB" w14:textId="77777777" w:rsidR="0089417D" w:rsidRDefault="00C0458A">
      <w:pPr>
        <w:rPr>
          <w:rFonts w:ascii="宋体" w:eastAsia="宋体" w:hAnsi="宋体" w:cs="Times New Roman"/>
          <w:bCs/>
          <w:sz w:val="24"/>
          <w:szCs w:val="24"/>
        </w:rPr>
      </w:pPr>
      <w:r>
        <w:rPr>
          <w:rFonts w:ascii="宋体" w:eastAsia="宋体" w:hAnsi="宋体" w:cs="Times New Roman" w:hint="eastAsia"/>
          <w:bCs/>
          <w:sz w:val="24"/>
          <w:szCs w:val="24"/>
        </w:rPr>
        <w:t>［22］张晓彤.浅析中日</w:t>
      </w:r>
      <w:proofErr w:type="gramStart"/>
      <w:r>
        <w:rPr>
          <w:rFonts w:ascii="宋体" w:eastAsia="宋体" w:hAnsi="宋体" w:cs="Times New Roman" w:hint="eastAsia"/>
          <w:bCs/>
          <w:sz w:val="24"/>
          <w:szCs w:val="24"/>
        </w:rPr>
        <w:t>动漫产业</w:t>
      </w:r>
      <w:proofErr w:type="gramEnd"/>
      <w:r>
        <w:rPr>
          <w:rFonts w:ascii="宋体" w:eastAsia="宋体" w:hAnsi="宋体" w:cs="Times New Roman" w:hint="eastAsia"/>
          <w:bCs/>
          <w:sz w:val="24"/>
          <w:szCs w:val="24"/>
        </w:rPr>
        <w:t>的发展[J]. 戏剧之家,2019(15):81-82.[5]［23］李淑明.日本</w:t>
      </w:r>
      <w:proofErr w:type="gramStart"/>
      <w:r>
        <w:rPr>
          <w:rFonts w:ascii="宋体" w:eastAsia="宋体" w:hAnsi="宋体" w:cs="Times New Roman" w:hint="eastAsia"/>
          <w:bCs/>
          <w:sz w:val="24"/>
          <w:szCs w:val="24"/>
        </w:rPr>
        <w:t>动漫产业</w:t>
      </w:r>
      <w:proofErr w:type="gramEnd"/>
      <w:r>
        <w:rPr>
          <w:rFonts w:ascii="宋体" w:eastAsia="宋体" w:hAnsi="宋体" w:cs="Times New Roman" w:hint="eastAsia"/>
          <w:bCs/>
          <w:sz w:val="24"/>
          <w:szCs w:val="24"/>
        </w:rPr>
        <w:t>发展对中国的启示[J].现代商业,2018(04):62-63.</w:t>
      </w:r>
    </w:p>
    <w:p w14:paraId="0526B5F1" w14:textId="77777777" w:rsidR="0089417D" w:rsidRDefault="00C0458A">
      <w:pPr>
        <w:rPr>
          <w:rFonts w:ascii="宋体" w:eastAsia="宋体" w:hAnsi="宋体" w:cs="Times New Roman"/>
          <w:bCs/>
          <w:sz w:val="24"/>
          <w:szCs w:val="24"/>
        </w:rPr>
      </w:pPr>
      <w:r>
        <w:rPr>
          <w:rFonts w:ascii="宋体" w:eastAsia="宋体" w:hAnsi="宋体" w:cs="Times New Roman" w:hint="eastAsia"/>
          <w:bCs/>
          <w:sz w:val="24"/>
          <w:szCs w:val="24"/>
        </w:rPr>
        <w:t>［24］金炜，王婧．基于移动互联网平台的</w:t>
      </w:r>
      <w:proofErr w:type="gramStart"/>
      <w:r>
        <w:rPr>
          <w:rFonts w:ascii="宋体" w:eastAsia="宋体" w:hAnsi="宋体" w:cs="Times New Roman" w:hint="eastAsia"/>
          <w:bCs/>
          <w:sz w:val="24"/>
          <w:szCs w:val="24"/>
        </w:rPr>
        <w:t>动漫产业</w:t>
      </w:r>
      <w:proofErr w:type="gramEnd"/>
      <w:r>
        <w:rPr>
          <w:rFonts w:ascii="宋体" w:eastAsia="宋体" w:hAnsi="宋体" w:cs="Times New Roman" w:hint="eastAsia"/>
          <w:bCs/>
          <w:sz w:val="24"/>
          <w:szCs w:val="24"/>
        </w:rPr>
        <w:t>发展的策略与建议［Ｊ］．新媒体研究，２０１</w:t>
      </w:r>
      <w:proofErr w:type="gramStart"/>
      <w:r>
        <w:rPr>
          <w:rFonts w:ascii="宋体" w:eastAsia="宋体" w:hAnsi="宋体" w:cs="Times New Roman" w:hint="eastAsia"/>
          <w:bCs/>
          <w:sz w:val="24"/>
          <w:szCs w:val="24"/>
        </w:rPr>
        <w:t>7</w:t>
      </w:r>
      <w:proofErr w:type="gramEnd"/>
      <w:r>
        <w:rPr>
          <w:rFonts w:ascii="宋体" w:eastAsia="宋体" w:hAnsi="宋体" w:cs="Times New Roman" w:hint="eastAsia"/>
          <w:bCs/>
          <w:sz w:val="24"/>
          <w:szCs w:val="24"/>
        </w:rPr>
        <w:t>，１３：６５－６６．</w:t>
      </w:r>
    </w:p>
    <w:p w14:paraId="391EA2BC" w14:textId="77777777" w:rsidR="0089417D" w:rsidRDefault="00C0458A">
      <w:pPr>
        <w:rPr>
          <w:rFonts w:ascii="宋体" w:eastAsia="宋体" w:hAnsi="宋体" w:cs="Times New Roman"/>
          <w:bCs/>
          <w:sz w:val="24"/>
          <w:szCs w:val="24"/>
        </w:rPr>
      </w:pPr>
      <w:r>
        <w:rPr>
          <w:rFonts w:ascii="宋体" w:eastAsia="宋体" w:hAnsi="宋体" w:cs="Times New Roman" w:hint="eastAsia"/>
          <w:bCs/>
          <w:sz w:val="24"/>
          <w:szCs w:val="24"/>
        </w:rPr>
        <w:t>［25］</w:t>
      </w:r>
      <w:proofErr w:type="gramStart"/>
      <w:r>
        <w:rPr>
          <w:rFonts w:ascii="宋体" w:eastAsia="宋体" w:hAnsi="宋体" w:cs="Times New Roman" w:hint="eastAsia"/>
          <w:bCs/>
          <w:sz w:val="24"/>
          <w:szCs w:val="24"/>
        </w:rPr>
        <w:t>贡建英</w:t>
      </w:r>
      <w:proofErr w:type="gramEnd"/>
      <w:r>
        <w:rPr>
          <w:rFonts w:ascii="宋体" w:eastAsia="宋体" w:hAnsi="宋体" w:cs="Times New Roman" w:hint="eastAsia"/>
          <w:bCs/>
          <w:sz w:val="24"/>
          <w:szCs w:val="24"/>
        </w:rPr>
        <w:t>．新媒体为中国</w:t>
      </w:r>
      <w:proofErr w:type="gramStart"/>
      <w:r>
        <w:rPr>
          <w:rFonts w:ascii="宋体" w:eastAsia="宋体" w:hAnsi="宋体" w:cs="Times New Roman" w:hint="eastAsia"/>
          <w:bCs/>
          <w:sz w:val="24"/>
          <w:szCs w:val="24"/>
        </w:rPr>
        <w:t>动漫产业</w:t>
      </w:r>
      <w:proofErr w:type="gramEnd"/>
      <w:r>
        <w:rPr>
          <w:rFonts w:ascii="宋体" w:eastAsia="宋体" w:hAnsi="宋体" w:cs="Times New Roman" w:hint="eastAsia"/>
          <w:bCs/>
          <w:sz w:val="24"/>
          <w:szCs w:val="24"/>
        </w:rPr>
        <w:t>发展提供新机遇．新华网．ｗｗｗ．ｘｉｎｈｕａｎｅｔ．ｃｏｍ，２０１</w:t>
      </w:r>
      <w:proofErr w:type="gramStart"/>
      <w:r>
        <w:rPr>
          <w:rFonts w:ascii="宋体" w:eastAsia="宋体" w:hAnsi="宋体" w:cs="Times New Roman" w:hint="eastAsia"/>
          <w:bCs/>
          <w:sz w:val="24"/>
          <w:szCs w:val="24"/>
        </w:rPr>
        <w:t>9</w:t>
      </w:r>
      <w:proofErr w:type="gramEnd"/>
      <w:r>
        <w:rPr>
          <w:rFonts w:ascii="宋体" w:eastAsia="宋体" w:hAnsi="宋体" w:cs="Times New Roman" w:hint="eastAsia"/>
          <w:bCs/>
          <w:sz w:val="24"/>
          <w:szCs w:val="24"/>
        </w:rPr>
        <w:t xml:space="preserve">－０９－０５ </w:t>
      </w:r>
    </w:p>
    <w:p w14:paraId="6755EB60" w14:textId="77777777" w:rsidR="0089417D" w:rsidRDefault="00C0458A">
      <w:pPr>
        <w:rPr>
          <w:rFonts w:ascii="宋体" w:eastAsia="宋体" w:hAnsi="宋体" w:cs="Times New Roman"/>
          <w:bCs/>
          <w:sz w:val="24"/>
          <w:szCs w:val="24"/>
        </w:rPr>
      </w:pPr>
      <w:r>
        <w:rPr>
          <w:rFonts w:ascii="宋体" w:eastAsia="宋体" w:hAnsi="宋体" w:cs="Times New Roman" w:hint="eastAsia"/>
          <w:bCs/>
          <w:sz w:val="24"/>
          <w:szCs w:val="24"/>
        </w:rPr>
        <w:t>［26］王琳.《动漫产业的价值链模式及产业升级路径研究》（硕士学位论文），广西大学新闻与传播学院，2018 年。</w:t>
      </w:r>
    </w:p>
    <w:p w14:paraId="66339CFC" w14:textId="77777777" w:rsidR="0089417D" w:rsidRDefault="00C0458A">
      <w:pPr>
        <w:rPr>
          <w:rFonts w:ascii="宋体" w:eastAsia="宋体" w:hAnsi="宋体" w:cs="Times New Roman"/>
          <w:bCs/>
          <w:sz w:val="24"/>
          <w:szCs w:val="24"/>
        </w:rPr>
      </w:pPr>
      <w:r>
        <w:rPr>
          <w:rFonts w:ascii="宋体" w:eastAsia="宋体" w:hAnsi="宋体" w:cs="Times New Roman" w:hint="eastAsia"/>
          <w:bCs/>
          <w:sz w:val="24"/>
          <w:szCs w:val="24"/>
        </w:rPr>
        <w:lastRenderedPageBreak/>
        <w:t>［27］代雪</w:t>
      </w:r>
      <w:proofErr w:type="gramStart"/>
      <w:r>
        <w:rPr>
          <w:rFonts w:ascii="宋体" w:eastAsia="宋体" w:hAnsi="宋体" w:cs="Times New Roman" w:hint="eastAsia"/>
          <w:bCs/>
          <w:sz w:val="24"/>
          <w:szCs w:val="24"/>
        </w:rPr>
        <w:t>妍</w:t>
      </w:r>
      <w:proofErr w:type="gramEnd"/>
      <w:r>
        <w:rPr>
          <w:rFonts w:ascii="宋体" w:eastAsia="宋体" w:hAnsi="宋体" w:cs="Times New Roman" w:hint="eastAsia"/>
          <w:bCs/>
          <w:sz w:val="24"/>
          <w:szCs w:val="24"/>
        </w:rPr>
        <w:t>.《基于产业价值链延展的动漫企业研发投入与绩效研究》（硕士学位论文），浙江工商大学，2017年</w:t>
      </w:r>
    </w:p>
    <w:p w14:paraId="651A6AF4" w14:textId="77777777" w:rsidR="0089417D" w:rsidRDefault="00C0458A">
      <w:pPr>
        <w:rPr>
          <w:rFonts w:ascii="宋体" w:eastAsia="宋体" w:hAnsi="宋体" w:cs="Times New Roman"/>
          <w:bCs/>
          <w:sz w:val="24"/>
          <w:szCs w:val="24"/>
        </w:rPr>
      </w:pPr>
      <w:r>
        <w:rPr>
          <w:rFonts w:ascii="宋体" w:eastAsia="宋体" w:hAnsi="宋体" w:cs="Times New Roman" w:hint="eastAsia"/>
          <w:bCs/>
          <w:sz w:val="24"/>
          <w:szCs w:val="24"/>
        </w:rPr>
        <w:t>［28］</w:t>
      </w:r>
      <w:r>
        <w:rPr>
          <w:rFonts w:ascii="宋体" w:eastAsia="宋体" w:hAnsi="宋体" w:cs="Times New Roman"/>
          <w:bCs/>
          <w:sz w:val="24"/>
          <w:szCs w:val="24"/>
        </w:rPr>
        <w:t xml:space="preserve">刘亚君. </w:t>
      </w:r>
      <w:proofErr w:type="gramStart"/>
      <w:r>
        <w:rPr>
          <w:rFonts w:ascii="宋体" w:eastAsia="宋体" w:hAnsi="宋体" w:cs="Times New Roman"/>
          <w:bCs/>
          <w:sz w:val="24"/>
          <w:szCs w:val="24"/>
        </w:rPr>
        <w:t>奥飞娱乐高</w:t>
      </w:r>
      <w:proofErr w:type="gramEnd"/>
      <w:r>
        <w:rPr>
          <w:rFonts w:ascii="宋体" w:eastAsia="宋体" w:hAnsi="宋体" w:cs="Times New Roman"/>
          <w:bCs/>
          <w:sz w:val="24"/>
          <w:szCs w:val="24"/>
        </w:rPr>
        <w:t>溢价并购四月星空案例研究[D].华南理工大学,2018.</w:t>
      </w:r>
    </w:p>
    <w:p w14:paraId="4185F2B3" w14:textId="77777777" w:rsidR="0089417D" w:rsidRDefault="00C0458A">
      <w:pPr>
        <w:rPr>
          <w:rFonts w:ascii="宋体" w:eastAsia="宋体" w:hAnsi="宋体" w:cs="Times New Roman"/>
          <w:bCs/>
          <w:sz w:val="24"/>
          <w:szCs w:val="24"/>
        </w:rPr>
      </w:pPr>
      <w:r>
        <w:rPr>
          <w:rFonts w:ascii="宋体" w:eastAsia="宋体" w:hAnsi="宋体" w:cs="Times New Roman" w:hint="eastAsia"/>
          <w:bCs/>
          <w:sz w:val="24"/>
          <w:szCs w:val="24"/>
        </w:rPr>
        <w:t>［29］楼文高，姜丽.我国</w:t>
      </w:r>
      <w:proofErr w:type="gramStart"/>
      <w:r>
        <w:rPr>
          <w:rFonts w:ascii="宋体" w:eastAsia="宋体" w:hAnsi="宋体" w:cs="Times New Roman" w:hint="eastAsia"/>
          <w:bCs/>
          <w:sz w:val="24"/>
          <w:szCs w:val="24"/>
        </w:rPr>
        <w:t>动漫产业</w:t>
      </w:r>
      <w:proofErr w:type="gramEnd"/>
      <w:r>
        <w:rPr>
          <w:rFonts w:ascii="宋体" w:eastAsia="宋体" w:hAnsi="宋体" w:cs="Times New Roman" w:hint="eastAsia"/>
          <w:bCs/>
          <w:sz w:val="24"/>
          <w:szCs w:val="24"/>
        </w:rPr>
        <w:t>现状及其发展对策</w:t>
      </w:r>
      <w:r>
        <w:rPr>
          <w:rFonts w:ascii="宋体" w:eastAsia="宋体" w:hAnsi="宋体" w:cs="Times New Roman"/>
          <w:bCs/>
          <w:sz w:val="24"/>
          <w:szCs w:val="24"/>
        </w:rPr>
        <w:t>[</w:t>
      </w:r>
      <w:r>
        <w:rPr>
          <w:rFonts w:ascii="宋体" w:eastAsia="宋体" w:hAnsi="宋体" w:cs="Times New Roman" w:hint="eastAsia"/>
          <w:bCs/>
          <w:sz w:val="24"/>
          <w:szCs w:val="24"/>
        </w:rPr>
        <w:t>A</w:t>
      </w:r>
      <w:r>
        <w:rPr>
          <w:rFonts w:ascii="宋体" w:eastAsia="宋体" w:hAnsi="宋体" w:cs="Times New Roman"/>
          <w:bCs/>
          <w:sz w:val="24"/>
          <w:szCs w:val="24"/>
        </w:rPr>
        <w:t>]</w:t>
      </w:r>
      <w:r>
        <w:rPr>
          <w:rFonts w:ascii="宋体" w:eastAsia="宋体" w:hAnsi="宋体" w:cs="Times New Roman" w:hint="eastAsia"/>
          <w:bCs/>
          <w:sz w:val="24"/>
          <w:szCs w:val="24"/>
        </w:rPr>
        <w:t>.出版与印刷，2016.</w:t>
      </w:r>
    </w:p>
    <w:p w14:paraId="4ABC919F" w14:textId="77777777" w:rsidR="0089417D" w:rsidRDefault="00C0458A">
      <w:pPr>
        <w:rPr>
          <w:rFonts w:ascii="宋体" w:eastAsia="宋体" w:hAnsi="宋体" w:cs="Times New Roman"/>
          <w:bCs/>
          <w:sz w:val="24"/>
          <w:szCs w:val="24"/>
        </w:rPr>
      </w:pPr>
      <w:r>
        <w:rPr>
          <w:rFonts w:ascii="宋体" w:eastAsia="宋体" w:hAnsi="宋体" w:cs="Times New Roman" w:hint="eastAsia"/>
          <w:bCs/>
          <w:sz w:val="24"/>
          <w:szCs w:val="24"/>
        </w:rPr>
        <w:t>［30］李思屈.《文化产业概论》</w:t>
      </w:r>
      <w:r>
        <w:rPr>
          <w:rFonts w:ascii="宋体" w:eastAsia="宋体" w:hAnsi="宋体" w:cs="Times New Roman"/>
          <w:bCs/>
          <w:sz w:val="24"/>
          <w:szCs w:val="24"/>
        </w:rPr>
        <w:t>[</w:t>
      </w:r>
      <w:r>
        <w:rPr>
          <w:rFonts w:ascii="宋体" w:eastAsia="宋体" w:hAnsi="宋体" w:cs="Times New Roman" w:hint="eastAsia"/>
          <w:bCs/>
          <w:sz w:val="24"/>
          <w:szCs w:val="24"/>
        </w:rPr>
        <w:t>M</w:t>
      </w:r>
      <w:r>
        <w:rPr>
          <w:rFonts w:ascii="宋体" w:eastAsia="宋体" w:hAnsi="宋体" w:cs="Times New Roman"/>
          <w:bCs/>
          <w:sz w:val="24"/>
          <w:szCs w:val="24"/>
        </w:rPr>
        <w:t>]</w:t>
      </w:r>
      <w:r>
        <w:rPr>
          <w:rFonts w:ascii="宋体" w:eastAsia="宋体" w:hAnsi="宋体" w:cs="Times New Roman" w:hint="eastAsia"/>
          <w:bCs/>
          <w:sz w:val="24"/>
          <w:szCs w:val="24"/>
        </w:rPr>
        <w:t>.浙江省：浙江大学出版社，2018.</w:t>
      </w:r>
    </w:p>
    <w:p w14:paraId="3F2B5D60" w14:textId="77777777" w:rsidR="0089417D" w:rsidRDefault="00C0458A">
      <w:pPr>
        <w:rPr>
          <w:rFonts w:ascii="宋体" w:eastAsia="宋体" w:hAnsi="宋体" w:cs="Times New Roman"/>
          <w:bCs/>
          <w:sz w:val="24"/>
          <w:szCs w:val="24"/>
        </w:rPr>
      </w:pPr>
      <w:r>
        <w:rPr>
          <w:rFonts w:ascii="宋体" w:eastAsia="宋体" w:hAnsi="宋体" w:cs="Times New Roman" w:hint="eastAsia"/>
          <w:bCs/>
          <w:sz w:val="24"/>
          <w:szCs w:val="24"/>
        </w:rPr>
        <w:t xml:space="preserve">［31］王庆，顾秀敏. </w:t>
      </w:r>
      <w:proofErr w:type="gramStart"/>
      <w:r>
        <w:rPr>
          <w:rFonts w:ascii="宋体" w:eastAsia="宋体" w:hAnsi="宋体" w:cs="Times New Roman" w:hint="eastAsia"/>
          <w:bCs/>
          <w:sz w:val="24"/>
          <w:szCs w:val="24"/>
        </w:rPr>
        <w:t>后危机</w:t>
      </w:r>
      <w:proofErr w:type="gramEnd"/>
      <w:r>
        <w:rPr>
          <w:rFonts w:ascii="宋体" w:eastAsia="宋体" w:hAnsi="宋体" w:cs="Times New Roman" w:hint="eastAsia"/>
          <w:bCs/>
          <w:sz w:val="24"/>
          <w:szCs w:val="24"/>
        </w:rPr>
        <w:t xml:space="preserve">时代国外文化产业发展的趋势、经验和启示[J]. 当代世界与社会主义, 2019, 136(12): 19. </w:t>
      </w:r>
    </w:p>
    <w:p w14:paraId="7DA9F2D4" w14:textId="77777777" w:rsidR="0089417D" w:rsidRDefault="00C0458A">
      <w:pPr>
        <w:rPr>
          <w:rFonts w:ascii="宋体" w:eastAsia="宋体" w:hAnsi="宋体" w:cs="Times New Roman"/>
          <w:bCs/>
          <w:sz w:val="24"/>
          <w:szCs w:val="24"/>
        </w:rPr>
      </w:pPr>
      <w:r>
        <w:rPr>
          <w:rFonts w:ascii="宋体" w:eastAsia="宋体" w:hAnsi="宋体" w:cs="Times New Roman" w:hint="eastAsia"/>
          <w:bCs/>
          <w:sz w:val="24"/>
          <w:szCs w:val="24"/>
        </w:rPr>
        <w:t>［32］肖昕.动画产业化经营系统论[M].北京:中国传媒大学出版社,2019: 182-183.</w:t>
      </w:r>
    </w:p>
    <w:p w14:paraId="7BD5AFBD" w14:textId="77777777" w:rsidR="0089417D" w:rsidRDefault="00C0458A">
      <w:pPr>
        <w:rPr>
          <w:sz w:val="28"/>
          <w:szCs w:val="28"/>
        </w:rPr>
      </w:pPr>
      <w:r>
        <w:rPr>
          <w:rFonts w:ascii="宋体" w:eastAsia="宋体" w:hAnsi="宋体" w:cs="Times New Roman" w:hint="eastAsia"/>
          <w:bCs/>
          <w:sz w:val="24"/>
          <w:szCs w:val="24"/>
        </w:rPr>
        <w:t>［33］</w:t>
      </w:r>
      <w:r>
        <w:rPr>
          <w:rFonts w:ascii="宋体" w:eastAsia="宋体" w:hAnsi="宋体" w:cs="Times New Roman"/>
          <w:bCs/>
          <w:sz w:val="24"/>
          <w:szCs w:val="24"/>
        </w:rPr>
        <w:t>Edward</w:t>
      </w:r>
      <w:r>
        <w:rPr>
          <w:rFonts w:ascii="宋体" w:eastAsia="宋体" w:hAnsi="宋体" w:cs="Times New Roman" w:hint="eastAsia"/>
          <w:bCs/>
          <w:sz w:val="24"/>
          <w:szCs w:val="24"/>
        </w:rPr>
        <w:t xml:space="preserve"> </w:t>
      </w:r>
      <w:r>
        <w:rPr>
          <w:rFonts w:ascii="宋体" w:eastAsia="宋体" w:hAnsi="宋体" w:cs="Times New Roman"/>
          <w:bCs/>
          <w:sz w:val="24"/>
          <w:szCs w:val="24"/>
        </w:rPr>
        <w:t>E.</w:t>
      </w:r>
      <w:r>
        <w:rPr>
          <w:rFonts w:ascii="宋体" w:eastAsia="宋体" w:hAnsi="宋体" w:cs="Times New Roman" w:hint="eastAsia"/>
          <w:bCs/>
          <w:sz w:val="24"/>
          <w:szCs w:val="24"/>
        </w:rPr>
        <w:t xml:space="preserve"> Lea </w:t>
      </w:r>
      <w:r>
        <w:rPr>
          <w:rFonts w:ascii="宋体" w:eastAsia="宋体" w:hAnsi="宋体" w:cs="Times New Roman"/>
          <w:bCs/>
          <w:sz w:val="24"/>
          <w:szCs w:val="24"/>
        </w:rPr>
        <w:t xml:space="preserve">&amp; Michael </w:t>
      </w:r>
      <w:proofErr w:type="gramStart"/>
      <w:r>
        <w:rPr>
          <w:rFonts w:ascii="宋体" w:eastAsia="宋体" w:hAnsi="宋体" w:cs="Times New Roman"/>
          <w:bCs/>
          <w:sz w:val="24"/>
          <w:szCs w:val="24"/>
        </w:rPr>
        <w:t>The</w:t>
      </w:r>
      <w:proofErr w:type="gramEnd"/>
      <w:r>
        <w:rPr>
          <w:rFonts w:ascii="宋体" w:eastAsia="宋体" w:hAnsi="宋体" w:cs="Times New Roman"/>
          <w:bCs/>
          <w:sz w:val="24"/>
          <w:szCs w:val="24"/>
        </w:rPr>
        <w:t xml:space="preserve"> Economic Geography of the Internet Age. Location of International</w:t>
      </w:r>
      <w:r>
        <w:rPr>
          <w:rFonts w:ascii="宋体" w:eastAsia="宋体" w:hAnsi="宋体" w:cs="Times New Roman" w:hint="eastAsia"/>
          <w:bCs/>
          <w:sz w:val="24"/>
          <w:szCs w:val="24"/>
        </w:rPr>
        <w:t xml:space="preserve"> </w:t>
      </w:r>
      <w:r>
        <w:rPr>
          <w:rFonts w:ascii="宋体" w:eastAsia="宋体" w:hAnsi="宋体" w:cs="Times New Roman"/>
          <w:bCs/>
          <w:sz w:val="24"/>
          <w:szCs w:val="24"/>
        </w:rPr>
        <w:t>Business Activities, 201</w:t>
      </w:r>
      <w:r>
        <w:rPr>
          <w:rFonts w:ascii="宋体" w:eastAsia="宋体" w:hAnsi="宋体" w:cs="Times New Roman" w:hint="eastAsia"/>
          <w:bCs/>
          <w:sz w:val="24"/>
          <w:szCs w:val="24"/>
        </w:rPr>
        <w:t>9</w:t>
      </w:r>
      <w:r>
        <w:rPr>
          <w:rFonts w:ascii="宋体" w:eastAsia="宋体" w:hAnsi="宋体" w:cs="Times New Roman"/>
          <w:bCs/>
          <w:sz w:val="24"/>
          <w:szCs w:val="24"/>
        </w:rPr>
        <w:t>:63-93</w:t>
      </w:r>
    </w:p>
    <w:p w14:paraId="4FC3E842" w14:textId="77777777" w:rsidR="0089417D" w:rsidRDefault="0089417D">
      <w:pPr>
        <w:ind w:firstLineChars="200" w:firstLine="560"/>
        <w:rPr>
          <w:rFonts w:ascii="宋体" w:eastAsia="宋体" w:hAnsi="宋体" w:cs="Times New Roman"/>
          <w:color w:val="2B2B2B"/>
          <w:sz w:val="28"/>
          <w:szCs w:val="28"/>
          <w:shd w:val="clear" w:color="auto" w:fill="FFFFFF"/>
        </w:rPr>
      </w:pPr>
    </w:p>
    <w:p w14:paraId="29B21CE5" w14:textId="77777777" w:rsidR="0089417D" w:rsidRDefault="0089417D">
      <w:pPr>
        <w:rPr>
          <w:rFonts w:ascii="宋体" w:eastAsia="宋体" w:hAnsi="宋体" w:cs="Times New Roman"/>
          <w:color w:val="2B2B2B"/>
          <w:sz w:val="28"/>
          <w:szCs w:val="28"/>
          <w:shd w:val="clear" w:color="auto" w:fill="FFFFFF"/>
        </w:rPr>
      </w:pPr>
    </w:p>
    <w:p w14:paraId="310B4CC4" w14:textId="77777777" w:rsidR="0089417D" w:rsidRDefault="0089417D">
      <w:pPr>
        <w:rPr>
          <w:rFonts w:ascii="宋体" w:eastAsia="宋体" w:hAnsi="宋体" w:cs="Times New Roman"/>
          <w:color w:val="2B2B2B"/>
          <w:sz w:val="28"/>
          <w:szCs w:val="28"/>
          <w:shd w:val="clear" w:color="auto" w:fill="FFFFFF"/>
        </w:rPr>
      </w:pPr>
    </w:p>
    <w:p w14:paraId="198CD14C" w14:textId="77777777" w:rsidR="0089417D" w:rsidRDefault="0089417D">
      <w:pPr>
        <w:rPr>
          <w:rFonts w:ascii="Times New Roman" w:eastAsia="宋体" w:hAnsi="Times New Roman" w:cs="Times New Roman"/>
          <w:sz w:val="28"/>
          <w:szCs w:val="28"/>
        </w:rPr>
      </w:pPr>
    </w:p>
    <w:p w14:paraId="4A461F22" w14:textId="77777777" w:rsidR="0089417D" w:rsidRDefault="0089417D">
      <w:pPr>
        <w:rPr>
          <w:sz w:val="28"/>
          <w:szCs w:val="28"/>
        </w:rPr>
      </w:pPr>
    </w:p>
    <w:p w14:paraId="7F2542F9" w14:textId="77777777" w:rsidR="0089417D" w:rsidRDefault="0089417D">
      <w:pPr>
        <w:rPr>
          <w:rFonts w:eastAsiaTheme="minorHAnsi"/>
          <w:sz w:val="28"/>
          <w:szCs w:val="28"/>
        </w:rPr>
      </w:pPr>
    </w:p>
    <w:p w14:paraId="538752AD" w14:textId="77777777" w:rsidR="0089417D" w:rsidRDefault="0089417D"/>
    <w:sectPr w:rsidR="0089417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杨 忆" w:date="2021-10-27T19:29:00Z" w:initials="杨">
    <w:p w14:paraId="7BAAF5DE" w14:textId="77777777" w:rsidR="00242306" w:rsidRDefault="00242306">
      <w:pPr>
        <w:pStyle w:val="a3"/>
      </w:pPr>
      <w:r>
        <w:rPr>
          <w:rStyle w:val="a6"/>
        </w:rPr>
        <w:annotationRef/>
      </w:r>
      <w:r>
        <w:rPr>
          <w:rFonts w:hint="eastAsia"/>
        </w:rPr>
        <w:t>接受修订</w:t>
      </w:r>
    </w:p>
  </w:comment>
  <w:comment w:id="3" w:author="杨 忆" w:date="2021-10-27T19:31:00Z" w:initials="杨">
    <w:p w14:paraId="397B3E34" w14:textId="7774D56C" w:rsidR="00242306" w:rsidRDefault="00242306">
      <w:pPr>
        <w:pStyle w:val="a3"/>
      </w:pPr>
      <w:r>
        <w:rPr>
          <w:rFonts w:hint="eastAsia"/>
        </w:rPr>
        <w:t>上次已经提过一次这里要修改！——</w:t>
      </w:r>
      <w:r>
        <w:rPr>
          <w:rStyle w:val="a6"/>
        </w:rPr>
        <w:annotationRef/>
      </w:r>
      <w:r>
        <w:rPr>
          <w:rFonts w:hint="eastAsia"/>
        </w:rPr>
        <w:t>补充这点体现了理论上的什么意义？目前的没有体现出理论意义</w:t>
      </w:r>
    </w:p>
  </w:comment>
  <w:comment w:id="4" w:author="杨 忆" w:date="2021-10-27T19:35:00Z" w:initials="杨">
    <w:p w14:paraId="285A6129" w14:textId="219EBDAC" w:rsidR="00242306" w:rsidRDefault="00242306">
      <w:pPr>
        <w:pStyle w:val="a3"/>
      </w:pPr>
      <w:r>
        <w:rPr>
          <w:rStyle w:val="a6"/>
        </w:rPr>
        <w:annotationRef/>
      </w:r>
      <w:r>
        <w:rPr>
          <w:rFonts w:hint="eastAsia"/>
        </w:rPr>
        <w:t>实际意义帮你改了很多，看一下是否是你的本意，若没问题，一定接受修订！</w:t>
      </w:r>
    </w:p>
  </w:comment>
  <w:comment w:id="32" w:author="杨 忆" w:date="2021-10-27T19:44:00Z" w:initials="杨">
    <w:p w14:paraId="12B31DBA" w14:textId="05265D67" w:rsidR="00242306" w:rsidRDefault="00242306">
      <w:pPr>
        <w:pStyle w:val="a3"/>
      </w:pPr>
      <w:r>
        <w:rPr>
          <w:rStyle w:val="a6"/>
        </w:rPr>
        <w:annotationRef/>
      </w:r>
      <w:r>
        <w:rPr>
          <w:rFonts w:hint="eastAsia"/>
        </w:rPr>
        <w:t>样本要具体数字，不能写含糊的“左右”这样的字眼</w:t>
      </w:r>
    </w:p>
  </w:comment>
  <w:comment w:id="34" w:author="杨 忆" w:date="2021-10-27T19:48:00Z" w:initials="杨">
    <w:p w14:paraId="4596DA01" w14:textId="1B7C6599" w:rsidR="00242306" w:rsidRDefault="00242306">
      <w:pPr>
        <w:pStyle w:val="a3"/>
      </w:pPr>
      <w:r>
        <w:rPr>
          <w:rStyle w:val="a6"/>
        </w:rPr>
        <w:annotationRef/>
      </w:r>
      <w:r>
        <w:rPr>
          <w:rFonts w:hint="eastAsia"/>
        </w:rPr>
        <w:t>下面这段接受修订</w:t>
      </w:r>
    </w:p>
  </w:comment>
  <w:comment w:id="38" w:author="杨 忆" w:date="2021-10-27T19:49:00Z" w:initials="杨">
    <w:p w14:paraId="08E906B1" w14:textId="2AA8732D" w:rsidR="00242306" w:rsidRDefault="00242306">
      <w:pPr>
        <w:pStyle w:val="a3"/>
      </w:pPr>
      <w:r>
        <w:rPr>
          <w:rStyle w:val="a6"/>
        </w:rPr>
        <w:annotationRef/>
      </w:r>
      <w:r>
        <w:rPr>
          <w:rFonts w:hint="eastAsia"/>
        </w:rPr>
        <w:t>因为实证部分修改了，故要看研究方法有没有调整？确定一下上述方法在行文中都用到了吗？若没用到则删除没用到的，补充确实用到的。</w:t>
      </w:r>
    </w:p>
  </w:comment>
  <w:comment w:id="75" w:author="杨 忆" w:date="2021-10-27T20:27:00Z" w:initials="杨">
    <w:p w14:paraId="51A62D02" w14:textId="49CD7A4C" w:rsidR="00242306" w:rsidRDefault="00242306">
      <w:pPr>
        <w:pStyle w:val="a3"/>
      </w:pPr>
      <w:r>
        <w:rPr>
          <w:rStyle w:val="a6"/>
        </w:rPr>
        <w:annotationRef/>
      </w:r>
      <w:r>
        <w:rPr>
          <w:rFonts w:hint="eastAsia"/>
        </w:rPr>
        <w:t>这里要说动</w:t>
      </w:r>
      <w:proofErr w:type="gramStart"/>
      <w:r>
        <w:rPr>
          <w:rFonts w:hint="eastAsia"/>
        </w:rPr>
        <w:t>漫企业</w:t>
      </w:r>
      <w:proofErr w:type="gramEnd"/>
      <w:r>
        <w:rPr>
          <w:rFonts w:hint="eastAsia"/>
        </w:rPr>
        <w:t>的什么？数量还是规模还是什么？补充完整。</w:t>
      </w:r>
    </w:p>
  </w:comment>
  <w:comment w:id="85" w:author="杨 忆" w:date="2021-10-27T20:29:00Z" w:initials="杨">
    <w:p w14:paraId="2391FE1F" w14:textId="5116CB9C" w:rsidR="00242306" w:rsidRDefault="00242306">
      <w:pPr>
        <w:pStyle w:val="a3"/>
      </w:pPr>
      <w:r>
        <w:rPr>
          <w:rStyle w:val="a6"/>
        </w:rPr>
        <w:annotationRef/>
      </w:r>
      <w:r>
        <w:rPr>
          <w:rFonts w:hint="eastAsia"/>
        </w:rPr>
        <w:t>将这个数字写到前面问卷方法那里。</w:t>
      </w:r>
    </w:p>
  </w:comment>
  <w:comment w:id="98" w:author="杨 忆" w:date="2021-10-27T20:37:00Z" w:initials="杨">
    <w:p w14:paraId="274C47D3" w14:textId="14F0ECDE" w:rsidR="00242306" w:rsidRDefault="00242306">
      <w:pPr>
        <w:pStyle w:val="a3"/>
      </w:pPr>
      <w:r>
        <w:rPr>
          <w:rStyle w:val="a6"/>
        </w:rPr>
        <w:annotationRef/>
      </w:r>
      <w:r>
        <w:rPr>
          <w:rFonts w:hint="eastAsia"/>
        </w:rPr>
        <w:t>这部分行文中，多次提及政府和企业应……，这些实际也是推进发展的建议，注意对应到最后一章建议中，针对这些展开提出具体建议。</w:t>
      </w:r>
    </w:p>
  </w:comment>
  <w:comment w:id="125" w:author="杨 忆" w:date="2021-10-27T20:40:00Z" w:initials="杨">
    <w:p w14:paraId="268181B2" w14:textId="7086F765" w:rsidR="00242306" w:rsidRDefault="00242306">
      <w:pPr>
        <w:pStyle w:val="a3"/>
      </w:pPr>
      <w:r>
        <w:rPr>
          <w:rStyle w:val="a6"/>
        </w:rPr>
        <w:annotationRef/>
      </w:r>
      <w:r>
        <w:rPr>
          <w:rFonts w:hint="eastAsia"/>
        </w:rPr>
        <w:t>不要过于直接提及敏感话题，帮你改的柔和一些。你再看看是否是你要表达的本意。若是，请接受修订。</w:t>
      </w:r>
    </w:p>
  </w:comment>
  <w:comment w:id="312" w:author="杨 忆" w:date="2021-10-28T16:09:00Z" w:initials="杨">
    <w:p w14:paraId="4FCEB6CF" w14:textId="428C63E1" w:rsidR="00242306" w:rsidRDefault="00242306">
      <w:pPr>
        <w:pStyle w:val="a3"/>
      </w:pPr>
      <w:r>
        <w:rPr>
          <w:rStyle w:val="a6"/>
        </w:rPr>
        <w:annotationRef/>
      </w:r>
      <w:r w:rsidR="007A3E21">
        <w:rPr>
          <w:rFonts w:hint="eastAsia"/>
        </w:rPr>
        <w:t>1</w:t>
      </w:r>
      <w:r w:rsidR="007A3E21">
        <w:t>.</w:t>
      </w:r>
      <w:r>
        <w:rPr>
          <w:rFonts w:hint="eastAsia"/>
        </w:rPr>
        <w:t>不能以电影代替</w:t>
      </w:r>
      <w:proofErr w:type="gramStart"/>
      <w:r>
        <w:rPr>
          <w:rFonts w:hint="eastAsia"/>
        </w:rPr>
        <w:t>整个动漫产业</w:t>
      </w:r>
      <w:proofErr w:type="gramEnd"/>
      <w:r>
        <w:rPr>
          <w:rFonts w:hint="eastAsia"/>
        </w:rPr>
        <w:t>，这部分需要按电话沟通的重新做</w:t>
      </w:r>
      <w:r w:rsidR="007A3E21">
        <w:rPr>
          <w:rFonts w:hint="eastAsia"/>
        </w:rPr>
        <w:t>实证</w:t>
      </w:r>
      <w:r>
        <w:rPr>
          <w:rFonts w:hint="eastAsia"/>
        </w:rPr>
        <w:t>。</w:t>
      </w:r>
    </w:p>
    <w:p w14:paraId="1EE07A58" w14:textId="5E519DF5" w:rsidR="007A3E21" w:rsidRDefault="007A3E21">
      <w:pPr>
        <w:pStyle w:val="a3"/>
        <w:rPr>
          <w:rFonts w:hint="eastAsia"/>
        </w:rPr>
      </w:pPr>
      <w:r>
        <w:rPr>
          <w:rFonts w:hint="eastAsia"/>
        </w:rPr>
        <w:t>2</w:t>
      </w:r>
      <w:r>
        <w:t>.</w:t>
      </w:r>
      <w:r>
        <w:rPr>
          <w:rFonts w:hint="eastAsia"/>
        </w:rPr>
        <w:t>实证分析单独列一章。具体体例在4</w:t>
      </w:r>
      <w:r>
        <w:t>.2.2</w:t>
      </w:r>
      <w:r>
        <w:rPr>
          <w:rFonts w:hint="eastAsia"/>
        </w:rPr>
        <w:t>标题批注里给出了建议。</w:t>
      </w:r>
    </w:p>
    <w:p w14:paraId="30D124C6" w14:textId="30697660" w:rsidR="00242306" w:rsidRDefault="007A3E21">
      <w:pPr>
        <w:pStyle w:val="a3"/>
        <w:rPr>
          <w:rFonts w:hint="eastAsia"/>
        </w:rPr>
      </w:pPr>
      <w:r>
        <w:rPr>
          <w:rFonts w:hint="eastAsia"/>
        </w:rPr>
        <w:t>3</w:t>
      </w:r>
      <w:r>
        <w:t>.</w:t>
      </w:r>
      <w:r w:rsidR="00242306">
        <w:rPr>
          <w:rFonts w:hint="eastAsia"/>
        </w:rPr>
        <w:t>实证分析，可以体现新媒体时代影响因素如何影响</w:t>
      </w:r>
      <w:proofErr w:type="gramStart"/>
      <w:r w:rsidR="00242306">
        <w:rPr>
          <w:rFonts w:hint="eastAsia"/>
        </w:rPr>
        <w:t>动漫产业</w:t>
      </w:r>
      <w:proofErr w:type="gramEnd"/>
      <w:r w:rsidR="00242306">
        <w:rPr>
          <w:rFonts w:hint="eastAsia"/>
        </w:rPr>
        <w:t>发展，也可以体现新媒体时代</w:t>
      </w:r>
      <w:proofErr w:type="gramStart"/>
      <w:r w:rsidR="00242306">
        <w:rPr>
          <w:rFonts w:hint="eastAsia"/>
        </w:rPr>
        <w:t>动漫产业</w:t>
      </w:r>
      <w:proofErr w:type="gramEnd"/>
      <w:r w:rsidR="00242306">
        <w:rPr>
          <w:rFonts w:hint="eastAsia"/>
        </w:rPr>
        <w:t>的发展机理。二选</w:t>
      </w:r>
      <w:proofErr w:type="gramStart"/>
      <w:r w:rsidR="00242306">
        <w:rPr>
          <w:rFonts w:hint="eastAsia"/>
        </w:rPr>
        <w:t>一</w:t>
      </w:r>
      <w:proofErr w:type="gramEnd"/>
      <w:r w:rsidR="00242306">
        <w:rPr>
          <w:rFonts w:hint="eastAsia"/>
        </w:rPr>
        <w:t>即可。</w:t>
      </w:r>
      <w:r>
        <w:rPr>
          <w:rFonts w:hint="eastAsia"/>
        </w:rPr>
        <w:t>选择影响因素的影响部分有问卷为基础，建议选影响因素，变量可以选择4-</w:t>
      </w:r>
      <w:r>
        <w:t>5</w:t>
      </w:r>
      <w:r>
        <w:rPr>
          <w:rFonts w:hint="eastAsia"/>
        </w:rPr>
        <w:t>个，实在找不到数据的可以解释一下然后选最重要的4-</w:t>
      </w:r>
      <w:r>
        <w:t>5</w:t>
      </w:r>
      <w:r>
        <w:rPr>
          <w:rFonts w:hint="eastAsia"/>
        </w:rPr>
        <w:t>个做。但时间序列要至少2</w:t>
      </w:r>
      <w:r>
        <w:t>5</w:t>
      </w:r>
      <w:r>
        <w:rPr>
          <w:rFonts w:hint="eastAsia"/>
        </w:rPr>
        <w:t>年的数据。</w:t>
      </w:r>
    </w:p>
  </w:comment>
  <w:comment w:id="313" w:author="杨 忆" w:date="2021-10-28T16:12:00Z" w:initials="杨">
    <w:p w14:paraId="6C74A398" w14:textId="72A43FBA" w:rsidR="00242306" w:rsidRDefault="00242306">
      <w:pPr>
        <w:pStyle w:val="a3"/>
      </w:pPr>
      <w:r>
        <w:rPr>
          <w:rStyle w:val="a6"/>
        </w:rPr>
        <w:annotationRef/>
      </w:r>
      <w:r>
        <w:rPr>
          <w:rFonts w:hint="eastAsia"/>
        </w:rPr>
        <w:t>1</w:t>
      </w:r>
      <w:r>
        <w:t>.</w:t>
      </w:r>
      <w:r>
        <w:rPr>
          <w:rFonts w:hint="eastAsia"/>
        </w:rPr>
        <w:t>选择变量要有依据（本文可以依据前面的问卷调查结果）；</w:t>
      </w:r>
      <w:r w:rsidR="00D57786">
        <w:rPr>
          <w:rFonts w:hint="eastAsia"/>
        </w:rPr>
        <w:t>你需要看一篇论文的实证的体例，然后从数据来源、变量选取、模型构建等方面展开实证分析。</w:t>
      </w:r>
      <w:bookmarkStart w:id="314" w:name="_GoBack"/>
      <w:bookmarkEnd w:id="314"/>
    </w:p>
    <w:p w14:paraId="7A9D3CD4" w14:textId="77777777" w:rsidR="00242306" w:rsidRDefault="00242306">
      <w:pPr>
        <w:pStyle w:val="a3"/>
      </w:pPr>
      <w:r>
        <w:rPr>
          <w:rFonts w:hint="eastAsia"/>
        </w:rPr>
        <w:t>2</w:t>
      </w:r>
      <w:r>
        <w:t>.</w:t>
      </w:r>
      <w:r>
        <w:rPr>
          <w:rFonts w:hint="eastAsia"/>
        </w:rPr>
        <w:t>模型构建，要附加解释模型中每个符号代表什么；</w:t>
      </w:r>
    </w:p>
    <w:p w14:paraId="54AF432F" w14:textId="77777777" w:rsidR="00242306" w:rsidRDefault="00242306">
      <w:pPr>
        <w:pStyle w:val="a3"/>
      </w:pPr>
      <w:r>
        <w:t>3.</w:t>
      </w:r>
      <w:r>
        <w:rPr>
          <w:rFonts w:hint="eastAsia"/>
        </w:rPr>
        <w:t>要补充基础数据来源，即用表格的形式体现至少2</w:t>
      </w:r>
      <w:r>
        <w:t>5</w:t>
      </w:r>
      <w:r>
        <w:rPr>
          <w:rFonts w:hint="eastAsia"/>
        </w:rPr>
        <w:t>年的相关数据，作为进一步分析的基础；</w:t>
      </w:r>
    </w:p>
    <w:p w14:paraId="04ED7490" w14:textId="77777777" w:rsidR="00242306" w:rsidRDefault="00242306">
      <w:pPr>
        <w:pStyle w:val="a3"/>
      </w:pPr>
      <w:r>
        <w:rPr>
          <w:rFonts w:hint="eastAsia"/>
        </w:rPr>
        <w:t>4</w:t>
      </w:r>
      <w:r>
        <w:t>.</w:t>
      </w:r>
      <w:r>
        <w:rPr>
          <w:rFonts w:hint="eastAsia"/>
        </w:rPr>
        <w:t>给出通过软件运行的结果</w:t>
      </w:r>
    </w:p>
    <w:p w14:paraId="45491681" w14:textId="77777777" w:rsidR="00242306" w:rsidRDefault="00242306">
      <w:pPr>
        <w:pStyle w:val="a3"/>
      </w:pPr>
      <w:r>
        <w:rPr>
          <w:rFonts w:hint="eastAsia"/>
        </w:rPr>
        <w:t>5</w:t>
      </w:r>
      <w:r>
        <w:t>.</w:t>
      </w:r>
      <w:r>
        <w:rPr>
          <w:rFonts w:hint="eastAsia"/>
        </w:rPr>
        <w:t>进行统计检验及计量的自相关、异方差、多重共线性的检验。</w:t>
      </w:r>
    </w:p>
    <w:p w14:paraId="240C0EB0" w14:textId="77777777" w:rsidR="00242306" w:rsidRDefault="00242306">
      <w:pPr>
        <w:pStyle w:val="a3"/>
      </w:pPr>
      <w:r>
        <w:rPr>
          <w:rFonts w:hint="eastAsia"/>
        </w:rPr>
        <w:t>6</w:t>
      </w:r>
      <w:r>
        <w:t>.</w:t>
      </w:r>
      <w:r>
        <w:rPr>
          <w:rFonts w:hint="eastAsia"/>
        </w:rPr>
        <w:t>全部通过后，给出实证的结果及分析。</w:t>
      </w:r>
    </w:p>
    <w:p w14:paraId="046BDB39" w14:textId="72E9A7EE" w:rsidR="00242306" w:rsidRDefault="00242306">
      <w:pPr>
        <w:pStyle w:val="a3"/>
        <w:rPr>
          <w:rFonts w:hint="eastAsia"/>
        </w:rPr>
      </w:pPr>
      <w:r>
        <w:rPr>
          <w:rFonts w:hint="eastAsia"/>
        </w:rPr>
        <w:t>7</w:t>
      </w:r>
      <w:r>
        <w:t>.</w:t>
      </w:r>
      <w:r>
        <w:rPr>
          <w:rFonts w:hint="eastAsia"/>
        </w:rPr>
        <w:t>应用其结论并结合前面分析得出的产业发展中存在的问题提出针对性的发展建议。</w:t>
      </w:r>
    </w:p>
  </w:comment>
  <w:comment w:id="315" w:author="杨 忆" w:date="2021-10-28T16:17:00Z" w:initials="杨">
    <w:p w14:paraId="08DC578A" w14:textId="67F89272" w:rsidR="00242306" w:rsidRDefault="00242306">
      <w:pPr>
        <w:pStyle w:val="a3"/>
      </w:pPr>
      <w:r>
        <w:rPr>
          <w:rStyle w:val="a6"/>
        </w:rPr>
        <w:annotationRef/>
      </w:r>
      <w:r>
        <w:rPr>
          <w:rFonts w:hint="eastAsia"/>
        </w:rPr>
        <w:t>这部分待实证部分做完后</w:t>
      </w:r>
      <w:r w:rsidR="007A3E21">
        <w:rPr>
          <w:rFonts w:hint="eastAsia"/>
        </w:rPr>
        <w:t>，结合实证的</w:t>
      </w:r>
      <w:r w:rsidR="007A3E21">
        <w:rPr>
          <w:rFonts w:hint="eastAsia"/>
        </w:rPr>
        <w:t>结论并结合前面</w:t>
      </w:r>
      <w:r w:rsidR="007A3E21">
        <w:rPr>
          <w:rFonts w:hint="eastAsia"/>
        </w:rPr>
        <w:t>几章</w:t>
      </w:r>
      <w:r w:rsidR="007A3E21">
        <w:rPr>
          <w:rFonts w:hint="eastAsia"/>
        </w:rPr>
        <w:t>分析得出的产业发展中存在的问题提出针对性的发展建议。</w:t>
      </w:r>
      <w:r w:rsidR="007A3E21">
        <w:rPr>
          <w:rFonts w:hint="eastAsia"/>
        </w:rPr>
        <w:t>即重新整理顺序并对应前面提及的问题及实证结论。</w:t>
      </w:r>
    </w:p>
  </w:comment>
  <w:comment w:id="316" w:author="杨 忆" w:date="2021-10-28T16:20:00Z" w:initials="杨">
    <w:p w14:paraId="73A99DA0" w14:textId="12D7C561" w:rsidR="007A3E21" w:rsidRDefault="007A3E21">
      <w:pPr>
        <w:pStyle w:val="a3"/>
      </w:pPr>
      <w:r>
        <w:rPr>
          <w:rStyle w:val="a6"/>
        </w:rPr>
        <w:annotationRef/>
      </w:r>
      <w:r>
        <w:rPr>
          <w:rFonts w:hint="eastAsia"/>
        </w:rPr>
        <w:t>这章可以与现有的第五章合并，改为结论及建议。目前的第一段放在开头，然后具体提出目前的第五章中的建议，然后是目前第六章中的最后一段。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AAF5DE" w15:done="0"/>
  <w15:commentEx w15:paraId="397B3E34" w15:done="0"/>
  <w15:commentEx w15:paraId="285A6129" w15:done="0"/>
  <w15:commentEx w15:paraId="12B31DBA" w15:done="0"/>
  <w15:commentEx w15:paraId="4596DA01" w15:done="0"/>
  <w15:commentEx w15:paraId="08E906B1" w15:done="0"/>
  <w15:commentEx w15:paraId="51A62D02" w15:done="0"/>
  <w15:commentEx w15:paraId="2391FE1F" w15:done="0"/>
  <w15:commentEx w15:paraId="274C47D3" w15:done="0"/>
  <w15:commentEx w15:paraId="268181B2" w15:done="0"/>
  <w15:commentEx w15:paraId="30D124C6" w15:done="0"/>
  <w15:commentEx w15:paraId="046BDB39" w15:done="0"/>
  <w15:commentEx w15:paraId="08DC578A" w15:done="0"/>
  <w15:commentEx w15:paraId="73A99DA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ngLiU">
    <w:altName w:val="細明體"/>
    <w:panose1 w:val="02010609000101010101"/>
    <w:charset w:val="00"/>
    <w:family w:val="roman"/>
    <w:pitch w:val="default"/>
    <w:sig w:usb0="00000000"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977549A"/>
    <w:multiLevelType w:val="singleLevel"/>
    <w:tmpl w:val="A977549A"/>
    <w:lvl w:ilvl="0">
      <w:start w:val="3"/>
      <w:numFmt w:val="chineseCounting"/>
      <w:suff w:val="nothing"/>
      <w:lvlText w:val="第%1，"/>
      <w:lvlJc w:val="left"/>
      <w:rPr>
        <w:rFonts w:hint="eastAsia"/>
      </w:rPr>
    </w:lvl>
  </w:abstractNum>
  <w:abstractNum w:abstractNumId="1" w15:restartNumberingAfterBreak="0">
    <w:nsid w:val="D002A023"/>
    <w:multiLevelType w:val="singleLevel"/>
    <w:tmpl w:val="D002A023"/>
    <w:lvl w:ilvl="0">
      <w:start w:val="1"/>
      <w:numFmt w:val="chineseCounting"/>
      <w:suff w:val="nothing"/>
      <w:lvlText w:val="第%1，"/>
      <w:lvlJc w:val="left"/>
      <w:rPr>
        <w:rFonts w:hint="eastAsia"/>
      </w:rPr>
    </w:lvl>
  </w:abstractNum>
  <w:abstractNum w:abstractNumId="2" w15:restartNumberingAfterBreak="0">
    <w:nsid w:val="2A4751C0"/>
    <w:multiLevelType w:val="singleLevel"/>
    <w:tmpl w:val="2A4751C0"/>
    <w:lvl w:ilvl="0">
      <w:start w:val="4"/>
      <w:numFmt w:val="chineseCounting"/>
      <w:suff w:val="space"/>
      <w:lvlText w:val="第%1章"/>
      <w:lvlJc w:val="left"/>
      <w:rPr>
        <w:rFonts w:hint="eastAsia"/>
      </w:rPr>
    </w:lvl>
  </w:abstractNum>
  <w:abstractNum w:abstractNumId="3" w15:restartNumberingAfterBreak="0">
    <w:nsid w:val="7C72F236"/>
    <w:multiLevelType w:val="singleLevel"/>
    <w:tmpl w:val="7C72F236"/>
    <w:lvl w:ilvl="0">
      <w:start w:val="1"/>
      <w:numFmt w:val="chineseCounting"/>
      <w:suff w:val="nothing"/>
      <w:lvlText w:val="第%1，"/>
      <w:lvlJc w:val="left"/>
      <w:rPr>
        <w:rFonts w:hint="eastAsia"/>
      </w:r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杨 忆">
    <w15:presenceInfo w15:providerId="Windows Live" w15:userId="a38ad7faa5625d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trackRevision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D0D28"/>
    <w:rsid w:val="000D32F7"/>
    <w:rsid w:val="000F6FC6"/>
    <w:rsid w:val="0013026A"/>
    <w:rsid w:val="0015095B"/>
    <w:rsid w:val="00172A27"/>
    <w:rsid w:val="001C6433"/>
    <w:rsid w:val="001E628B"/>
    <w:rsid w:val="001F20DF"/>
    <w:rsid w:val="00200FB3"/>
    <w:rsid w:val="00242306"/>
    <w:rsid w:val="00252A89"/>
    <w:rsid w:val="00287903"/>
    <w:rsid w:val="003A6759"/>
    <w:rsid w:val="003C79FB"/>
    <w:rsid w:val="00433E08"/>
    <w:rsid w:val="00454C00"/>
    <w:rsid w:val="00481EBA"/>
    <w:rsid w:val="004913A0"/>
    <w:rsid w:val="004E5D5C"/>
    <w:rsid w:val="00511730"/>
    <w:rsid w:val="0051220D"/>
    <w:rsid w:val="0052377A"/>
    <w:rsid w:val="006B1241"/>
    <w:rsid w:val="006F0F72"/>
    <w:rsid w:val="006F2758"/>
    <w:rsid w:val="00743893"/>
    <w:rsid w:val="00763020"/>
    <w:rsid w:val="00767256"/>
    <w:rsid w:val="007A3E21"/>
    <w:rsid w:val="0080441C"/>
    <w:rsid w:val="00817258"/>
    <w:rsid w:val="00826520"/>
    <w:rsid w:val="00832BEF"/>
    <w:rsid w:val="00885B31"/>
    <w:rsid w:val="0089417D"/>
    <w:rsid w:val="008D0411"/>
    <w:rsid w:val="008D4633"/>
    <w:rsid w:val="008F3B37"/>
    <w:rsid w:val="009036B9"/>
    <w:rsid w:val="00972261"/>
    <w:rsid w:val="00986377"/>
    <w:rsid w:val="00997FF5"/>
    <w:rsid w:val="009A178F"/>
    <w:rsid w:val="00A3266D"/>
    <w:rsid w:val="00A40E32"/>
    <w:rsid w:val="00A61651"/>
    <w:rsid w:val="00AA3ADD"/>
    <w:rsid w:val="00AB1376"/>
    <w:rsid w:val="00AF6DAF"/>
    <w:rsid w:val="00B128C5"/>
    <w:rsid w:val="00B65F4C"/>
    <w:rsid w:val="00BA13D0"/>
    <w:rsid w:val="00C0458A"/>
    <w:rsid w:val="00C1094D"/>
    <w:rsid w:val="00C2484C"/>
    <w:rsid w:val="00C46753"/>
    <w:rsid w:val="00C85185"/>
    <w:rsid w:val="00C87528"/>
    <w:rsid w:val="00D0139F"/>
    <w:rsid w:val="00D45927"/>
    <w:rsid w:val="00D5564D"/>
    <w:rsid w:val="00D57786"/>
    <w:rsid w:val="00D974A3"/>
    <w:rsid w:val="00DA19F9"/>
    <w:rsid w:val="00DF4297"/>
    <w:rsid w:val="00E2163C"/>
    <w:rsid w:val="00E272DD"/>
    <w:rsid w:val="00ED4B89"/>
    <w:rsid w:val="00ED5A03"/>
    <w:rsid w:val="00EE0BEB"/>
    <w:rsid w:val="00EF14C4"/>
    <w:rsid w:val="00F21F56"/>
    <w:rsid w:val="00F52211"/>
    <w:rsid w:val="00FB31EF"/>
    <w:rsid w:val="01082688"/>
    <w:rsid w:val="011E5CF2"/>
    <w:rsid w:val="01227A2E"/>
    <w:rsid w:val="01493205"/>
    <w:rsid w:val="019D2DD1"/>
    <w:rsid w:val="01A11AB6"/>
    <w:rsid w:val="01B32171"/>
    <w:rsid w:val="01B36733"/>
    <w:rsid w:val="01D3207E"/>
    <w:rsid w:val="020368C2"/>
    <w:rsid w:val="020E3CB9"/>
    <w:rsid w:val="02264B5D"/>
    <w:rsid w:val="02371520"/>
    <w:rsid w:val="02893A80"/>
    <w:rsid w:val="02E54243"/>
    <w:rsid w:val="030045CB"/>
    <w:rsid w:val="0340717B"/>
    <w:rsid w:val="0359535A"/>
    <w:rsid w:val="03954656"/>
    <w:rsid w:val="03A556E6"/>
    <w:rsid w:val="03AC7125"/>
    <w:rsid w:val="03BC1473"/>
    <w:rsid w:val="03BE1A84"/>
    <w:rsid w:val="03BE496E"/>
    <w:rsid w:val="03CE3C9C"/>
    <w:rsid w:val="03D50360"/>
    <w:rsid w:val="03D5143B"/>
    <w:rsid w:val="03DC3418"/>
    <w:rsid w:val="03EB40CD"/>
    <w:rsid w:val="04080A22"/>
    <w:rsid w:val="042B1351"/>
    <w:rsid w:val="046E5006"/>
    <w:rsid w:val="04802D0E"/>
    <w:rsid w:val="048673A3"/>
    <w:rsid w:val="04925A5C"/>
    <w:rsid w:val="04B0322B"/>
    <w:rsid w:val="04B52C27"/>
    <w:rsid w:val="04C11CD1"/>
    <w:rsid w:val="04C200E7"/>
    <w:rsid w:val="04CE673B"/>
    <w:rsid w:val="04D22CB6"/>
    <w:rsid w:val="04E1681F"/>
    <w:rsid w:val="05250EFB"/>
    <w:rsid w:val="054B0CFC"/>
    <w:rsid w:val="055F067F"/>
    <w:rsid w:val="058D4F20"/>
    <w:rsid w:val="058E64AC"/>
    <w:rsid w:val="059A18CF"/>
    <w:rsid w:val="05AC5FA8"/>
    <w:rsid w:val="05B1397D"/>
    <w:rsid w:val="05B4132D"/>
    <w:rsid w:val="05C0170A"/>
    <w:rsid w:val="05CA1030"/>
    <w:rsid w:val="05DF74C1"/>
    <w:rsid w:val="05E11688"/>
    <w:rsid w:val="05EA40E8"/>
    <w:rsid w:val="061533DD"/>
    <w:rsid w:val="061C7321"/>
    <w:rsid w:val="061D77C0"/>
    <w:rsid w:val="063F6251"/>
    <w:rsid w:val="067A0AC7"/>
    <w:rsid w:val="06B50670"/>
    <w:rsid w:val="06FB6918"/>
    <w:rsid w:val="072C0029"/>
    <w:rsid w:val="073B61CC"/>
    <w:rsid w:val="07410B99"/>
    <w:rsid w:val="07651915"/>
    <w:rsid w:val="07886E5B"/>
    <w:rsid w:val="078F2968"/>
    <w:rsid w:val="079A3A1A"/>
    <w:rsid w:val="07B13D23"/>
    <w:rsid w:val="07C409EA"/>
    <w:rsid w:val="07D95523"/>
    <w:rsid w:val="07E45A6B"/>
    <w:rsid w:val="081142B9"/>
    <w:rsid w:val="08146ABE"/>
    <w:rsid w:val="081F70AD"/>
    <w:rsid w:val="0848336B"/>
    <w:rsid w:val="08755E4E"/>
    <w:rsid w:val="0880694C"/>
    <w:rsid w:val="08842D11"/>
    <w:rsid w:val="089530C7"/>
    <w:rsid w:val="08A767BA"/>
    <w:rsid w:val="08B7196F"/>
    <w:rsid w:val="08C37518"/>
    <w:rsid w:val="08CE647F"/>
    <w:rsid w:val="08CF2584"/>
    <w:rsid w:val="09156391"/>
    <w:rsid w:val="091F59F9"/>
    <w:rsid w:val="0937205E"/>
    <w:rsid w:val="094848DB"/>
    <w:rsid w:val="09617280"/>
    <w:rsid w:val="096904E9"/>
    <w:rsid w:val="09711177"/>
    <w:rsid w:val="097808F3"/>
    <w:rsid w:val="09955808"/>
    <w:rsid w:val="09A96020"/>
    <w:rsid w:val="09CB046E"/>
    <w:rsid w:val="0A367ED7"/>
    <w:rsid w:val="0A3776E6"/>
    <w:rsid w:val="0A4D6BDE"/>
    <w:rsid w:val="0A6A66B9"/>
    <w:rsid w:val="0A754ADB"/>
    <w:rsid w:val="0A7A45AC"/>
    <w:rsid w:val="0A8A510D"/>
    <w:rsid w:val="0AA321C0"/>
    <w:rsid w:val="0AB07C99"/>
    <w:rsid w:val="0AD00DFC"/>
    <w:rsid w:val="0B1B7C58"/>
    <w:rsid w:val="0B262E4D"/>
    <w:rsid w:val="0B421575"/>
    <w:rsid w:val="0B676FF9"/>
    <w:rsid w:val="0B7F065E"/>
    <w:rsid w:val="0B806E27"/>
    <w:rsid w:val="0BBA5A72"/>
    <w:rsid w:val="0BC52F9C"/>
    <w:rsid w:val="0BCF0E1E"/>
    <w:rsid w:val="0BD61D8B"/>
    <w:rsid w:val="0BE11992"/>
    <w:rsid w:val="0BF25B02"/>
    <w:rsid w:val="0C386B2A"/>
    <w:rsid w:val="0C4F558C"/>
    <w:rsid w:val="0C627623"/>
    <w:rsid w:val="0C8C330F"/>
    <w:rsid w:val="0C923BD2"/>
    <w:rsid w:val="0CB730AE"/>
    <w:rsid w:val="0CB97CDA"/>
    <w:rsid w:val="0CBB0F7A"/>
    <w:rsid w:val="0CCE33F2"/>
    <w:rsid w:val="0CE513E9"/>
    <w:rsid w:val="0CE94E68"/>
    <w:rsid w:val="0CFA2BDE"/>
    <w:rsid w:val="0CFF5FD4"/>
    <w:rsid w:val="0D1C6D3E"/>
    <w:rsid w:val="0D2A64F8"/>
    <w:rsid w:val="0D6B2774"/>
    <w:rsid w:val="0D986D18"/>
    <w:rsid w:val="0DA65A88"/>
    <w:rsid w:val="0DB75CAF"/>
    <w:rsid w:val="0DD11641"/>
    <w:rsid w:val="0DF4611F"/>
    <w:rsid w:val="0E103DD2"/>
    <w:rsid w:val="0E136A2A"/>
    <w:rsid w:val="0E1F752B"/>
    <w:rsid w:val="0EB749C5"/>
    <w:rsid w:val="0EBC1846"/>
    <w:rsid w:val="0ECF0B9D"/>
    <w:rsid w:val="0EE4384F"/>
    <w:rsid w:val="0F2B06B0"/>
    <w:rsid w:val="0F375D8E"/>
    <w:rsid w:val="0F5765D5"/>
    <w:rsid w:val="0F5831F5"/>
    <w:rsid w:val="0F6452E7"/>
    <w:rsid w:val="0F754E1B"/>
    <w:rsid w:val="0F820490"/>
    <w:rsid w:val="0FAA70DC"/>
    <w:rsid w:val="0FD2179E"/>
    <w:rsid w:val="10076F0F"/>
    <w:rsid w:val="103B6612"/>
    <w:rsid w:val="104A5632"/>
    <w:rsid w:val="10583ED0"/>
    <w:rsid w:val="107A7D71"/>
    <w:rsid w:val="10A207B3"/>
    <w:rsid w:val="10A813A5"/>
    <w:rsid w:val="10B8142D"/>
    <w:rsid w:val="10C962AD"/>
    <w:rsid w:val="10D30B73"/>
    <w:rsid w:val="11244EEF"/>
    <w:rsid w:val="113A2ED7"/>
    <w:rsid w:val="114171F1"/>
    <w:rsid w:val="1148672A"/>
    <w:rsid w:val="115C35B0"/>
    <w:rsid w:val="115E5782"/>
    <w:rsid w:val="11707ACA"/>
    <w:rsid w:val="11AE29E5"/>
    <w:rsid w:val="11CF7A30"/>
    <w:rsid w:val="11D45A05"/>
    <w:rsid w:val="11DA002A"/>
    <w:rsid w:val="11DE2EAF"/>
    <w:rsid w:val="11EF077F"/>
    <w:rsid w:val="11F33486"/>
    <w:rsid w:val="11F72317"/>
    <w:rsid w:val="1210460D"/>
    <w:rsid w:val="124E67B0"/>
    <w:rsid w:val="12890EB7"/>
    <w:rsid w:val="12A6269E"/>
    <w:rsid w:val="12B218C5"/>
    <w:rsid w:val="12B529C2"/>
    <w:rsid w:val="12BB4458"/>
    <w:rsid w:val="12C91E9A"/>
    <w:rsid w:val="12EA2A1D"/>
    <w:rsid w:val="12FE70C3"/>
    <w:rsid w:val="13254973"/>
    <w:rsid w:val="1339122B"/>
    <w:rsid w:val="13434233"/>
    <w:rsid w:val="135A189D"/>
    <w:rsid w:val="13656BAC"/>
    <w:rsid w:val="136618B6"/>
    <w:rsid w:val="138041F6"/>
    <w:rsid w:val="139339D6"/>
    <w:rsid w:val="13A65284"/>
    <w:rsid w:val="13BB7C1C"/>
    <w:rsid w:val="13C0387F"/>
    <w:rsid w:val="14084BF2"/>
    <w:rsid w:val="1418483F"/>
    <w:rsid w:val="14194773"/>
    <w:rsid w:val="142B0E2D"/>
    <w:rsid w:val="14364C95"/>
    <w:rsid w:val="1461635D"/>
    <w:rsid w:val="14670B0E"/>
    <w:rsid w:val="146C5884"/>
    <w:rsid w:val="146E1D44"/>
    <w:rsid w:val="14753352"/>
    <w:rsid w:val="147630ED"/>
    <w:rsid w:val="147C448D"/>
    <w:rsid w:val="147D12A0"/>
    <w:rsid w:val="14A67ED6"/>
    <w:rsid w:val="14B35092"/>
    <w:rsid w:val="14BB5C05"/>
    <w:rsid w:val="14D34256"/>
    <w:rsid w:val="14E61338"/>
    <w:rsid w:val="14E62950"/>
    <w:rsid w:val="14FE4081"/>
    <w:rsid w:val="15190D77"/>
    <w:rsid w:val="151E0B9D"/>
    <w:rsid w:val="15246BF2"/>
    <w:rsid w:val="15266D41"/>
    <w:rsid w:val="15687FF3"/>
    <w:rsid w:val="15707D8D"/>
    <w:rsid w:val="157E0D7A"/>
    <w:rsid w:val="15836E54"/>
    <w:rsid w:val="15863AC7"/>
    <w:rsid w:val="15AA0A4D"/>
    <w:rsid w:val="163068C5"/>
    <w:rsid w:val="163F4064"/>
    <w:rsid w:val="16431B49"/>
    <w:rsid w:val="16532654"/>
    <w:rsid w:val="168941D3"/>
    <w:rsid w:val="168C2570"/>
    <w:rsid w:val="169E256A"/>
    <w:rsid w:val="16A74059"/>
    <w:rsid w:val="16B71D8A"/>
    <w:rsid w:val="16C53EDC"/>
    <w:rsid w:val="16E75093"/>
    <w:rsid w:val="16E81DFF"/>
    <w:rsid w:val="17042E64"/>
    <w:rsid w:val="171432DC"/>
    <w:rsid w:val="17240ECF"/>
    <w:rsid w:val="172B5DB2"/>
    <w:rsid w:val="17320F47"/>
    <w:rsid w:val="176D4237"/>
    <w:rsid w:val="17712573"/>
    <w:rsid w:val="17945546"/>
    <w:rsid w:val="17AC2C82"/>
    <w:rsid w:val="17C85CC6"/>
    <w:rsid w:val="17CB7225"/>
    <w:rsid w:val="17E54269"/>
    <w:rsid w:val="17EA3021"/>
    <w:rsid w:val="18004A20"/>
    <w:rsid w:val="180A5B90"/>
    <w:rsid w:val="181F0FEF"/>
    <w:rsid w:val="184C2971"/>
    <w:rsid w:val="185412BF"/>
    <w:rsid w:val="187633C7"/>
    <w:rsid w:val="18764CBF"/>
    <w:rsid w:val="18900499"/>
    <w:rsid w:val="18A279A2"/>
    <w:rsid w:val="18A75B04"/>
    <w:rsid w:val="18A87CB6"/>
    <w:rsid w:val="18C55F50"/>
    <w:rsid w:val="18E00834"/>
    <w:rsid w:val="1901050A"/>
    <w:rsid w:val="191415E9"/>
    <w:rsid w:val="192D3FE6"/>
    <w:rsid w:val="192E61C1"/>
    <w:rsid w:val="19437E0E"/>
    <w:rsid w:val="195406CF"/>
    <w:rsid w:val="196D5B2E"/>
    <w:rsid w:val="196F35D7"/>
    <w:rsid w:val="199032AF"/>
    <w:rsid w:val="19976410"/>
    <w:rsid w:val="19D132A2"/>
    <w:rsid w:val="19F254A6"/>
    <w:rsid w:val="19F956CB"/>
    <w:rsid w:val="1A2B1376"/>
    <w:rsid w:val="1A40387C"/>
    <w:rsid w:val="1A580789"/>
    <w:rsid w:val="1A9F3259"/>
    <w:rsid w:val="1AAA10D7"/>
    <w:rsid w:val="1ABC0C31"/>
    <w:rsid w:val="1ACB73E2"/>
    <w:rsid w:val="1AE64A14"/>
    <w:rsid w:val="1B175D9E"/>
    <w:rsid w:val="1B282102"/>
    <w:rsid w:val="1B31629B"/>
    <w:rsid w:val="1B664D1E"/>
    <w:rsid w:val="1B754312"/>
    <w:rsid w:val="1BA5225E"/>
    <w:rsid w:val="1BC41785"/>
    <w:rsid w:val="1BE20FD0"/>
    <w:rsid w:val="1BE25ABF"/>
    <w:rsid w:val="1BF371F4"/>
    <w:rsid w:val="1BFF69F0"/>
    <w:rsid w:val="1C1938E1"/>
    <w:rsid w:val="1C3A713A"/>
    <w:rsid w:val="1C44438E"/>
    <w:rsid w:val="1C5371F0"/>
    <w:rsid w:val="1C65267C"/>
    <w:rsid w:val="1C817896"/>
    <w:rsid w:val="1C8B771E"/>
    <w:rsid w:val="1CAF38B6"/>
    <w:rsid w:val="1CB34414"/>
    <w:rsid w:val="1CCF0633"/>
    <w:rsid w:val="1CFB75E7"/>
    <w:rsid w:val="1D092A52"/>
    <w:rsid w:val="1D140325"/>
    <w:rsid w:val="1D1D0EFC"/>
    <w:rsid w:val="1D1F0519"/>
    <w:rsid w:val="1D662197"/>
    <w:rsid w:val="1D6C57DC"/>
    <w:rsid w:val="1DCE77AF"/>
    <w:rsid w:val="1E142A8A"/>
    <w:rsid w:val="1E1A073E"/>
    <w:rsid w:val="1E1D7D65"/>
    <w:rsid w:val="1E322971"/>
    <w:rsid w:val="1E372125"/>
    <w:rsid w:val="1E3C14CC"/>
    <w:rsid w:val="1E4E3646"/>
    <w:rsid w:val="1E695103"/>
    <w:rsid w:val="1E724E00"/>
    <w:rsid w:val="1E7976B2"/>
    <w:rsid w:val="1E81140E"/>
    <w:rsid w:val="1E914C24"/>
    <w:rsid w:val="1EBE390E"/>
    <w:rsid w:val="1ED15A62"/>
    <w:rsid w:val="1EDF2B51"/>
    <w:rsid w:val="1EE714FF"/>
    <w:rsid w:val="1F0D4F4E"/>
    <w:rsid w:val="1F301FF1"/>
    <w:rsid w:val="1F3931E2"/>
    <w:rsid w:val="1F3E3AF6"/>
    <w:rsid w:val="1F5E17C9"/>
    <w:rsid w:val="1F6431BB"/>
    <w:rsid w:val="1FB25786"/>
    <w:rsid w:val="1FBD10E6"/>
    <w:rsid w:val="1FC11A68"/>
    <w:rsid w:val="1FC51A8E"/>
    <w:rsid w:val="1FC7493A"/>
    <w:rsid w:val="1FE06F34"/>
    <w:rsid w:val="1FF62C2F"/>
    <w:rsid w:val="1FFF1CB4"/>
    <w:rsid w:val="20010940"/>
    <w:rsid w:val="20066FC3"/>
    <w:rsid w:val="20235ABF"/>
    <w:rsid w:val="20280E47"/>
    <w:rsid w:val="20340FA2"/>
    <w:rsid w:val="204148F6"/>
    <w:rsid w:val="2048766E"/>
    <w:rsid w:val="20652F09"/>
    <w:rsid w:val="20681BF5"/>
    <w:rsid w:val="20770FAE"/>
    <w:rsid w:val="207A718A"/>
    <w:rsid w:val="210802C8"/>
    <w:rsid w:val="210E3D45"/>
    <w:rsid w:val="211F7AEE"/>
    <w:rsid w:val="21226DEA"/>
    <w:rsid w:val="213B7B11"/>
    <w:rsid w:val="213C1D1E"/>
    <w:rsid w:val="214A0721"/>
    <w:rsid w:val="215977D2"/>
    <w:rsid w:val="217F10BE"/>
    <w:rsid w:val="21987B75"/>
    <w:rsid w:val="21DF5F08"/>
    <w:rsid w:val="21E66718"/>
    <w:rsid w:val="221B2BD0"/>
    <w:rsid w:val="22806AB6"/>
    <w:rsid w:val="22846C0C"/>
    <w:rsid w:val="228E2A35"/>
    <w:rsid w:val="22A61106"/>
    <w:rsid w:val="22A63102"/>
    <w:rsid w:val="22AE7FC3"/>
    <w:rsid w:val="22CB4ADA"/>
    <w:rsid w:val="23495D34"/>
    <w:rsid w:val="23570CE9"/>
    <w:rsid w:val="23862172"/>
    <w:rsid w:val="23BB19B9"/>
    <w:rsid w:val="23BB7296"/>
    <w:rsid w:val="23C64B0F"/>
    <w:rsid w:val="24027074"/>
    <w:rsid w:val="240B3890"/>
    <w:rsid w:val="240C3D08"/>
    <w:rsid w:val="240E605F"/>
    <w:rsid w:val="241C6628"/>
    <w:rsid w:val="24436ED4"/>
    <w:rsid w:val="246E3864"/>
    <w:rsid w:val="24775C3C"/>
    <w:rsid w:val="24B3527E"/>
    <w:rsid w:val="24F9615D"/>
    <w:rsid w:val="251A17C6"/>
    <w:rsid w:val="252E34F4"/>
    <w:rsid w:val="252F77FC"/>
    <w:rsid w:val="253E2053"/>
    <w:rsid w:val="253F13BD"/>
    <w:rsid w:val="257C1082"/>
    <w:rsid w:val="259D09F3"/>
    <w:rsid w:val="259E0E9F"/>
    <w:rsid w:val="25BA36C6"/>
    <w:rsid w:val="25BD5A9D"/>
    <w:rsid w:val="25BD6D49"/>
    <w:rsid w:val="25ED02EF"/>
    <w:rsid w:val="25FF63E5"/>
    <w:rsid w:val="26004011"/>
    <w:rsid w:val="261072AC"/>
    <w:rsid w:val="26312F0D"/>
    <w:rsid w:val="26567972"/>
    <w:rsid w:val="265A5741"/>
    <w:rsid w:val="267943B4"/>
    <w:rsid w:val="26993BCF"/>
    <w:rsid w:val="26A165DE"/>
    <w:rsid w:val="27251AD1"/>
    <w:rsid w:val="27430002"/>
    <w:rsid w:val="274D160E"/>
    <w:rsid w:val="275210B6"/>
    <w:rsid w:val="275E0E0C"/>
    <w:rsid w:val="27776C35"/>
    <w:rsid w:val="2792212A"/>
    <w:rsid w:val="27A951EE"/>
    <w:rsid w:val="27DD19C6"/>
    <w:rsid w:val="27EA5425"/>
    <w:rsid w:val="27F66D98"/>
    <w:rsid w:val="27F852F7"/>
    <w:rsid w:val="280E17E7"/>
    <w:rsid w:val="283A0D5A"/>
    <w:rsid w:val="284367C7"/>
    <w:rsid w:val="284A69AE"/>
    <w:rsid w:val="2850413D"/>
    <w:rsid w:val="28555000"/>
    <w:rsid w:val="28954322"/>
    <w:rsid w:val="28956973"/>
    <w:rsid w:val="28B36120"/>
    <w:rsid w:val="28D450D3"/>
    <w:rsid w:val="28E40D3F"/>
    <w:rsid w:val="28F7592A"/>
    <w:rsid w:val="29042111"/>
    <w:rsid w:val="290955B1"/>
    <w:rsid w:val="291D02AE"/>
    <w:rsid w:val="2932546A"/>
    <w:rsid w:val="294C17DF"/>
    <w:rsid w:val="295F1553"/>
    <w:rsid w:val="29BA213C"/>
    <w:rsid w:val="29C00A69"/>
    <w:rsid w:val="29C05FF8"/>
    <w:rsid w:val="29D333C4"/>
    <w:rsid w:val="2A030DAB"/>
    <w:rsid w:val="2A227F9B"/>
    <w:rsid w:val="2A462578"/>
    <w:rsid w:val="2A5C2B8F"/>
    <w:rsid w:val="2A71653F"/>
    <w:rsid w:val="2A8B3C5C"/>
    <w:rsid w:val="2A9478ED"/>
    <w:rsid w:val="2A985802"/>
    <w:rsid w:val="2AA56909"/>
    <w:rsid w:val="2AB03F22"/>
    <w:rsid w:val="2ABE3EAA"/>
    <w:rsid w:val="2AEF1E8B"/>
    <w:rsid w:val="2AF73682"/>
    <w:rsid w:val="2AFE4C6E"/>
    <w:rsid w:val="2B563D73"/>
    <w:rsid w:val="2B604D0B"/>
    <w:rsid w:val="2B615D08"/>
    <w:rsid w:val="2B93507C"/>
    <w:rsid w:val="2BA82267"/>
    <w:rsid w:val="2BB008A5"/>
    <w:rsid w:val="2BB415E3"/>
    <w:rsid w:val="2BBB5078"/>
    <w:rsid w:val="2BC3344E"/>
    <w:rsid w:val="2BF845F0"/>
    <w:rsid w:val="2BFA7E83"/>
    <w:rsid w:val="2C20157C"/>
    <w:rsid w:val="2C3020A2"/>
    <w:rsid w:val="2C432A37"/>
    <w:rsid w:val="2C483780"/>
    <w:rsid w:val="2C5C2B32"/>
    <w:rsid w:val="2C9D014F"/>
    <w:rsid w:val="2CA55361"/>
    <w:rsid w:val="2CC9290C"/>
    <w:rsid w:val="2CD40FD3"/>
    <w:rsid w:val="2CF01B62"/>
    <w:rsid w:val="2D3A706A"/>
    <w:rsid w:val="2D474B7C"/>
    <w:rsid w:val="2D54532D"/>
    <w:rsid w:val="2D5E5DB7"/>
    <w:rsid w:val="2D8E30C3"/>
    <w:rsid w:val="2D9A398A"/>
    <w:rsid w:val="2DAD0F39"/>
    <w:rsid w:val="2DF90C5A"/>
    <w:rsid w:val="2E0961CD"/>
    <w:rsid w:val="2E3C73DA"/>
    <w:rsid w:val="2E496EEB"/>
    <w:rsid w:val="2E94557F"/>
    <w:rsid w:val="2EA20B9B"/>
    <w:rsid w:val="2EA51798"/>
    <w:rsid w:val="2EAF4AE4"/>
    <w:rsid w:val="2EBB213D"/>
    <w:rsid w:val="2EF4524B"/>
    <w:rsid w:val="2F0D088B"/>
    <w:rsid w:val="2F1D7EAD"/>
    <w:rsid w:val="2F230DE4"/>
    <w:rsid w:val="2F642C8A"/>
    <w:rsid w:val="2FA05415"/>
    <w:rsid w:val="2FAD6261"/>
    <w:rsid w:val="2FBA6EE0"/>
    <w:rsid w:val="2FD939DB"/>
    <w:rsid w:val="2FF276CE"/>
    <w:rsid w:val="30C76DD8"/>
    <w:rsid w:val="30E33CCC"/>
    <w:rsid w:val="3130585A"/>
    <w:rsid w:val="31582156"/>
    <w:rsid w:val="31920DC4"/>
    <w:rsid w:val="31AE79CD"/>
    <w:rsid w:val="31EB4438"/>
    <w:rsid w:val="31F31180"/>
    <w:rsid w:val="321C0AE6"/>
    <w:rsid w:val="32386573"/>
    <w:rsid w:val="323F5D10"/>
    <w:rsid w:val="325C186F"/>
    <w:rsid w:val="32811E49"/>
    <w:rsid w:val="328B2C0D"/>
    <w:rsid w:val="329B41C8"/>
    <w:rsid w:val="329D11CB"/>
    <w:rsid w:val="32C22E17"/>
    <w:rsid w:val="32FE68E4"/>
    <w:rsid w:val="333137A6"/>
    <w:rsid w:val="33382F15"/>
    <w:rsid w:val="333C6C33"/>
    <w:rsid w:val="335C0CA6"/>
    <w:rsid w:val="33742BCC"/>
    <w:rsid w:val="337625B4"/>
    <w:rsid w:val="33771CC9"/>
    <w:rsid w:val="33850ABE"/>
    <w:rsid w:val="338F4894"/>
    <w:rsid w:val="33B26650"/>
    <w:rsid w:val="33B65B00"/>
    <w:rsid w:val="33F7294E"/>
    <w:rsid w:val="3444472C"/>
    <w:rsid w:val="344544F3"/>
    <w:rsid w:val="34536F6D"/>
    <w:rsid w:val="34617E6F"/>
    <w:rsid w:val="346F5190"/>
    <w:rsid w:val="34854C0C"/>
    <w:rsid w:val="34A84F31"/>
    <w:rsid w:val="34B00292"/>
    <w:rsid w:val="34B237F6"/>
    <w:rsid w:val="34BF2188"/>
    <w:rsid w:val="34E31B76"/>
    <w:rsid w:val="34EF4602"/>
    <w:rsid w:val="34F0364B"/>
    <w:rsid w:val="34F37798"/>
    <w:rsid w:val="350B6F74"/>
    <w:rsid w:val="35114A05"/>
    <w:rsid w:val="35133846"/>
    <w:rsid w:val="351B4BF9"/>
    <w:rsid w:val="35214104"/>
    <w:rsid w:val="35222AB7"/>
    <w:rsid w:val="352246EB"/>
    <w:rsid w:val="352A1898"/>
    <w:rsid w:val="3533051D"/>
    <w:rsid w:val="35492337"/>
    <w:rsid w:val="355B7D6F"/>
    <w:rsid w:val="3571692C"/>
    <w:rsid w:val="357C4D21"/>
    <w:rsid w:val="358C719F"/>
    <w:rsid w:val="35AD3621"/>
    <w:rsid w:val="35B64DE4"/>
    <w:rsid w:val="35BF3685"/>
    <w:rsid w:val="35E23913"/>
    <w:rsid w:val="361A3920"/>
    <w:rsid w:val="36375840"/>
    <w:rsid w:val="365C4A45"/>
    <w:rsid w:val="368B0B4C"/>
    <w:rsid w:val="368E6E30"/>
    <w:rsid w:val="36AC12D4"/>
    <w:rsid w:val="36EF6224"/>
    <w:rsid w:val="36F42DC3"/>
    <w:rsid w:val="36FA3F53"/>
    <w:rsid w:val="37147EDB"/>
    <w:rsid w:val="37152722"/>
    <w:rsid w:val="3734510A"/>
    <w:rsid w:val="374B7B27"/>
    <w:rsid w:val="374D3624"/>
    <w:rsid w:val="376D581C"/>
    <w:rsid w:val="379536AF"/>
    <w:rsid w:val="37A82D5B"/>
    <w:rsid w:val="37A948E0"/>
    <w:rsid w:val="37B71E2D"/>
    <w:rsid w:val="37BD5414"/>
    <w:rsid w:val="37C0500F"/>
    <w:rsid w:val="37D74B91"/>
    <w:rsid w:val="37E1328E"/>
    <w:rsid w:val="37EC625F"/>
    <w:rsid w:val="38100F68"/>
    <w:rsid w:val="38402580"/>
    <w:rsid w:val="38793C83"/>
    <w:rsid w:val="388211CE"/>
    <w:rsid w:val="38B25F8A"/>
    <w:rsid w:val="38BE5571"/>
    <w:rsid w:val="38E65BB0"/>
    <w:rsid w:val="39011D81"/>
    <w:rsid w:val="39120A92"/>
    <w:rsid w:val="392000A8"/>
    <w:rsid w:val="392549C2"/>
    <w:rsid w:val="3932036C"/>
    <w:rsid w:val="393912F5"/>
    <w:rsid w:val="394F03C5"/>
    <w:rsid w:val="397639F3"/>
    <w:rsid w:val="39A17A8F"/>
    <w:rsid w:val="39A610FC"/>
    <w:rsid w:val="39B21FB9"/>
    <w:rsid w:val="39C041D6"/>
    <w:rsid w:val="39C922CC"/>
    <w:rsid w:val="39D5210C"/>
    <w:rsid w:val="39E21AE7"/>
    <w:rsid w:val="39E8337A"/>
    <w:rsid w:val="39EC430B"/>
    <w:rsid w:val="3A1E72FD"/>
    <w:rsid w:val="3A383FA8"/>
    <w:rsid w:val="3A847F23"/>
    <w:rsid w:val="3A90569A"/>
    <w:rsid w:val="3AB714B0"/>
    <w:rsid w:val="3AC105F3"/>
    <w:rsid w:val="3B184A60"/>
    <w:rsid w:val="3B6F6872"/>
    <w:rsid w:val="3B7B3230"/>
    <w:rsid w:val="3B845A6A"/>
    <w:rsid w:val="3C0473DD"/>
    <w:rsid w:val="3C2A2053"/>
    <w:rsid w:val="3C426F3C"/>
    <w:rsid w:val="3C5471EC"/>
    <w:rsid w:val="3C5B427A"/>
    <w:rsid w:val="3C8A45B7"/>
    <w:rsid w:val="3CAD6D8C"/>
    <w:rsid w:val="3CB92256"/>
    <w:rsid w:val="3CD533C8"/>
    <w:rsid w:val="3CF1147C"/>
    <w:rsid w:val="3CF3337C"/>
    <w:rsid w:val="3D7B7098"/>
    <w:rsid w:val="3D8713CA"/>
    <w:rsid w:val="3DA209C2"/>
    <w:rsid w:val="3DCA6405"/>
    <w:rsid w:val="3DE06BA2"/>
    <w:rsid w:val="3DE21F07"/>
    <w:rsid w:val="3DEA2B00"/>
    <w:rsid w:val="3DF36F7D"/>
    <w:rsid w:val="3DF832D9"/>
    <w:rsid w:val="3E0B3D33"/>
    <w:rsid w:val="3E26121A"/>
    <w:rsid w:val="3E581352"/>
    <w:rsid w:val="3E6142D4"/>
    <w:rsid w:val="3E6B192A"/>
    <w:rsid w:val="3E7B5589"/>
    <w:rsid w:val="3E9A2A0A"/>
    <w:rsid w:val="3EAC1D50"/>
    <w:rsid w:val="3EC63360"/>
    <w:rsid w:val="3ED24A7C"/>
    <w:rsid w:val="3ED3277E"/>
    <w:rsid w:val="3EE65B7F"/>
    <w:rsid w:val="3EED1FAF"/>
    <w:rsid w:val="3F0054EE"/>
    <w:rsid w:val="3F16640A"/>
    <w:rsid w:val="3F200827"/>
    <w:rsid w:val="3F4515F3"/>
    <w:rsid w:val="3F944CF0"/>
    <w:rsid w:val="3F9C4C61"/>
    <w:rsid w:val="3FAF583C"/>
    <w:rsid w:val="3FB9173A"/>
    <w:rsid w:val="3FD16276"/>
    <w:rsid w:val="3FD24BE7"/>
    <w:rsid w:val="3FE819CC"/>
    <w:rsid w:val="3FEE0D30"/>
    <w:rsid w:val="3FF23CFA"/>
    <w:rsid w:val="4002462B"/>
    <w:rsid w:val="401D607B"/>
    <w:rsid w:val="401E6C26"/>
    <w:rsid w:val="4029071F"/>
    <w:rsid w:val="4039734E"/>
    <w:rsid w:val="40425466"/>
    <w:rsid w:val="40445005"/>
    <w:rsid w:val="40654F76"/>
    <w:rsid w:val="40872126"/>
    <w:rsid w:val="40964E88"/>
    <w:rsid w:val="40A3371F"/>
    <w:rsid w:val="40B73E6D"/>
    <w:rsid w:val="40CB5DC1"/>
    <w:rsid w:val="40EF63F9"/>
    <w:rsid w:val="41225028"/>
    <w:rsid w:val="412672DB"/>
    <w:rsid w:val="41557AD4"/>
    <w:rsid w:val="4173696E"/>
    <w:rsid w:val="419E5FCD"/>
    <w:rsid w:val="41B17440"/>
    <w:rsid w:val="41D70268"/>
    <w:rsid w:val="41DC1723"/>
    <w:rsid w:val="41FA4C8E"/>
    <w:rsid w:val="4220056B"/>
    <w:rsid w:val="42232DB1"/>
    <w:rsid w:val="42424A9C"/>
    <w:rsid w:val="425B0322"/>
    <w:rsid w:val="42763978"/>
    <w:rsid w:val="427B7F0F"/>
    <w:rsid w:val="42911F15"/>
    <w:rsid w:val="429A7FBC"/>
    <w:rsid w:val="42A74E18"/>
    <w:rsid w:val="42A85E96"/>
    <w:rsid w:val="42C07962"/>
    <w:rsid w:val="42C33574"/>
    <w:rsid w:val="42D22201"/>
    <w:rsid w:val="42D4703C"/>
    <w:rsid w:val="42FC32A8"/>
    <w:rsid w:val="42FF6CB1"/>
    <w:rsid w:val="4301168B"/>
    <w:rsid w:val="430932B0"/>
    <w:rsid w:val="4310018B"/>
    <w:rsid w:val="43260F83"/>
    <w:rsid w:val="432B1169"/>
    <w:rsid w:val="43453B7C"/>
    <w:rsid w:val="435610CF"/>
    <w:rsid w:val="435841CD"/>
    <w:rsid w:val="43746567"/>
    <w:rsid w:val="43796EF0"/>
    <w:rsid w:val="437D68AC"/>
    <w:rsid w:val="437E6950"/>
    <w:rsid w:val="43813EF7"/>
    <w:rsid w:val="43975895"/>
    <w:rsid w:val="4398322B"/>
    <w:rsid w:val="43AF6964"/>
    <w:rsid w:val="43BD189B"/>
    <w:rsid w:val="43E458F9"/>
    <w:rsid w:val="43EF73E4"/>
    <w:rsid w:val="443B0228"/>
    <w:rsid w:val="4441539D"/>
    <w:rsid w:val="445D1529"/>
    <w:rsid w:val="44604AB4"/>
    <w:rsid w:val="446105E2"/>
    <w:rsid w:val="44853871"/>
    <w:rsid w:val="44992320"/>
    <w:rsid w:val="44A16887"/>
    <w:rsid w:val="44C2277D"/>
    <w:rsid w:val="44CF5148"/>
    <w:rsid w:val="44DB2241"/>
    <w:rsid w:val="45046748"/>
    <w:rsid w:val="451D2F54"/>
    <w:rsid w:val="452507C3"/>
    <w:rsid w:val="45511872"/>
    <w:rsid w:val="45B947F2"/>
    <w:rsid w:val="45D05AA9"/>
    <w:rsid w:val="45D067F2"/>
    <w:rsid w:val="45D67DA2"/>
    <w:rsid w:val="460E0BCB"/>
    <w:rsid w:val="46351B8D"/>
    <w:rsid w:val="46380CC4"/>
    <w:rsid w:val="464A693D"/>
    <w:rsid w:val="46541385"/>
    <w:rsid w:val="466211B7"/>
    <w:rsid w:val="4665295B"/>
    <w:rsid w:val="466D158E"/>
    <w:rsid w:val="46792943"/>
    <w:rsid w:val="468575E0"/>
    <w:rsid w:val="468F2D21"/>
    <w:rsid w:val="46A01D59"/>
    <w:rsid w:val="46A23865"/>
    <w:rsid w:val="46A3560C"/>
    <w:rsid w:val="46A8534F"/>
    <w:rsid w:val="46AC3BD5"/>
    <w:rsid w:val="46AD3875"/>
    <w:rsid w:val="46C5073A"/>
    <w:rsid w:val="46CA2062"/>
    <w:rsid w:val="46CB6131"/>
    <w:rsid w:val="46D1502E"/>
    <w:rsid w:val="46D20621"/>
    <w:rsid w:val="46D829E4"/>
    <w:rsid w:val="46D90A0A"/>
    <w:rsid w:val="46E52AA2"/>
    <w:rsid w:val="46EA6167"/>
    <w:rsid w:val="47117A91"/>
    <w:rsid w:val="47261DC1"/>
    <w:rsid w:val="473417A4"/>
    <w:rsid w:val="473F6921"/>
    <w:rsid w:val="477303D8"/>
    <w:rsid w:val="478738EF"/>
    <w:rsid w:val="47BA429E"/>
    <w:rsid w:val="47D37EFE"/>
    <w:rsid w:val="47E4464A"/>
    <w:rsid w:val="47FD651E"/>
    <w:rsid w:val="4802366C"/>
    <w:rsid w:val="48200EC7"/>
    <w:rsid w:val="482B5BDC"/>
    <w:rsid w:val="484B419B"/>
    <w:rsid w:val="48C66B9C"/>
    <w:rsid w:val="48C93E9E"/>
    <w:rsid w:val="48D63C53"/>
    <w:rsid w:val="48E456A6"/>
    <w:rsid w:val="48FF165F"/>
    <w:rsid w:val="493D4C5D"/>
    <w:rsid w:val="495658CD"/>
    <w:rsid w:val="49875E77"/>
    <w:rsid w:val="49AF06BD"/>
    <w:rsid w:val="49F72266"/>
    <w:rsid w:val="4A073D6C"/>
    <w:rsid w:val="4A3A434B"/>
    <w:rsid w:val="4A8960EC"/>
    <w:rsid w:val="4AB07B89"/>
    <w:rsid w:val="4AB438B9"/>
    <w:rsid w:val="4ACA5C35"/>
    <w:rsid w:val="4ACB113F"/>
    <w:rsid w:val="4AE47BC5"/>
    <w:rsid w:val="4AE73631"/>
    <w:rsid w:val="4B4E41F4"/>
    <w:rsid w:val="4B715E76"/>
    <w:rsid w:val="4B826BF5"/>
    <w:rsid w:val="4BAC331E"/>
    <w:rsid w:val="4BC11847"/>
    <w:rsid w:val="4BD950EF"/>
    <w:rsid w:val="4BE80A3F"/>
    <w:rsid w:val="4BF37E74"/>
    <w:rsid w:val="4C0C266B"/>
    <w:rsid w:val="4C2F6206"/>
    <w:rsid w:val="4C3111CF"/>
    <w:rsid w:val="4C5F38D6"/>
    <w:rsid w:val="4C735607"/>
    <w:rsid w:val="4C7F3D69"/>
    <w:rsid w:val="4C90214C"/>
    <w:rsid w:val="4CA6488B"/>
    <w:rsid w:val="4CBD3489"/>
    <w:rsid w:val="4CDB54D3"/>
    <w:rsid w:val="4CDB54EE"/>
    <w:rsid w:val="4CF00A0C"/>
    <w:rsid w:val="4CF46CDE"/>
    <w:rsid w:val="4D034C3A"/>
    <w:rsid w:val="4D2D47F8"/>
    <w:rsid w:val="4D6E1D76"/>
    <w:rsid w:val="4DA00D2A"/>
    <w:rsid w:val="4DB80BD6"/>
    <w:rsid w:val="4DC25E2C"/>
    <w:rsid w:val="4DCE4633"/>
    <w:rsid w:val="4DCF48E9"/>
    <w:rsid w:val="4DED7CE3"/>
    <w:rsid w:val="4DF7536F"/>
    <w:rsid w:val="4DF81370"/>
    <w:rsid w:val="4E0F7EBE"/>
    <w:rsid w:val="4E1C364F"/>
    <w:rsid w:val="4E1F5C5B"/>
    <w:rsid w:val="4E2B19AC"/>
    <w:rsid w:val="4E2C286B"/>
    <w:rsid w:val="4E2E36F9"/>
    <w:rsid w:val="4E325D05"/>
    <w:rsid w:val="4E357F52"/>
    <w:rsid w:val="4E670DCE"/>
    <w:rsid w:val="4E6B4553"/>
    <w:rsid w:val="4E717AF3"/>
    <w:rsid w:val="4E865BBB"/>
    <w:rsid w:val="4EA93289"/>
    <w:rsid w:val="4EB05F60"/>
    <w:rsid w:val="4ED00A19"/>
    <w:rsid w:val="4EE219B8"/>
    <w:rsid w:val="4EF06958"/>
    <w:rsid w:val="4F201D0E"/>
    <w:rsid w:val="4F210F70"/>
    <w:rsid w:val="4F214C4F"/>
    <w:rsid w:val="4F226F93"/>
    <w:rsid w:val="4F28392C"/>
    <w:rsid w:val="4F317800"/>
    <w:rsid w:val="4F5A70CB"/>
    <w:rsid w:val="4F5B4B7A"/>
    <w:rsid w:val="4F765C10"/>
    <w:rsid w:val="4F796637"/>
    <w:rsid w:val="4F885206"/>
    <w:rsid w:val="4F8A0750"/>
    <w:rsid w:val="4FA00ECC"/>
    <w:rsid w:val="4FBE31A5"/>
    <w:rsid w:val="4FE80B7B"/>
    <w:rsid w:val="50131E50"/>
    <w:rsid w:val="502010B7"/>
    <w:rsid w:val="503F5CCF"/>
    <w:rsid w:val="508A4D7B"/>
    <w:rsid w:val="508E1C41"/>
    <w:rsid w:val="50BA5091"/>
    <w:rsid w:val="50C2139C"/>
    <w:rsid w:val="50C53FBB"/>
    <w:rsid w:val="50E135E9"/>
    <w:rsid w:val="510C2470"/>
    <w:rsid w:val="510D3DF3"/>
    <w:rsid w:val="51314D0E"/>
    <w:rsid w:val="513259EA"/>
    <w:rsid w:val="513A2773"/>
    <w:rsid w:val="514E560F"/>
    <w:rsid w:val="51696E5F"/>
    <w:rsid w:val="516F67C3"/>
    <w:rsid w:val="519D6CC7"/>
    <w:rsid w:val="51B1193E"/>
    <w:rsid w:val="51C55E4B"/>
    <w:rsid w:val="51D80E21"/>
    <w:rsid w:val="51DD0262"/>
    <w:rsid w:val="51EA0FEF"/>
    <w:rsid w:val="520B180F"/>
    <w:rsid w:val="52157ACA"/>
    <w:rsid w:val="52256F7A"/>
    <w:rsid w:val="523E55FF"/>
    <w:rsid w:val="523F42B4"/>
    <w:rsid w:val="52412199"/>
    <w:rsid w:val="524E1468"/>
    <w:rsid w:val="52866F38"/>
    <w:rsid w:val="52956835"/>
    <w:rsid w:val="52C64AB4"/>
    <w:rsid w:val="52FF5C79"/>
    <w:rsid w:val="530D0032"/>
    <w:rsid w:val="533045D8"/>
    <w:rsid w:val="533668FB"/>
    <w:rsid w:val="536A11E7"/>
    <w:rsid w:val="53774B19"/>
    <w:rsid w:val="53853653"/>
    <w:rsid w:val="538A5E2E"/>
    <w:rsid w:val="53CF40EE"/>
    <w:rsid w:val="53D7522D"/>
    <w:rsid w:val="53E03192"/>
    <w:rsid w:val="53E4286E"/>
    <w:rsid w:val="541C3958"/>
    <w:rsid w:val="542A1D51"/>
    <w:rsid w:val="545E59B2"/>
    <w:rsid w:val="54A318DB"/>
    <w:rsid w:val="54A415B9"/>
    <w:rsid w:val="54A63449"/>
    <w:rsid w:val="54B10D79"/>
    <w:rsid w:val="54ED2EF2"/>
    <w:rsid w:val="550E4DA0"/>
    <w:rsid w:val="552F2882"/>
    <w:rsid w:val="557733DF"/>
    <w:rsid w:val="5580106F"/>
    <w:rsid w:val="55C15F6F"/>
    <w:rsid w:val="55CC3616"/>
    <w:rsid w:val="55F36E71"/>
    <w:rsid w:val="561D57A4"/>
    <w:rsid w:val="562306D0"/>
    <w:rsid w:val="563B731C"/>
    <w:rsid w:val="565E1E0F"/>
    <w:rsid w:val="56AD1F8E"/>
    <w:rsid w:val="56B23B5C"/>
    <w:rsid w:val="56B41D3F"/>
    <w:rsid w:val="56BD5932"/>
    <w:rsid w:val="56CA56B1"/>
    <w:rsid w:val="56E02AC8"/>
    <w:rsid w:val="56E475D5"/>
    <w:rsid w:val="56F10EFF"/>
    <w:rsid w:val="56F613DE"/>
    <w:rsid w:val="57474DB3"/>
    <w:rsid w:val="57543B87"/>
    <w:rsid w:val="57554B16"/>
    <w:rsid w:val="57936D40"/>
    <w:rsid w:val="579812C1"/>
    <w:rsid w:val="579F4B95"/>
    <w:rsid w:val="57A4501C"/>
    <w:rsid w:val="57D529CD"/>
    <w:rsid w:val="57FD3C5B"/>
    <w:rsid w:val="58021BC9"/>
    <w:rsid w:val="58051431"/>
    <w:rsid w:val="58205C49"/>
    <w:rsid w:val="58406901"/>
    <w:rsid w:val="58476B2F"/>
    <w:rsid w:val="58590969"/>
    <w:rsid w:val="585E1DF8"/>
    <w:rsid w:val="585F5868"/>
    <w:rsid w:val="587745EA"/>
    <w:rsid w:val="58935903"/>
    <w:rsid w:val="58AF7F8F"/>
    <w:rsid w:val="58C308DC"/>
    <w:rsid w:val="58D86DEB"/>
    <w:rsid w:val="58F92989"/>
    <w:rsid w:val="5906188F"/>
    <w:rsid w:val="591C0F36"/>
    <w:rsid w:val="598E1B41"/>
    <w:rsid w:val="599579AA"/>
    <w:rsid w:val="599C7CF4"/>
    <w:rsid w:val="599D750C"/>
    <w:rsid w:val="59B24977"/>
    <w:rsid w:val="59D310FE"/>
    <w:rsid w:val="59F3605C"/>
    <w:rsid w:val="5A005E9C"/>
    <w:rsid w:val="5A187AAE"/>
    <w:rsid w:val="5A3F4D4D"/>
    <w:rsid w:val="5A4621F7"/>
    <w:rsid w:val="5A523487"/>
    <w:rsid w:val="5A541AA7"/>
    <w:rsid w:val="5A5E4E64"/>
    <w:rsid w:val="5A77076B"/>
    <w:rsid w:val="5A962EE7"/>
    <w:rsid w:val="5AAD24BA"/>
    <w:rsid w:val="5AD1325B"/>
    <w:rsid w:val="5AF72CFA"/>
    <w:rsid w:val="5B2A47EB"/>
    <w:rsid w:val="5B7D46C0"/>
    <w:rsid w:val="5B826BB0"/>
    <w:rsid w:val="5B8D0E8E"/>
    <w:rsid w:val="5BCB676B"/>
    <w:rsid w:val="5BE06A43"/>
    <w:rsid w:val="5BEF7896"/>
    <w:rsid w:val="5C0E0BC7"/>
    <w:rsid w:val="5C1119A5"/>
    <w:rsid w:val="5C5139C0"/>
    <w:rsid w:val="5C5F2DBD"/>
    <w:rsid w:val="5C785B79"/>
    <w:rsid w:val="5C793C26"/>
    <w:rsid w:val="5C893B81"/>
    <w:rsid w:val="5CAB16E9"/>
    <w:rsid w:val="5CC10DB2"/>
    <w:rsid w:val="5D0059C4"/>
    <w:rsid w:val="5D1064DB"/>
    <w:rsid w:val="5D204067"/>
    <w:rsid w:val="5D3C489F"/>
    <w:rsid w:val="5D6049B8"/>
    <w:rsid w:val="5D635204"/>
    <w:rsid w:val="5D647A91"/>
    <w:rsid w:val="5DD26A46"/>
    <w:rsid w:val="5DD37513"/>
    <w:rsid w:val="5DF82561"/>
    <w:rsid w:val="5E170DC1"/>
    <w:rsid w:val="5E413A7C"/>
    <w:rsid w:val="5E58640F"/>
    <w:rsid w:val="5E7429A4"/>
    <w:rsid w:val="5E797680"/>
    <w:rsid w:val="5E7B1C95"/>
    <w:rsid w:val="5E7B313F"/>
    <w:rsid w:val="5E7F16E4"/>
    <w:rsid w:val="5EBD0399"/>
    <w:rsid w:val="5F006264"/>
    <w:rsid w:val="5F0124CD"/>
    <w:rsid w:val="5F195F06"/>
    <w:rsid w:val="5F3864EC"/>
    <w:rsid w:val="5F3E0553"/>
    <w:rsid w:val="5F435DC9"/>
    <w:rsid w:val="5F5F5E86"/>
    <w:rsid w:val="5F70640B"/>
    <w:rsid w:val="5F761772"/>
    <w:rsid w:val="5F856E59"/>
    <w:rsid w:val="5F894E8B"/>
    <w:rsid w:val="5F8D02E9"/>
    <w:rsid w:val="5FB704F5"/>
    <w:rsid w:val="5FB9574E"/>
    <w:rsid w:val="5FDB22D7"/>
    <w:rsid w:val="5FEF7DF9"/>
    <w:rsid w:val="5FFD1C1F"/>
    <w:rsid w:val="601E7782"/>
    <w:rsid w:val="60274C66"/>
    <w:rsid w:val="603C7988"/>
    <w:rsid w:val="605E2941"/>
    <w:rsid w:val="6063241A"/>
    <w:rsid w:val="606B3C5F"/>
    <w:rsid w:val="60A136F4"/>
    <w:rsid w:val="60A43939"/>
    <w:rsid w:val="60D24F38"/>
    <w:rsid w:val="60FD7699"/>
    <w:rsid w:val="61062726"/>
    <w:rsid w:val="610B018C"/>
    <w:rsid w:val="610D38EC"/>
    <w:rsid w:val="612C1E8B"/>
    <w:rsid w:val="613A5C84"/>
    <w:rsid w:val="613B42BF"/>
    <w:rsid w:val="616B7E63"/>
    <w:rsid w:val="618E4D55"/>
    <w:rsid w:val="620A6713"/>
    <w:rsid w:val="622820A2"/>
    <w:rsid w:val="623025AF"/>
    <w:rsid w:val="62410917"/>
    <w:rsid w:val="62660AC2"/>
    <w:rsid w:val="626F1965"/>
    <w:rsid w:val="626F5C7E"/>
    <w:rsid w:val="627D6ED1"/>
    <w:rsid w:val="62A41A76"/>
    <w:rsid w:val="62AC14AF"/>
    <w:rsid w:val="62D237CD"/>
    <w:rsid w:val="62DB4281"/>
    <w:rsid w:val="62E001CA"/>
    <w:rsid w:val="62E04EC4"/>
    <w:rsid w:val="62EC706E"/>
    <w:rsid w:val="630249C2"/>
    <w:rsid w:val="631D3ED0"/>
    <w:rsid w:val="63211FE9"/>
    <w:rsid w:val="6321451C"/>
    <w:rsid w:val="63467719"/>
    <w:rsid w:val="636025E9"/>
    <w:rsid w:val="63A3100F"/>
    <w:rsid w:val="63D248AC"/>
    <w:rsid w:val="63E4031B"/>
    <w:rsid w:val="640B044B"/>
    <w:rsid w:val="64264BBF"/>
    <w:rsid w:val="642919D5"/>
    <w:rsid w:val="64293B54"/>
    <w:rsid w:val="645E59F3"/>
    <w:rsid w:val="647D4BBF"/>
    <w:rsid w:val="64960FEB"/>
    <w:rsid w:val="64A0582B"/>
    <w:rsid w:val="64A06777"/>
    <w:rsid w:val="64A51010"/>
    <w:rsid w:val="64B13802"/>
    <w:rsid w:val="64E547FA"/>
    <w:rsid w:val="651A0925"/>
    <w:rsid w:val="65291587"/>
    <w:rsid w:val="65315730"/>
    <w:rsid w:val="65322051"/>
    <w:rsid w:val="65963863"/>
    <w:rsid w:val="65997E2A"/>
    <w:rsid w:val="65A250C9"/>
    <w:rsid w:val="65A4228C"/>
    <w:rsid w:val="65AD2B0B"/>
    <w:rsid w:val="66034DF2"/>
    <w:rsid w:val="664D053D"/>
    <w:rsid w:val="666B4464"/>
    <w:rsid w:val="66A21BF5"/>
    <w:rsid w:val="66C4241B"/>
    <w:rsid w:val="66FC03D8"/>
    <w:rsid w:val="67035AFE"/>
    <w:rsid w:val="6706104F"/>
    <w:rsid w:val="671C045C"/>
    <w:rsid w:val="672B46E7"/>
    <w:rsid w:val="672E3E05"/>
    <w:rsid w:val="675A2A18"/>
    <w:rsid w:val="67A04FB0"/>
    <w:rsid w:val="67B1608B"/>
    <w:rsid w:val="67BA31CE"/>
    <w:rsid w:val="67C40009"/>
    <w:rsid w:val="67CF61E5"/>
    <w:rsid w:val="67D02D7B"/>
    <w:rsid w:val="67D73469"/>
    <w:rsid w:val="67D7690B"/>
    <w:rsid w:val="67E276DF"/>
    <w:rsid w:val="68071ED7"/>
    <w:rsid w:val="6819053F"/>
    <w:rsid w:val="681A1A15"/>
    <w:rsid w:val="68316A3C"/>
    <w:rsid w:val="688A6D49"/>
    <w:rsid w:val="68B50F06"/>
    <w:rsid w:val="68CB5856"/>
    <w:rsid w:val="68FA4C88"/>
    <w:rsid w:val="691D5C9A"/>
    <w:rsid w:val="692026E3"/>
    <w:rsid w:val="69294C74"/>
    <w:rsid w:val="694A48C8"/>
    <w:rsid w:val="694C54D5"/>
    <w:rsid w:val="69663460"/>
    <w:rsid w:val="69693166"/>
    <w:rsid w:val="69A553EB"/>
    <w:rsid w:val="69C23A89"/>
    <w:rsid w:val="69E306C5"/>
    <w:rsid w:val="69EA6616"/>
    <w:rsid w:val="69F36381"/>
    <w:rsid w:val="6A457540"/>
    <w:rsid w:val="6A5D5413"/>
    <w:rsid w:val="6A632AC3"/>
    <w:rsid w:val="6A8F1E15"/>
    <w:rsid w:val="6AB914E9"/>
    <w:rsid w:val="6AC8614C"/>
    <w:rsid w:val="6AEE58A4"/>
    <w:rsid w:val="6B1B2451"/>
    <w:rsid w:val="6B4224BE"/>
    <w:rsid w:val="6B4C2DB9"/>
    <w:rsid w:val="6B5C4B70"/>
    <w:rsid w:val="6B7800F1"/>
    <w:rsid w:val="6B952F98"/>
    <w:rsid w:val="6B96003C"/>
    <w:rsid w:val="6B984FAC"/>
    <w:rsid w:val="6BB84A99"/>
    <w:rsid w:val="6BCB1C25"/>
    <w:rsid w:val="6BCD76A4"/>
    <w:rsid w:val="6BD5409C"/>
    <w:rsid w:val="6BE80826"/>
    <w:rsid w:val="6BEF5BF1"/>
    <w:rsid w:val="6C080DAC"/>
    <w:rsid w:val="6C2E799A"/>
    <w:rsid w:val="6C385C24"/>
    <w:rsid w:val="6C401F07"/>
    <w:rsid w:val="6C4E7103"/>
    <w:rsid w:val="6C6A79B0"/>
    <w:rsid w:val="6C7117B3"/>
    <w:rsid w:val="6CAD297F"/>
    <w:rsid w:val="6CB137CE"/>
    <w:rsid w:val="6CCA23C3"/>
    <w:rsid w:val="6CCB0552"/>
    <w:rsid w:val="6CF6679B"/>
    <w:rsid w:val="6D242766"/>
    <w:rsid w:val="6D2D1253"/>
    <w:rsid w:val="6D372C20"/>
    <w:rsid w:val="6D374497"/>
    <w:rsid w:val="6D3C13E2"/>
    <w:rsid w:val="6D4A329C"/>
    <w:rsid w:val="6D5E4FA5"/>
    <w:rsid w:val="6D71514C"/>
    <w:rsid w:val="6D7754E6"/>
    <w:rsid w:val="6D8B5516"/>
    <w:rsid w:val="6DA77BAA"/>
    <w:rsid w:val="6DB25DCE"/>
    <w:rsid w:val="6DED77A0"/>
    <w:rsid w:val="6E056744"/>
    <w:rsid w:val="6E075258"/>
    <w:rsid w:val="6E2A2F6A"/>
    <w:rsid w:val="6E4877C6"/>
    <w:rsid w:val="6E6B3E0C"/>
    <w:rsid w:val="6E725708"/>
    <w:rsid w:val="6E745CF8"/>
    <w:rsid w:val="6E8421AF"/>
    <w:rsid w:val="6E9403C8"/>
    <w:rsid w:val="6E9E3AF5"/>
    <w:rsid w:val="6E9E57CB"/>
    <w:rsid w:val="6EA66794"/>
    <w:rsid w:val="6EA72FBF"/>
    <w:rsid w:val="6EE10391"/>
    <w:rsid w:val="6F011587"/>
    <w:rsid w:val="6F2C36D4"/>
    <w:rsid w:val="6F320099"/>
    <w:rsid w:val="6F3219F3"/>
    <w:rsid w:val="6F425582"/>
    <w:rsid w:val="6F457C07"/>
    <w:rsid w:val="6F4B0145"/>
    <w:rsid w:val="6F54441C"/>
    <w:rsid w:val="6F9A239A"/>
    <w:rsid w:val="6FC94003"/>
    <w:rsid w:val="6FCE5E84"/>
    <w:rsid w:val="6FD25828"/>
    <w:rsid w:val="6FDF53B5"/>
    <w:rsid w:val="6FF7254C"/>
    <w:rsid w:val="700276AA"/>
    <w:rsid w:val="708E65B2"/>
    <w:rsid w:val="708F0B8F"/>
    <w:rsid w:val="70941301"/>
    <w:rsid w:val="709451FF"/>
    <w:rsid w:val="70993D25"/>
    <w:rsid w:val="70A0673D"/>
    <w:rsid w:val="70D13FF3"/>
    <w:rsid w:val="70E33D1C"/>
    <w:rsid w:val="70E44642"/>
    <w:rsid w:val="70ED4A06"/>
    <w:rsid w:val="70F22506"/>
    <w:rsid w:val="70FC59E4"/>
    <w:rsid w:val="711550C5"/>
    <w:rsid w:val="71210567"/>
    <w:rsid w:val="7126368C"/>
    <w:rsid w:val="7149080D"/>
    <w:rsid w:val="715404F0"/>
    <w:rsid w:val="715976D6"/>
    <w:rsid w:val="719B0C6A"/>
    <w:rsid w:val="71B3475B"/>
    <w:rsid w:val="71CC5B1C"/>
    <w:rsid w:val="71CD5829"/>
    <w:rsid w:val="720F2C30"/>
    <w:rsid w:val="721A5058"/>
    <w:rsid w:val="722E7AC8"/>
    <w:rsid w:val="724B016D"/>
    <w:rsid w:val="725B5502"/>
    <w:rsid w:val="72645776"/>
    <w:rsid w:val="72A245F6"/>
    <w:rsid w:val="72CD57B9"/>
    <w:rsid w:val="72CF7AF4"/>
    <w:rsid w:val="73090E43"/>
    <w:rsid w:val="733C22B0"/>
    <w:rsid w:val="73516E47"/>
    <w:rsid w:val="73573371"/>
    <w:rsid w:val="735A4D89"/>
    <w:rsid w:val="736B324A"/>
    <w:rsid w:val="73A83794"/>
    <w:rsid w:val="73AC54D0"/>
    <w:rsid w:val="73D9799E"/>
    <w:rsid w:val="73DE5256"/>
    <w:rsid w:val="7424222C"/>
    <w:rsid w:val="743456E7"/>
    <w:rsid w:val="743A0C44"/>
    <w:rsid w:val="744D1FE6"/>
    <w:rsid w:val="744E494B"/>
    <w:rsid w:val="745435B8"/>
    <w:rsid w:val="7476363C"/>
    <w:rsid w:val="74816B0E"/>
    <w:rsid w:val="74AD4213"/>
    <w:rsid w:val="74B24E9F"/>
    <w:rsid w:val="74BD083B"/>
    <w:rsid w:val="74FC4A8B"/>
    <w:rsid w:val="75111A75"/>
    <w:rsid w:val="753343D1"/>
    <w:rsid w:val="754069CA"/>
    <w:rsid w:val="754C65C2"/>
    <w:rsid w:val="754E1466"/>
    <w:rsid w:val="75A45BB0"/>
    <w:rsid w:val="75AD5E05"/>
    <w:rsid w:val="75D71175"/>
    <w:rsid w:val="75DB1076"/>
    <w:rsid w:val="75DC54F7"/>
    <w:rsid w:val="75F22D35"/>
    <w:rsid w:val="76023195"/>
    <w:rsid w:val="76255D40"/>
    <w:rsid w:val="767E7DCF"/>
    <w:rsid w:val="768413DF"/>
    <w:rsid w:val="768F15BC"/>
    <w:rsid w:val="768F5795"/>
    <w:rsid w:val="76C321B8"/>
    <w:rsid w:val="76D169FE"/>
    <w:rsid w:val="77211FEB"/>
    <w:rsid w:val="77331520"/>
    <w:rsid w:val="77343944"/>
    <w:rsid w:val="77381526"/>
    <w:rsid w:val="773C4429"/>
    <w:rsid w:val="77465C2E"/>
    <w:rsid w:val="776F7FFA"/>
    <w:rsid w:val="77D252C8"/>
    <w:rsid w:val="77D341C5"/>
    <w:rsid w:val="7814035F"/>
    <w:rsid w:val="78482FFC"/>
    <w:rsid w:val="7858294E"/>
    <w:rsid w:val="78A37287"/>
    <w:rsid w:val="78AA2AD1"/>
    <w:rsid w:val="78C02CC0"/>
    <w:rsid w:val="78D85A50"/>
    <w:rsid w:val="78FF72C0"/>
    <w:rsid w:val="790C7E41"/>
    <w:rsid w:val="79492E74"/>
    <w:rsid w:val="795227FD"/>
    <w:rsid w:val="79622AFD"/>
    <w:rsid w:val="797669ED"/>
    <w:rsid w:val="799C6F6E"/>
    <w:rsid w:val="79AF6102"/>
    <w:rsid w:val="79D15C36"/>
    <w:rsid w:val="79EE052A"/>
    <w:rsid w:val="79EE0E3E"/>
    <w:rsid w:val="7A1F040B"/>
    <w:rsid w:val="7A450FCA"/>
    <w:rsid w:val="7A570E72"/>
    <w:rsid w:val="7A6E00B2"/>
    <w:rsid w:val="7A817338"/>
    <w:rsid w:val="7AAD504C"/>
    <w:rsid w:val="7AD11C4F"/>
    <w:rsid w:val="7AE42580"/>
    <w:rsid w:val="7AF101B6"/>
    <w:rsid w:val="7B1525B0"/>
    <w:rsid w:val="7B6D34EB"/>
    <w:rsid w:val="7B840A0F"/>
    <w:rsid w:val="7BA042D1"/>
    <w:rsid w:val="7BA83837"/>
    <w:rsid w:val="7BE01BA1"/>
    <w:rsid w:val="7BE24995"/>
    <w:rsid w:val="7C01211A"/>
    <w:rsid w:val="7C0B4CF1"/>
    <w:rsid w:val="7C0E6BB5"/>
    <w:rsid w:val="7C11791F"/>
    <w:rsid w:val="7C1F3A0D"/>
    <w:rsid w:val="7C43645F"/>
    <w:rsid w:val="7C4D046C"/>
    <w:rsid w:val="7C7F4CD9"/>
    <w:rsid w:val="7C8D4BFE"/>
    <w:rsid w:val="7CC90C77"/>
    <w:rsid w:val="7CD34528"/>
    <w:rsid w:val="7CDB26B3"/>
    <w:rsid w:val="7D1B0061"/>
    <w:rsid w:val="7D2F3070"/>
    <w:rsid w:val="7D376B2E"/>
    <w:rsid w:val="7D466853"/>
    <w:rsid w:val="7D8F54B6"/>
    <w:rsid w:val="7DB354C3"/>
    <w:rsid w:val="7DB84C56"/>
    <w:rsid w:val="7DD82DCF"/>
    <w:rsid w:val="7DDB193E"/>
    <w:rsid w:val="7DEA6374"/>
    <w:rsid w:val="7DED70E7"/>
    <w:rsid w:val="7DF070C7"/>
    <w:rsid w:val="7DF93273"/>
    <w:rsid w:val="7E12649F"/>
    <w:rsid w:val="7E1A5C07"/>
    <w:rsid w:val="7E1E214E"/>
    <w:rsid w:val="7E2452F4"/>
    <w:rsid w:val="7E5B093B"/>
    <w:rsid w:val="7E8F5ED1"/>
    <w:rsid w:val="7E972052"/>
    <w:rsid w:val="7EC15083"/>
    <w:rsid w:val="7EC44356"/>
    <w:rsid w:val="7F595F93"/>
    <w:rsid w:val="7F7361A2"/>
    <w:rsid w:val="7F994073"/>
    <w:rsid w:val="7FB83495"/>
    <w:rsid w:val="7FC17992"/>
    <w:rsid w:val="7FCE20C9"/>
    <w:rsid w:val="7FD108D1"/>
    <w:rsid w:val="7FDD7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7A8176"/>
  <w15:docId w15:val="{A5B350E0-8A4E-43F2-9E08-234C819E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next w:val="a"/>
    <w:uiPriority w:val="99"/>
    <w:unhideWhenUsed/>
    <w:qFormat/>
    <w:pPr>
      <w:widowControl w:val="0"/>
      <w:autoSpaceDE w:val="0"/>
      <w:autoSpaceDN w:val="0"/>
      <w:adjustRightInd w:val="0"/>
      <w:outlineLvl w:val="2"/>
    </w:pPr>
    <w:rPr>
      <w:rFonts w:ascii="MingLiU" w:eastAsia="MingLiU" w:hAnsi="MingLiU"/>
      <w:b/>
      <w:color w:val="000000"/>
      <w:sz w:val="26"/>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link w:val="a4"/>
    <w:uiPriority w:val="99"/>
    <w:semiHidden/>
    <w:unhideWhenUsed/>
    <w:qFormat/>
    <w:pPr>
      <w:widowControl w:val="0"/>
    </w:pPr>
    <w:rPr>
      <w:rFonts w:asciiTheme="minorHAnsi" w:eastAsiaTheme="minorEastAsia" w:hAnsiTheme="minorHAnsi" w:cstheme="minorBidi"/>
      <w:kern w:val="2"/>
      <w:sz w:val="21"/>
      <w:szCs w:val="22"/>
    </w:rPr>
  </w:style>
  <w:style w:type="table" w:styleId="a5">
    <w:name w:val="Table Grid"/>
    <w:basedOn w:val="a1"/>
    <w:uiPriority w:val="39"/>
    <w:qFormat/>
    <w:rPr>
      <w:rFonts w:ascii="等线" w:eastAsia="等线" w:hAnsi="等线" w:cs="等线" w:hint="eastAsia"/>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styleId="a6">
    <w:name w:val="annotation reference"/>
    <w:uiPriority w:val="99"/>
    <w:semiHidden/>
    <w:unhideWhenUsed/>
    <w:qFormat/>
    <w:rPr>
      <w:sz w:val="21"/>
      <w:szCs w:val="21"/>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character" w:customStyle="1" w:styleId="fontstyle01">
    <w:name w:val="fontstyle01"/>
    <w:qFormat/>
    <w:rPr>
      <w:rFonts w:ascii="宋体" w:eastAsia="宋体" w:hAnsi="宋体" w:hint="eastAsia"/>
      <w:color w:val="000000"/>
      <w:sz w:val="24"/>
      <w:szCs w:val="24"/>
    </w:rPr>
  </w:style>
  <w:style w:type="paragraph" w:customStyle="1" w:styleId="11">
    <w:name w:val="样式1"/>
    <w:basedOn w:val="a"/>
    <w:qFormat/>
    <w:pPr>
      <w:ind w:firstLine="560"/>
    </w:pPr>
  </w:style>
  <w:style w:type="paragraph" w:styleId="a7">
    <w:name w:val="annotation subject"/>
    <w:basedOn w:val="a3"/>
    <w:next w:val="a3"/>
    <w:link w:val="a8"/>
    <w:uiPriority w:val="99"/>
    <w:semiHidden/>
    <w:unhideWhenUsed/>
    <w:rsid w:val="00767256"/>
    <w:rPr>
      <w:b/>
      <w:bCs/>
    </w:rPr>
  </w:style>
  <w:style w:type="character" w:customStyle="1" w:styleId="a4">
    <w:name w:val="批注文字 字符"/>
    <w:basedOn w:val="a0"/>
    <w:link w:val="a3"/>
    <w:uiPriority w:val="99"/>
    <w:semiHidden/>
    <w:rsid w:val="00767256"/>
    <w:rPr>
      <w:rFonts w:asciiTheme="minorHAnsi" w:eastAsiaTheme="minorEastAsia" w:hAnsiTheme="minorHAnsi" w:cstheme="minorBidi"/>
      <w:kern w:val="2"/>
      <w:sz w:val="21"/>
      <w:szCs w:val="22"/>
    </w:rPr>
  </w:style>
  <w:style w:type="character" w:customStyle="1" w:styleId="a8">
    <w:name w:val="批注主题 字符"/>
    <w:basedOn w:val="a4"/>
    <w:link w:val="a7"/>
    <w:uiPriority w:val="99"/>
    <w:semiHidden/>
    <w:rsid w:val="00767256"/>
    <w:rPr>
      <w:rFonts w:asciiTheme="minorHAnsi" w:eastAsiaTheme="minorEastAsia" w:hAnsiTheme="minorHAnsi" w:cstheme="minorBidi"/>
      <w:b/>
      <w:bCs/>
      <w:kern w:val="2"/>
      <w:sz w:val="21"/>
      <w:szCs w:val="22"/>
    </w:rPr>
  </w:style>
  <w:style w:type="paragraph" w:styleId="a9">
    <w:name w:val="Balloon Text"/>
    <w:basedOn w:val="a"/>
    <w:link w:val="aa"/>
    <w:uiPriority w:val="99"/>
    <w:semiHidden/>
    <w:unhideWhenUsed/>
    <w:rsid w:val="00767256"/>
    <w:rPr>
      <w:sz w:val="18"/>
      <w:szCs w:val="18"/>
    </w:rPr>
  </w:style>
  <w:style w:type="character" w:customStyle="1" w:styleId="aa">
    <w:name w:val="批注框文本 字符"/>
    <w:basedOn w:val="a0"/>
    <w:link w:val="a9"/>
    <w:uiPriority w:val="99"/>
    <w:semiHidden/>
    <w:rsid w:val="0076725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zhaoqiao\Downloads\&#21160;&#28459;&#20135;&#19994;&#20215;&#20540;&#24433;&#21709;&#22240;&#32032;&#38382;&#21367;&#35843;&#26597;_&#32479;&#35745;&#25253;&#34920;_202110162221.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zhaoqiao\Downloads\&#21160;&#28459;&#20135;&#19994;&#20215;&#20540;&#24433;&#21709;&#22240;&#32032;&#38382;&#21367;&#35843;&#26597;_&#32479;&#35745;&#25253;&#34920;_202110162221.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zhaoqiao\Downloads\&#21160;&#28459;&#20135;&#19994;&#20215;&#20540;&#24433;&#21709;&#22240;&#32032;&#38382;&#21367;&#35843;&#26597;_&#32479;&#35745;&#25253;&#34920;_202110162221.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zhaoqiao\Downloads\&#21160;&#28459;&#20135;&#19994;&#20215;&#20540;&#24433;&#21709;&#22240;&#32032;&#38382;&#21367;&#35843;&#26597;_&#32479;&#35745;&#25253;&#34920;_202110162221.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zhaoqiao\Downloads\&#21160;&#28459;&#20135;&#19994;&#20215;&#20540;&#24433;&#21709;&#22240;&#32032;&#38382;&#21367;&#35843;&#26597;_&#32479;&#35745;&#25253;&#34920;_202110162221.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zhaoqiao\Downloads\&#21160;&#28459;&#20135;&#19994;&#20215;&#20540;&#24433;&#21709;&#22240;&#32032;&#38382;&#21367;&#35843;&#26597;_&#32479;&#35745;&#25253;&#34920;_202110162221.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1" Type="http://schemas.openxmlformats.org/officeDocument/2006/relationships/oleObject" Target="file:///C:\Users\zhaoqiao\Downloads\&#21160;&#28459;&#20135;&#19994;&#20215;&#20540;&#24433;&#21709;&#22240;&#32032;&#38382;&#21367;&#35843;&#26597;_&#32479;&#35745;&#25253;&#34920;_20211016222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rgbClr val="377CFF"/>
            </a:solidFill>
            <a:ln>
              <a:solidFill>
                <a:srgbClr val="377CFF"/>
              </a:solidFill>
            </a:ln>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ysClr val="windowText" lastClr="000000"/>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'[动漫产业价值影响因素问卷调查_统计报表_202110162221.xlsx]Q3'!$B$20:$B$26</c:f>
              <c:strCache>
                <c:ptCount val="7"/>
                <c:pt idx="0">
                  <c:v>A.热血</c:v>
                </c:pt>
                <c:pt idx="1">
                  <c:v>B.校园</c:v>
                </c:pt>
                <c:pt idx="2">
                  <c:v>C.奇幻</c:v>
                </c:pt>
                <c:pt idx="3">
                  <c:v>D.后宫</c:v>
                </c:pt>
                <c:pt idx="4">
                  <c:v>E.治愈</c:v>
                </c:pt>
                <c:pt idx="5">
                  <c:v>F.冒险</c:v>
                </c:pt>
                <c:pt idx="6">
                  <c:v>G.恐怖</c:v>
                </c:pt>
              </c:strCache>
            </c:strRef>
          </c:cat>
          <c:val>
            <c:numRef>
              <c:f>'[动漫产业价值影响因素问卷调查_统计报表_202110162221.xlsx]Q3'!$C$20:$C$26</c:f>
              <c:numCache>
                <c:formatCode>General</c:formatCode>
                <c:ptCount val="7"/>
                <c:pt idx="0">
                  <c:v>268</c:v>
                </c:pt>
                <c:pt idx="1">
                  <c:v>266</c:v>
                </c:pt>
                <c:pt idx="2">
                  <c:v>258</c:v>
                </c:pt>
                <c:pt idx="3">
                  <c:v>203</c:v>
                </c:pt>
                <c:pt idx="4">
                  <c:v>262</c:v>
                </c:pt>
                <c:pt idx="5">
                  <c:v>269</c:v>
                </c:pt>
                <c:pt idx="6">
                  <c:v>86</c:v>
                </c:pt>
              </c:numCache>
            </c:numRef>
          </c:val>
          <c:extLst>
            <c:ext xmlns:c16="http://schemas.microsoft.com/office/drawing/2014/chart" uri="{C3380CC4-5D6E-409C-BE32-E72D297353CC}">
              <c16:uniqueId val="{00000000-2160-494C-9E43-888B58924D10}"/>
            </c:ext>
          </c:extLst>
        </c:ser>
        <c:dLbls>
          <c:showLegendKey val="0"/>
          <c:showVal val="1"/>
          <c:showCatName val="0"/>
          <c:showSerName val="0"/>
          <c:showPercent val="0"/>
          <c:showBubbleSize val="0"/>
        </c:dLbls>
        <c:gapWidth val="150"/>
        <c:axId val="50020001"/>
        <c:axId val="50020002"/>
      </c:barChart>
      <c:catAx>
        <c:axId val="50020001"/>
        <c:scaling>
          <c:orientation val="minMax"/>
        </c:scaling>
        <c:delete val="0"/>
        <c:axPos val="b"/>
        <c:numFmt formatCode="General" sourceLinked="0"/>
        <c:majorTickMark val="out"/>
        <c:minorTickMark val="none"/>
        <c:tickLblPos val="nextTo"/>
        <c:txPr>
          <a:bodyPr rot="-60000000" spcFirstLastPara="0" vertOverflow="ellipsis" vert="horz" wrap="square" anchor="ctr" anchorCtr="1"/>
          <a:lstStyle/>
          <a:p>
            <a:pPr>
              <a:defRPr lang="zh-CN" sz="1000" b="0" i="0" u="none" strike="noStrike" kern="1200" baseline="0">
                <a:solidFill>
                  <a:sysClr val="windowText" lastClr="000000"/>
                </a:solidFill>
                <a:latin typeface="+mn-lt"/>
                <a:ea typeface="+mn-ea"/>
                <a:cs typeface="+mn-cs"/>
              </a:defRPr>
            </a:pPr>
            <a:endParaRPr lang="zh-CN"/>
          </a:p>
        </c:txPr>
        <c:crossAx val="50020002"/>
        <c:crosses val="autoZero"/>
        <c:auto val="1"/>
        <c:lblAlgn val="ctr"/>
        <c:lblOffset val="100"/>
        <c:noMultiLvlLbl val="0"/>
      </c:catAx>
      <c:valAx>
        <c:axId val="50020002"/>
        <c:scaling>
          <c:orientation val="minMax"/>
        </c:scaling>
        <c:delete val="0"/>
        <c:axPos val="l"/>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ysClr val="windowText" lastClr="000000"/>
                </a:solidFill>
                <a:latin typeface="+mn-lt"/>
                <a:ea typeface="+mn-ea"/>
                <a:cs typeface="+mn-cs"/>
              </a:defRPr>
            </a:pPr>
            <a:endParaRPr lang="zh-CN"/>
          </a:p>
        </c:txPr>
        <c:crossAx val="50020001"/>
        <c:crosses val="autoZero"/>
        <c:crossBetween val="between"/>
      </c:valAx>
    </c:plotArea>
    <c:plotVisOnly val="1"/>
    <c:dispBlanksAs val="gap"/>
    <c:showDLblsOverMax val="0"/>
  </c:chart>
  <c:txPr>
    <a:bodyPr/>
    <a:lstStyle/>
    <a:p>
      <a:pPr>
        <a:defRPr lang="zh-CN"/>
      </a:pPr>
      <a:endParaRPr lang="zh-C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rgbClr val="377CFF"/>
            </a:solidFill>
            <a:ln>
              <a:solidFill>
                <a:srgbClr val="377CFF"/>
              </a:solidFill>
            </a:ln>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ysClr val="windowText" lastClr="000000"/>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'[动漫产业价值影响因素问卷调查_统计报表_202110162221.xlsx]Q4'!$B$20:$B$22</c:f>
              <c:strCache>
                <c:ptCount val="3"/>
                <c:pt idx="0">
                  <c:v>A.自媒体平台(短视频，微博，微信公众号)</c:v>
                </c:pt>
                <c:pt idx="1">
                  <c:v>B.在线视频平台(哔哩哔哩，腾讯视频，优酷，腾讯动漫，有妖气漫画)</c:v>
                </c:pt>
                <c:pt idx="2">
                  <c:v>C.报纸、漫展等线下方式</c:v>
                </c:pt>
              </c:strCache>
            </c:strRef>
          </c:cat>
          <c:val>
            <c:numRef>
              <c:f>'[动漫产业价值影响因素问卷调查_统计报表_202110162221.xlsx]Q4'!$C$20:$C$22</c:f>
              <c:numCache>
                <c:formatCode>General</c:formatCode>
                <c:ptCount val="3"/>
                <c:pt idx="0">
                  <c:v>246</c:v>
                </c:pt>
                <c:pt idx="1">
                  <c:v>305</c:v>
                </c:pt>
                <c:pt idx="2">
                  <c:v>242</c:v>
                </c:pt>
              </c:numCache>
            </c:numRef>
          </c:val>
          <c:extLst>
            <c:ext xmlns:c16="http://schemas.microsoft.com/office/drawing/2014/chart" uri="{C3380CC4-5D6E-409C-BE32-E72D297353CC}">
              <c16:uniqueId val="{00000000-9165-4BC2-B541-B9072949C366}"/>
            </c:ext>
          </c:extLst>
        </c:ser>
        <c:dLbls>
          <c:showLegendKey val="0"/>
          <c:showVal val="1"/>
          <c:showCatName val="0"/>
          <c:showSerName val="0"/>
          <c:showPercent val="0"/>
          <c:showBubbleSize val="0"/>
        </c:dLbls>
        <c:gapWidth val="150"/>
        <c:axId val="50030001"/>
        <c:axId val="50030002"/>
      </c:barChart>
      <c:catAx>
        <c:axId val="50030001"/>
        <c:scaling>
          <c:orientation val="minMax"/>
        </c:scaling>
        <c:delete val="0"/>
        <c:axPos val="b"/>
        <c:numFmt formatCode="General" sourceLinked="0"/>
        <c:majorTickMark val="out"/>
        <c:minorTickMark val="none"/>
        <c:tickLblPos val="nextTo"/>
        <c:txPr>
          <a:bodyPr rot="-60000000" spcFirstLastPara="0" vertOverflow="ellipsis" vert="horz" wrap="square" anchor="ctr" anchorCtr="1"/>
          <a:lstStyle/>
          <a:p>
            <a:pPr>
              <a:defRPr lang="zh-CN" sz="1000" b="0" i="0" u="none" strike="noStrike" kern="1200" baseline="0">
                <a:solidFill>
                  <a:sysClr val="windowText" lastClr="000000"/>
                </a:solidFill>
                <a:latin typeface="+mn-lt"/>
                <a:ea typeface="+mn-ea"/>
                <a:cs typeface="+mn-cs"/>
              </a:defRPr>
            </a:pPr>
            <a:endParaRPr lang="zh-CN"/>
          </a:p>
        </c:txPr>
        <c:crossAx val="50030002"/>
        <c:crosses val="autoZero"/>
        <c:auto val="1"/>
        <c:lblAlgn val="ctr"/>
        <c:lblOffset val="100"/>
        <c:noMultiLvlLbl val="0"/>
      </c:catAx>
      <c:valAx>
        <c:axId val="50030002"/>
        <c:scaling>
          <c:orientation val="minMax"/>
        </c:scaling>
        <c:delete val="0"/>
        <c:axPos val="l"/>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ysClr val="windowText" lastClr="000000"/>
                </a:solidFill>
                <a:latin typeface="+mn-lt"/>
                <a:ea typeface="+mn-ea"/>
                <a:cs typeface="+mn-cs"/>
              </a:defRPr>
            </a:pPr>
            <a:endParaRPr lang="zh-CN"/>
          </a:p>
        </c:txPr>
        <c:crossAx val="50030001"/>
        <c:crosses val="autoZero"/>
        <c:crossBetween val="between"/>
      </c:valAx>
    </c:plotArea>
    <c:plotVisOnly val="1"/>
    <c:dispBlanksAs val="gap"/>
    <c:showDLblsOverMax val="0"/>
  </c:chart>
  <c:txPr>
    <a:bodyPr/>
    <a:lstStyle/>
    <a:p>
      <a:pPr>
        <a:defRPr lang="zh-CN"/>
      </a:pPr>
      <a:endParaRPr lang="zh-CN"/>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doughnutChart>
        <c:varyColors val="1"/>
        <c:ser>
          <c:idx val="0"/>
          <c:order val="0"/>
          <c:dPt>
            <c:idx val="0"/>
            <c:bubble3D val="0"/>
            <c:spPr>
              <a:solidFill>
                <a:srgbClr val="377CFF"/>
              </a:solidFill>
            </c:spPr>
            <c:extLst>
              <c:ext xmlns:c16="http://schemas.microsoft.com/office/drawing/2014/chart" uri="{C3380CC4-5D6E-409C-BE32-E72D297353CC}">
                <c16:uniqueId val="{00000001-A8DD-4C55-BECA-B7496359BEAB}"/>
              </c:ext>
            </c:extLst>
          </c:dPt>
          <c:dPt>
            <c:idx val="1"/>
            <c:bubble3D val="0"/>
            <c:spPr>
              <a:solidFill>
                <a:srgbClr val="00BF6F"/>
              </a:solidFill>
            </c:spPr>
            <c:extLst>
              <c:ext xmlns:c16="http://schemas.microsoft.com/office/drawing/2014/chart" uri="{C3380CC4-5D6E-409C-BE32-E72D297353CC}">
                <c16:uniqueId val="{00000003-A8DD-4C55-BECA-B7496359BEAB}"/>
              </c:ext>
            </c:extLst>
          </c:dPt>
          <c:dPt>
            <c:idx val="2"/>
            <c:bubble3D val="0"/>
            <c:spPr>
              <a:solidFill>
                <a:srgbClr val="FFCD24"/>
              </a:solidFill>
            </c:spPr>
            <c:extLst>
              <c:ext xmlns:c16="http://schemas.microsoft.com/office/drawing/2014/chart" uri="{C3380CC4-5D6E-409C-BE32-E72D297353CC}">
                <c16:uniqueId val="{00000005-A8DD-4C55-BECA-B7496359BEAB}"/>
              </c:ext>
            </c:extLst>
          </c:dPt>
          <c:dPt>
            <c:idx val="3"/>
            <c:bubble3D val="0"/>
            <c:spPr>
              <a:solidFill>
                <a:srgbClr val="FF6D56"/>
              </a:solidFill>
            </c:spPr>
            <c:extLst>
              <c:ext xmlns:c16="http://schemas.microsoft.com/office/drawing/2014/chart" uri="{C3380CC4-5D6E-409C-BE32-E72D297353CC}">
                <c16:uniqueId val="{00000007-A8DD-4C55-BECA-B7496359BEAB}"/>
              </c:ext>
            </c:extLst>
          </c:dPt>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ysClr val="windowText" lastClr="000000"/>
                    </a:solidFill>
                    <a:latin typeface="+mn-lt"/>
                    <a:ea typeface="+mn-ea"/>
                    <a:cs typeface="+mn-cs"/>
                  </a:defRPr>
                </a:pPr>
                <a:endParaRPr lang="zh-CN"/>
              </a:p>
            </c:txPr>
            <c:showLegendKey val="0"/>
            <c:showVal val="1"/>
            <c:showCatName val="0"/>
            <c:showSerName val="0"/>
            <c:showPercent val="0"/>
            <c:showBubbleSize val="0"/>
            <c:showLeaderLines val="1"/>
            <c:extLst>
              <c:ext xmlns:c15="http://schemas.microsoft.com/office/drawing/2012/chart" uri="{CE6537A1-D6FC-4f65-9D91-7224C49458BB}"/>
            </c:extLst>
          </c:dLbls>
          <c:cat>
            <c:strRef>
              <c:f>'[动漫产业价值影响因素问卷调查_统计报表_202110162221.xlsx]Q5'!$B$20:$B$23</c:f>
              <c:strCache>
                <c:ptCount val="4"/>
                <c:pt idx="0">
                  <c:v>A.非常重要</c:v>
                </c:pt>
                <c:pt idx="1">
                  <c:v>B.重要</c:v>
                </c:pt>
                <c:pt idx="2">
                  <c:v>C.视情况而定</c:v>
                </c:pt>
                <c:pt idx="3">
                  <c:v>D.不重要</c:v>
                </c:pt>
              </c:strCache>
            </c:strRef>
          </c:cat>
          <c:val>
            <c:numRef>
              <c:f>'[动漫产业价值影响因素问卷调查_统计报表_202110162221.xlsx]Q5'!$C$20:$C$23</c:f>
              <c:numCache>
                <c:formatCode>General</c:formatCode>
                <c:ptCount val="4"/>
                <c:pt idx="0">
                  <c:v>138</c:v>
                </c:pt>
                <c:pt idx="1">
                  <c:v>243</c:v>
                </c:pt>
                <c:pt idx="2">
                  <c:v>98</c:v>
                </c:pt>
                <c:pt idx="3">
                  <c:v>48</c:v>
                </c:pt>
              </c:numCache>
            </c:numRef>
          </c:val>
          <c:extLst>
            <c:ext xmlns:c16="http://schemas.microsoft.com/office/drawing/2014/chart" uri="{C3380CC4-5D6E-409C-BE32-E72D297353CC}">
              <c16:uniqueId val="{00000008-A8DD-4C55-BECA-B7496359BEAB}"/>
            </c:ext>
          </c:extLst>
        </c:ser>
        <c:dLbls>
          <c:showLegendKey val="0"/>
          <c:showVal val="1"/>
          <c:showCatName val="0"/>
          <c:showSerName val="0"/>
          <c:showPercent val="0"/>
          <c:showBubbleSize val="0"/>
          <c:showLeaderLines val="1"/>
        </c:dLbls>
        <c:firstSliceAng val="0"/>
        <c:holeSize val="50"/>
      </c:doughnutChart>
    </c:plotArea>
    <c:legend>
      <c:legendPos val="r"/>
      <c:overlay val="0"/>
      <c:txPr>
        <a:bodyPr rot="0" spcFirstLastPara="0" vertOverflow="ellipsis" vert="horz" wrap="square" anchor="ctr" anchorCtr="1"/>
        <a:lstStyle/>
        <a:p>
          <a:pPr>
            <a:defRPr lang="zh-CN" sz="1000" b="0" i="0" u="none" strike="noStrike" kern="1200" baseline="0">
              <a:solidFill>
                <a:sysClr val="windowText" lastClr="000000"/>
              </a:solidFill>
              <a:latin typeface="+mn-lt"/>
              <a:ea typeface="+mn-ea"/>
              <a:cs typeface="+mn-cs"/>
            </a:defRPr>
          </a:pPr>
          <a:endParaRPr lang="zh-CN"/>
        </a:p>
      </c:txPr>
    </c:legend>
    <c:plotVisOnly val="1"/>
    <c:dispBlanksAs val="gap"/>
    <c:showDLblsOverMax val="0"/>
  </c:chart>
  <c:txPr>
    <a:bodyPr/>
    <a:lstStyle/>
    <a:p>
      <a:pPr>
        <a:defRPr lang="zh-CN"/>
      </a:pPr>
      <a:endParaRPr lang="zh-CN"/>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doughnutChart>
        <c:varyColors val="1"/>
        <c:ser>
          <c:idx val="0"/>
          <c:order val="0"/>
          <c:dPt>
            <c:idx val="0"/>
            <c:bubble3D val="0"/>
            <c:spPr>
              <a:solidFill>
                <a:srgbClr val="377CFF"/>
              </a:solidFill>
            </c:spPr>
            <c:extLst>
              <c:ext xmlns:c16="http://schemas.microsoft.com/office/drawing/2014/chart" uri="{C3380CC4-5D6E-409C-BE32-E72D297353CC}">
                <c16:uniqueId val="{00000001-9DBC-4380-9B06-654E004AEDA5}"/>
              </c:ext>
            </c:extLst>
          </c:dPt>
          <c:dPt>
            <c:idx val="1"/>
            <c:bubble3D val="0"/>
            <c:spPr>
              <a:solidFill>
                <a:srgbClr val="00BF6F"/>
              </a:solidFill>
            </c:spPr>
            <c:extLst>
              <c:ext xmlns:c16="http://schemas.microsoft.com/office/drawing/2014/chart" uri="{C3380CC4-5D6E-409C-BE32-E72D297353CC}">
                <c16:uniqueId val="{00000003-9DBC-4380-9B06-654E004AEDA5}"/>
              </c:ext>
            </c:extLst>
          </c:dPt>
          <c:dPt>
            <c:idx val="2"/>
            <c:bubble3D val="0"/>
            <c:spPr>
              <a:solidFill>
                <a:srgbClr val="FFCD24"/>
              </a:solidFill>
            </c:spPr>
            <c:extLst>
              <c:ext xmlns:c16="http://schemas.microsoft.com/office/drawing/2014/chart" uri="{C3380CC4-5D6E-409C-BE32-E72D297353CC}">
                <c16:uniqueId val="{00000005-9DBC-4380-9B06-654E004AEDA5}"/>
              </c:ext>
            </c:extLst>
          </c:dPt>
          <c:dPt>
            <c:idx val="3"/>
            <c:bubble3D val="0"/>
            <c:spPr>
              <a:solidFill>
                <a:srgbClr val="FF6D56"/>
              </a:solidFill>
            </c:spPr>
            <c:extLst>
              <c:ext xmlns:c16="http://schemas.microsoft.com/office/drawing/2014/chart" uri="{C3380CC4-5D6E-409C-BE32-E72D297353CC}">
                <c16:uniqueId val="{00000007-9DBC-4380-9B06-654E004AEDA5}"/>
              </c:ext>
            </c:extLst>
          </c:dPt>
          <c:dPt>
            <c:idx val="4"/>
            <c:bubble3D val="0"/>
            <c:spPr>
              <a:solidFill>
                <a:srgbClr val="7C6DFB"/>
              </a:solidFill>
            </c:spPr>
            <c:extLst>
              <c:ext xmlns:c16="http://schemas.microsoft.com/office/drawing/2014/chart" uri="{C3380CC4-5D6E-409C-BE32-E72D297353CC}">
                <c16:uniqueId val="{00000009-9DBC-4380-9B06-654E004AEDA5}"/>
              </c:ext>
            </c:extLst>
          </c:dPt>
          <c:dPt>
            <c:idx val="5"/>
            <c:bubble3D val="0"/>
            <c:spPr>
              <a:solidFill>
                <a:srgbClr val="5CD1FF"/>
              </a:solidFill>
            </c:spPr>
            <c:extLst>
              <c:ext xmlns:c16="http://schemas.microsoft.com/office/drawing/2014/chart" uri="{C3380CC4-5D6E-409C-BE32-E72D297353CC}">
                <c16:uniqueId val="{0000000B-9DBC-4380-9B06-654E004AEDA5}"/>
              </c:ext>
            </c:extLst>
          </c:dPt>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ysClr val="windowText" lastClr="000000"/>
                    </a:solidFill>
                    <a:latin typeface="+mn-lt"/>
                    <a:ea typeface="+mn-ea"/>
                    <a:cs typeface="+mn-cs"/>
                  </a:defRPr>
                </a:pPr>
                <a:endParaRPr lang="zh-CN"/>
              </a:p>
            </c:txPr>
            <c:showLegendKey val="0"/>
            <c:showVal val="1"/>
            <c:showCatName val="0"/>
            <c:showSerName val="0"/>
            <c:showPercent val="0"/>
            <c:showBubbleSize val="0"/>
            <c:showLeaderLines val="1"/>
            <c:extLst>
              <c:ext xmlns:c15="http://schemas.microsoft.com/office/drawing/2012/chart" uri="{CE6537A1-D6FC-4f65-9D91-7224C49458BB}"/>
            </c:extLst>
          </c:dLbls>
          <c:cat>
            <c:strRef>
              <c:f>'[动漫产业价值影响因素问卷调查_统计报表_202110162221.xlsx]Q8'!$B$20:$B$25</c:f>
              <c:strCache>
                <c:ptCount val="6"/>
                <c:pt idx="0">
                  <c:v>A.5分</c:v>
                </c:pt>
                <c:pt idx="1">
                  <c:v>B.4分</c:v>
                </c:pt>
                <c:pt idx="2">
                  <c:v>C.3分</c:v>
                </c:pt>
                <c:pt idx="3">
                  <c:v>D.2分</c:v>
                </c:pt>
                <c:pt idx="4">
                  <c:v>E.1分</c:v>
                </c:pt>
                <c:pt idx="5">
                  <c:v>F.0分</c:v>
                </c:pt>
              </c:strCache>
            </c:strRef>
          </c:cat>
          <c:val>
            <c:numRef>
              <c:f>'[动漫产业价值影响因素问卷调查_统计报表_202110162221.xlsx]Q8'!$C$20:$C$25</c:f>
              <c:numCache>
                <c:formatCode>General</c:formatCode>
                <c:ptCount val="6"/>
                <c:pt idx="0">
                  <c:v>91</c:v>
                </c:pt>
                <c:pt idx="1">
                  <c:v>106</c:v>
                </c:pt>
                <c:pt idx="2">
                  <c:v>196</c:v>
                </c:pt>
                <c:pt idx="3">
                  <c:v>69</c:v>
                </c:pt>
                <c:pt idx="4">
                  <c:v>33</c:v>
                </c:pt>
                <c:pt idx="5">
                  <c:v>32</c:v>
                </c:pt>
              </c:numCache>
            </c:numRef>
          </c:val>
          <c:extLst>
            <c:ext xmlns:c16="http://schemas.microsoft.com/office/drawing/2014/chart" uri="{C3380CC4-5D6E-409C-BE32-E72D297353CC}">
              <c16:uniqueId val="{0000000C-9DBC-4380-9B06-654E004AEDA5}"/>
            </c:ext>
          </c:extLst>
        </c:ser>
        <c:dLbls>
          <c:showLegendKey val="0"/>
          <c:showVal val="1"/>
          <c:showCatName val="0"/>
          <c:showSerName val="0"/>
          <c:showPercent val="0"/>
          <c:showBubbleSize val="0"/>
          <c:showLeaderLines val="1"/>
        </c:dLbls>
        <c:firstSliceAng val="0"/>
        <c:holeSize val="50"/>
      </c:doughnutChart>
    </c:plotArea>
    <c:legend>
      <c:legendPos val="r"/>
      <c:overlay val="0"/>
      <c:txPr>
        <a:bodyPr rot="0" spcFirstLastPara="0" vertOverflow="ellipsis" vert="horz" wrap="square" anchor="ctr" anchorCtr="1"/>
        <a:lstStyle/>
        <a:p>
          <a:pPr>
            <a:defRPr lang="zh-CN" sz="1000" b="0" i="0" u="none" strike="noStrike" kern="1200" baseline="0">
              <a:solidFill>
                <a:sysClr val="windowText" lastClr="000000"/>
              </a:solidFill>
              <a:latin typeface="+mn-lt"/>
              <a:ea typeface="+mn-ea"/>
              <a:cs typeface="+mn-cs"/>
            </a:defRPr>
          </a:pPr>
          <a:endParaRPr lang="zh-CN"/>
        </a:p>
      </c:txPr>
    </c:legend>
    <c:plotVisOnly val="1"/>
    <c:dispBlanksAs val="gap"/>
    <c:showDLblsOverMax val="0"/>
  </c:chart>
  <c:txPr>
    <a:bodyPr/>
    <a:lstStyle/>
    <a:p>
      <a:pPr>
        <a:defRPr lang="zh-CN"/>
      </a:pPr>
      <a:endParaRPr lang="zh-CN"/>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rgbClr val="377CFF"/>
            </a:solidFill>
            <a:ln>
              <a:solidFill>
                <a:srgbClr val="377CFF"/>
              </a:solidFill>
            </a:ln>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ysClr val="windowText" lastClr="000000"/>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'[动漫产业价值影响因素问卷调查_统计报表_202110162221.xlsx]Q9'!$B$20:$B$23</c:f>
              <c:strCache>
                <c:ptCount val="4"/>
                <c:pt idx="0">
                  <c:v>A.动漫电影</c:v>
                </c:pt>
                <c:pt idx="1">
                  <c:v>B.动漫类主题场所(动漫主题乐园，餐厅，音乐剧)</c:v>
                </c:pt>
                <c:pt idx="2">
                  <c:v>C.动漫类游戏</c:v>
                </c:pt>
                <c:pt idx="3">
                  <c:v>D.周边产品(玩具，手办，公仔，服装，日用品)</c:v>
                </c:pt>
              </c:strCache>
            </c:strRef>
          </c:cat>
          <c:val>
            <c:numRef>
              <c:f>'[动漫产业价值影响因素问卷调查_统计报表_202110162221.xlsx]Q9'!$C$20:$C$23</c:f>
              <c:numCache>
                <c:formatCode>General</c:formatCode>
                <c:ptCount val="4"/>
                <c:pt idx="0">
                  <c:v>209</c:v>
                </c:pt>
                <c:pt idx="1">
                  <c:v>190</c:v>
                </c:pt>
                <c:pt idx="2">
                  <c:v>218</c:v>
                </c:pt>
                <c:pt idx="3">
                  <c:v>230</c:v>
                </c:pt>
              </c:numCache>
            </c:numRef>
          </c:val>
          <c:extLst>
            <c:ext xmlns:c16="http://schemas.microsoft.com/office/drawing/2014/chart" uri="{C3380CC4-5D6E-409C-BE32-E72D297353CC}">
              <c16:uniqueId val="{00000000-A069-43C0-8F93-D1F9CA04D7C8}"/>
            </c:ext>
          </c:extLst>
        </c:ser>
        <c:dLbls>
          <c:showLegendKey val="0"/>
          <c:showVal val="1"/>
          <c:showCatName val="0"/>
          <c:showSerName val="0"/>
          <c:showPercent val="0"/>
          <c:showBubbleSize val="0"/>
        </c:dLbls>
        <c:gapWidth val="150"/>
        <c:axId val="50080001"/>
        <c:axId val="50080002"/>
      </c:barChart>
      <c:catAx>
        <c:axId val="50080001"/>
        <c:scaling>
          <c:orientation val="minMax"/>
        </c:scaling>
        <c:delete val="0"/>
        <c:axPos val="b"/>
        <c:numFmt formatCode="General" sourceLinked="0"/>
        <c:majorTickMark val="out"/>
        <c:minorTickMark val="none"/>
        <c:tickLblPos val="nextTo"/>
        <c:txPr>
          <a:bodyPr rot="-60000000" spcFirstLastPara="0" vertOverflow="ellipsis" vert="horz" wrap="square" anchor="ctr" anchorCtr="1"/>
          <a:lstStyle/>
          <a:p>
            <a:pPr>
              <a:defRPr lang="zh-CN" sz="1000" b="0" i="0" u="none" strike="noStrike" kern="1200" baseline="0">
                <a:solidFill>
                  <a:sysClr val="windowText" lastClr="000000"/>
                </a:solidFill>
                <a:latin typeface="+mn-lt"/>
                <a:ea typeface="+mn-ea"/>
                <a:cs typeface="+mn-cs"/>
              </a:defRPr>
            </a:pPr>
            <a:endParaRPr lang="zh-CN"/>
          </a:p>
        </c:txPr>
        <c:crossAx val="50080002"/>
        <c:crosses val="autoZero"/>
        <c:auto val="1"/>
        <c:lblAlgn val="ctr"/>
        <c:lblOffset val="100"/>
        <c:noMultiLvlLbl val="0"/>
      </c:catAx>
      <c:valAx>
        <c:axId val="50080002"/>
        <c:scaling>
          <c:orientation val="minMax"/>
        </c:scaling>
        <c:delete val="0"/>
        <c:axPos val="l"/>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ysClr val="windowText" lastClr="000000"/>
                </a:solidFill>
                <a:latin typeface="+mn-lt"/>
                <a:ea typeface="+mn-ea"/>
                <a:cs typeface="+mn-cs"/>
              </a:defRPr>
            </a:pPr>
            <a:endParaRPr lang="zh-CN"/>
          </a:p>
        </c:txPr>
        <c:crossAx val="50080001"/>
        <c:crosses val="autoZero"/>
        <c:crossBetween val="between"/>
      </c:valAx>
    </c:plotArea>
    <c:plotVisOnly val="1"/>
    <c:dispBlanksAs val="gap"/>
    <c:showDLblsOverMax val="0"/>
  </c:chart>
  <c:txPr>
    <a:bodyPr/>
    <a:lstStyle/>
    <a:p>
      <a:pPr>
        <a:defRPr lang="zh-CN"/>
      </a:pPr>
      <a:endParaRPr lang="zh-CN"/>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doughnutChart>
        <c:varyColors val="1"/>
        <c:ser>
          <c:idx val="0"/>
          <c:order val="0"/>
          <c:dPt>
            <c:idx val="0"/>
            <c:bubble3D val="0"/>
            <c:spPr>
              <a:solidFill>
                <a:srgbClr val="377CFF"/>
              </a:solidFill>
            </c:spPr>
            <c:extLst>
              <c:ext xmlns:c16="http://schemas.microsoft.com/office/drawing/2014/chart" uri="{C3380CC4-5D6E-409C-BE32-E72D297353CC}">
                <c16:uniqueId val="{00000001-23E9-464D-BA48-71C60DF9E42E}"/>
              </c:ext>
            </c:extLst>
          </c:dPt>
          <c:dPt>
            <c:idx val="1"/>
            <c:bubble3D val="0"/>
            <c:spPr>
              <a:solidFill>
                <a:srgbClr val="00BF6F"/>
              </a:solidFill>
            </c:spPr>
            <c:extLst>
              <c:ext xmlns:c16="http://schemas.microsoft.com/office/drawing/2014/chart" uri="{C3380CC4-5D6E-409C-BE32-E72D297353CC}">
                <c16:uniqueId val="{00000003-23E9-464D-BA48-71C60DF9E42E}"/>
              </c:ext>
            </c:extLst>
          </c:dPt>
          <c:dPt>
            <c:idx val="2"/>
            <c:bubble3D val="0"/>
            <c:spPr>
              <a:solidFill>
                <a:srgbClr val="FFCD24"/>
              </a:solidFill>
            </c:spPr>
            <c:extLst>
              <c:ext xmlns:c16="http://schemas.microsoft.com/office/drawing/2014/chart" uri="{C3380CC4-5D6E-409C-BE32-E72D297353CC}">
                <c16:uniqueId val="{00000005-23E9-464D-BA48-71C60DF9E42E}"/>
              </c:ext>
            </c:extLst>
          </c:dPt>
          <c:dPt>
            <c:idx val="3"/>
            <c:bubble3D val="0"/>
            <c:spPr>
              <a:solidFill>
                <a:srgbClr val="FF6D56"/>
              </a:solidFill>
            </c:spPr>
            <c:extLst>
              <c:ext xmlns:c16="http://schemas.microsoft.com/office/drawing/2014/chart" uri="{C3380CC4-5D6E-409C-BE32-E72D297353CC}">
                <c16:uniqueId val="{00000007-23E9-464D-BA48-71C60DF9E42E}"/>
              </c:ext>
            </c:extLst>
          </c:dPt>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ysClr val="windowText" lastClr="000000"/>
                    </a:solidFill>
                    <a:latin typeface="+mn-lt"/>
                    <a:ea typeface="+mn-ea"/>
                    <a:cs typeface="+mn-cs"/>
                  </a:defRPr>
                </a:pPr>
                <a:endParaRPr lang="zh-CN"/>
              </a:p>
            </c:txPr>
            <c:showLegendKey val="0"/>
            <c:showVal val="1"/>
            <c:showCatName val="0"/>
            <c:showSerName val="0"/>
            <c:showPercent val="0"/>
            <c:showBubbleSize val="0"/>
            <c:showLeaderLines val="1"/>
            <c:extLst>
              <c:ext xmlns:c15="http://schemas.microsoft.com/office/drawing/2012/chart" uri="{CE6537A1-D6FC-4f65-9D91-7224C49458BB}"/>
            </c:extLst>
          </c:dLbls>
          <c:cat>
            <c:strRef>
              <c:f>'[动漫产业价值影响因素问卷调查_统计报表_202110162221.xlsx]Q14'!$B$20:$B$23</c:f>
              <c:strCache>
                <c:ptCount val="4"/>
                <c:pt idx="0">
                  <c:v>A.非常重要</c:v>
                </c:pt>
                <c:pt idx="1">
                  <c:v>B.重要</c:v>
                </c:pt>
                <c:pt idx="2">
                  <c:v>C.视情况而定</c:v>
                </c:pt>
                <c:pt idx="3">
                  <c:v>D.不重要</c:v>
                </c:pt>
              </c:strCache>
            </c:strRef>
          </c:cat>
          <c:val>
            <c:numRef>
              <c:f>'[动漫产业价值影响因素问卷调查_统计报表_202110162221.xlsx]Q14'!$C$20:$C$23</c:f>
              <c:numCache>
                <c:formatCode>General</c:formatCode>
                <c:ptCount val="4"/>
                <c:pt idx="0">
                  <c:v>137</c:v>
                </c:pt>
                <c:pt idx="1">
                  <c:v>242</c:v>
                </c:pt>
                <c:pt idx="2">
                  <c:v>93</c:v>
                </c:pt>
                <c:pt idx="3">
                  <c:v>55</c:v>
                </c:pt>
              </c:numCache>
            </c:numRef>
          </c:val>
          <c:extLst>
            <c:ext xmlns:c16="http://schemas.microsoft.com/office/drawing/2014/chart" uri="{C3380CC4-5D6E-409C-BE32-E72D297353CC}">
              <c16:uniqueId val="{00000008-23E9-464D-BA48-71C60DF9E42E}"/>
            </c:ext>
          </c:extLst>
        </c:ser>
        <c:dLbls>
          <c:showLegendKey val="0"/>
          <c:showVal val="1"/>
          <c:showCatName val="0"/>
          <c:showSerName val="0"/>
          <c:showPercent val="0"/>
          <c:showBubbleSize val="0"/>
          <c:showLeaderLines val="1"/>
        </c:dLbls>
        <c:firstSliceAng val="0"/>
        <c:holeSize val="50"/>
      </c:doughnutChart>
    </c:plotArea>
    <c:legend>
      <c:legendPos val="r"/>
      <c:overlay val="0"/>
      <c:txPr>
        <a:bodyPr rot="0" spcFirstLastPara="0" vertOverflow="ellipsis" vert="horz" wrap="square" anchor="ctr" anchorCtr="1"/>
        <a:lstStyle/>
        <a:p>
          <a:pPr>
            <a:defRPr lang="zh-CN" sz="1000" b="0" i="0" u="none" strike="noStrike" kern="1200" baseline="0">
              <a:solidFill>
                <a:sysClr val="windowText" lastClr="000000"/>
              </a:solidFill>
              <a:latin typeface="+mn-lt"/>
              <a:ea typeface="+mn-ea"/>
              <a:cs typeface="+mn-cs"/>
            </a:defRPr>
          </a:pPr>
          <a:endParaRPr lang="zh-CN"/>
        </a:p>
      </c:txPr>
    </c:legend>
    <c:plotVisOnly val="1"/>
    <c:dispBlanksAs val="gap"/>
    <c:showDLblsOverMax val="0"/>
  </c:chart>
  <c:txPr>
    <a:bodyPr/>
    <a:lstStyle/>
    <a:p>
      <a:pPr>
        <a:defRPr lang="zh-CN"/>
      </a:pPr>
      <a:endParaRPr lang="zh-CN"/>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dPt>
            <c:idx val="0"/>
            <c:bubble3D val="0"/>
            <c:spPr>
              <a:solidFill>
                <a:srgbClr val="377CFF"/>
              </a:solidFill>
            </c:spPr>
            <c:extLst>
              <c:ext xmlns:c16="http://schemas.microsoft.com/office/drawing/2014/chart" uri="{C3380CC4-5D6E-409C-BE32-E72D297353CC}">
                <c16:uniqueId val="{00000001-DE48-4B37-B2BF-1562435929DC}"/>
              </c:ext>
            </c:extLst>
          </c:dPt>
          <c:dPt>
            <c:idx val="1"/>
            <c:bubble3D val="0"/>
            <c:spPr>
              <a:solidFill>
                <a:srgbClr val="00BF6F"/>
              </a:solidFill>
            </c:spPr>
            <c:extLst>
              <c:ext xmlns:c16="http://schemas.microsoft.com/office/drawing/2014/chart" uri="{C3380CC4-5D6E-409C-BE32-E72D297353CC}">
                <c16:uniqueId val="{00000003-DE48-4B37-B2BF-1562435929DC}"/>
              </c:ext>
            </c:extLst>
          </c:dPt>
          <c:dPt>
            <c:idx val="2"/>
            <c:bubble3D val="0"/>
            <c:spPr>
              <a:solidFill>
                <a:srgbClr val="FFCD24"/>
              </a:solidFill>
            </c:spPr>
            <c:extLst>
              <c:ext xmlns:c16="http://schemas.microsoft.com/office/drawing/2014/chart" uri="{C3380CC4-5D6E-409C-BE32-E72D297353CC}">
                <c16:uniqueId val="{00000005-DE48-4B37-B2BF-1562435929DC}"/>
              </c:ext>
            </c:extLst>
          </c:dPt>
          <c:dPt>
            <c:idx val="3"/>
            <c:bubble3D val="0"/>
            <c:spPr>
              <a:solidFill>
                <a:srgbClr val="FF6D56"/>
              </a:solidFill>
            </c:spPr>
            <c:extLst>
              <c:ext xmlns:c16="http://schemas.microsoft.com/office/drawing/2014/chart" uri="{C3380CC4-5D6E-409C-BE32-E72D297353CC}">
                <c16:uniqueId val="{00000007-DE48-4B37-B2BF-1562435929DC}"/>
              </c:ext>
            </c:extLst>
          </c:dPt>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endParaRPr lang="zh-CN"/>
              </a:p>
            </c:txPr>
            <c:showLegendKey val="0"/>
            <c:showVal val="1"/>
            <c:showCatName val="0"/>
            <c:showSerName val="0"/>
            <c:showPercent val="0"/>
            <c:showBubbleSize val="0"/>
            <c:showLeaderLines val="1"/>
            <c:extLst>
              <c:ext xmlns:c15="http://schemas.microsoft.com/office/drawing/2012/chart" uri="{CE6537A1-D6FC-4f65-9D91-7224C49458BB}"/>
            </c:extLst>
          </c:dLbls>
          <c:cat>
            <c:strRef>
              <c:f>'[动漫产业价值影响因素问卷调查_统计报表_202110162221.xlsx]Q20'!$B$20:$B$23</c:f>
              <c:strCache>
                <c:ptCount val="4"/>
                <c:pt idx="0">
                  <c:v>A.非常愿意</c:v>
                </c:pt>
                <c:pt idx="1">
                  <c:v>B.愿意</c:v>
                </c:pt>
                <c:pt idx="2">
                  <c:v>C.视情况而定</c:v>
                </c:pt>
                <c:pt idx="3">
                  <c:v>D.不愿意</c:v>
                </c:pt>
              </c:strCache>
            </c:strRef>
          </c:cat>
          <c:val>
            <c:numRef>
              <c:f>'[动漫产业价值影响因素问卷调查_统计报表_202110162221.xlsx]Q20'!$C$20:$C$23</c:f>
              <c:numCache>
                <c:formatCode>General</c:formatCode>
                <c:ptCount val="4"/>
                <c:pt idx="0">
                  <c:v>56</c:v>
                </c:pt>
                <c:pt idx="1">
                  <c:v>159</c:v>
                </c:pt>
                <c:pt idx="2">
                  <c:v>191</c:v>
                </c:pt>
                <c:pt idx="3">
                  <c:v>121</c:v>
                </c:pt>
              </c:numCache>
            </c:numRef>
          </c:val>
          <c:extLst>
            <c:ext xmlns:c16="http://schemas.microsoft.com/office/drawing/2014/chart" uri="{C3380CC4-5D6E-409C-BE32-E72D297353CC}">
              <c16:uniqueId val="{00000008-DE48-4B37-B2BF-1562435929DC}"/>
            </c:ext>
          </c:extLst>
        </c:ser>
        <c:dLbls>
          <c:showLegendKey val="0"/>
          <c:showVal val="1"/>
          <c:showCatName val="0"/>
          <c:showSerName val="0"/>
          <c:showPercent val="0"/>
          <c:showBubbleSize val="0"/>
          <c:showLeaderLines val="1"/>
        </c:dLbls>
        <c:firstSliceAng val="0"/>
        <c:holeSize val="50"/>
      </c:doughnutChart>
    </c:plotArea>
    <c:legend>
      <c:legendPos val="r"/>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legend>
    <c:plotVisOnly val="1"/>
    <c:dispBlanksAs val="gap"/>
    <c:showDLblsOverMax val="0"/>
  </c:chart>
  <c:txPr>
    <a:bodyPr/>
    <a:lstStyle/>
    <a:p>
      <a:pPr>
        <a:defRPr lang="zh-CN"/>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69</Pages>
  <Words>5993</Words>
  <Characters>34164</Characters>
  <Application>Microsoft Office Word</Application>
  <DocSecurity>0</DocSecurity>
  <Lines>284</Lines>
  <Paragraphs>80</Paragraphs>
  <ScaleCrop>false</ScaleCrop>
  <Company>TJPU</Company>
  <LinksUpToDate>false</LinksUpToDate>
  <CharactersWithSpaces>40077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 乔</dc:creator>
  <cp:lastModifiedBy>杨 忆</cp:lastModifiedBy>
  <cp:revision>123</cp:revision>
  <dcterms:created xsi:type="dcterms:W3CDTF">2021-09-08T08:44:00Z</dcterms:created>
  <dcterms:modified xsi:type="dcterms:W3CDTF">2021-10-28T08:27:00Z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2052-11.1.0.10395</vt:lpwstr>
  </property>
  <property fmtid="{D5CDD505-2E9C-101B-9397-08002B2CF9AE}" pid="3" name="ICV">
    <vt:lpwstr>54E50822876A40E2BD6A13DBB8FB5AA0</vt:lpwstr>
  </property>
</Properties>
</file>